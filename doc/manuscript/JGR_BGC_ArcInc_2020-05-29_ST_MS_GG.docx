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le"/>
      </w:pPr>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1,2</w:t>
      </w:r>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Institute of Soil Science, Leibniz Universität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commentRangeStart w:id="0"/>
      <w:r>
        <w:t>Key Points:</w:t>
      </w:r>
      <w:commentRangeEnd w:id="0"/>
      <w:r w:rsidR="00C6591A">
        <w:rPr>
          <w:rStyle w:val="CommentReference"/>
          <w:rFonts w:eastAsia="Calibri"/>
          <w:b w:val="0"/>
          <w:bCs w:val="0"/>
          <w:kern w:val="0"/>
        </w:rPr>
        <w:commentReference w:id="0"/>
      </w:r>
    </w:p>
    <w:p w14:paraId="02BB4FFB" w14:textId="4B514707" w:rsidR="00C94AA5" w:rsidDel="00C4197B" w:rsidRDefault="0060736A" w:rsidP="00C81368">
      <w:pPr>
        <w:pStyle w:val="KeyPoints"/>
        <w:numPr>
          <w:ilvl w:val="0"/>
          <w:numId w:val="9"/>
        </w:numPr>
        <w:rPr>
          <w:del w:id="1" w:author="Jeff Beem-Miller" w:date="2020-06-15T16:03:00Z"/>
        </w:rPr>
      </w:pPr>
      <w:ins w:id="2" w:author="Jeff Beem-Miller" w:date="2020-06-15T16:11:00Z">
        <w:r>
          <w:t>∆</w:t>
        </w:r>
      </w:ins>
      <w:del w:id="3" w:author="Jeff Beem-Miller" w:date="2020-06-15T16:11:00Z">
        <w:r w:rsidR="00711480" w:rsidDel="00C4197B">
          <w:delText xml:space="preserve">Air-drying and rewetting </w:delText>
        </w:r>
      </w:del>
      <w:del w:id="4" w:author="Jeff Beem-Miller" w:date="2020-06-15T16:08:00Z">
        <w:r w:rsidR="00AF2D3E" w:rsidDel="00C4197B">
          <w:delText xml:space="preserve">significantly </w:delText>
        </w:r>
        <w:r w:rsidR="00711480" w:rsidDel="00C4197B">
          <w:delText xml:space="preserve">alters </w:delText>
        </w:r>
      </w:del>
      <w:del w:id="5" w:author="Jeff Beem-Miller" w:date="2020-06-15T16:11:00Z">
        <w:r w:rsidR="00711480" w:rsidRPr="00711480" w:rsidDel="00C4197B">
          <w:rPr>
            <w:vertAlign w:val="superscript"/>
          </w:rPr>
          <w:delText>14</w:delText>
        </w:r>
        <w:r w:rsidR="00711480" w:rsidDel="00C4197B">
          <w:delText>C of respired CO</w:delText>
        </w:r>
        <w:r w:rsidR="00711480" w:rsidRPr="00711480" w:rsidDel="00C4197B">
          <w:rPr>
            <w:vertAlign w:val="subscript"/>
          </w:rPr>
          <w:delText>2</w:delText>
        </w:r>
      </w:del>
    </w:p>
    <w:p w14:paraId="405A84B1" w14:textId="1B36A246" w:rsidR="00C94AA5" w:rsidDel="00C4197B" w:rsidRDefault="00711480" w:rsidP="00C4197B">
      <w:pPr>
        <w:pStyle w:val="KeyPoints"/>
        <w:numPr>
          <w:ilvl w:val="0"/>
          <w:numId w:val="9"/>
        </w:numPr>
        <w:rPr>
          <w:del w:id="6" w:author="Jeff Beem-Miller" w:date="2020-06-15T16:11:00Z"/>
        </w:rPr>
      </w:pPr>
      <w:del w:id="7" w:author="Jeff Beem-Miller" w:date="2020-06-15T16:03:00Z">
        <w:r w:rsidDel="00C4197B">
          <w:delText>M</w:delText>
        </w:r>
      </w:del>
      <w:del w:id="8" w:author="Jeff Beem-Miller" w:date="2020-06-15T16:11:00Z">
        <w:r w:rsidDel="00C4197B">
          <w:delText xml:space="preserve">agnitude and direction of change </w:delText>
        </w:r>
      </w:del>
      <w:del w:id="9" w:author="Jeff Beem-Miller" w:date="2020-06-15T16:09:00Z">
        <w:r w:rsidDel="00C4197B">
          <w:delText xml:space="preserve">affected </w:delText>
        </w:r>
      </w:del>
      <w:del w:id="10" w:author="Jeff Beem-Miller" w:date="2020-06-15T16:11:00Z">
        <w:r w:rsidDel="00C4197B">
          <w:delText>by year of sampling and ecosystem</w:delText>
        </w:r>
      </w:del>
    </w:p>
    <w:p w14:paraId="33B30EA1" w14:textId="0D1A76EE" w:rsidR="00C4197B" w:rsidRDefault="00711480" w:rsidP="00C4197B">
      <w:pPr>
        <w:pStyle w:val="KeyPoints"/>
        <w:numPr>
          <w:ilvl w:val="0"/>
          <w:numId w:val="9"/>
        </w:numPr>
        <w:rPr>
          <w:ins w:id="11" w:author="Jeff Beem-Miller" w:date="2020-06-15T16:11:00Z"/>
        </w:rPr>
      </w:pPr>
      <w:del w:id="12" w:author="Jeff Beem-Miller" w:date="2020-06-15T16:11:00Z">
        <w:r w:rsidRPr="00711480" w:rsidDel="00C4197B">
          <w:rPr>
            <w:vertAlign w:val="superscript"/>
          </w:rPr>
          <w:delText>14</w:delText>
        </w:r>
        <w:r w:rsidDel="00C4197B">
          <w:delText>C of rewetting pulse CO</w:delText>
        </w:r>
        <w:r w:rsidRPr="00711480" w:rsidDel="00C4197B">
          <w:rPr>
            <w:vertAlign w:val="subscript"/>
          </w:rPr>
          <w:delText>2</w:delText>
        </w:r>
        <w:r w:rsidDel="00C4197B">
          <w:delText xml:space="preserve"> is not significantly different from </w:delText>
        </w:r>
        <w:r w:rsidRPr="00711480" w:rsidDel="00C4197B">
          <w:rPr>
            <w:vertAlign w:val="superscript"/>
          </w:rPr>
          <w:delText>14</w:delText>
        </w:r>
        <w:r w:rsidDel="00C4197B">
          <w:delText>C of subsequent respiration</w:delText>
        </w:r>
      </w:del>
      <w:ins w:id="13" w:author="Jeff Beem-Miller" w:date="2020-06-15T16:05:00Z">
        <w:r w:rsidR="00C4197B" w:rsidRPr="00C4197B">
          <w:rPr>
            <w:vertAlign w:val="superscript"/>
            <w:rPrChange w:id="14" w:author="Jeff Beem-Miller" w:date="2020-06-15T16:06:00Z">
              <w:rPr/>
            </w:rPrChange>
          </w:rPr>
          <w:t>14</w:t>
        </w:r>
        <w:r w:rsidR="00C4197B">
          <w:t>C of CO</w:t>
        </w:r>
        <w:r w:rsidR="00C4197B" w:rsidRPr="00C4197B">
          <w:rPr>
            <w:vertAlign w:val="subscript"/>
            <w:rPrChange w:id="15" w:author="Jeff Beem-Miller" w:date="2020-06-15T16:06:00Z">
              <w:rPr/>
            </w:rPrChange>
          </w:rPr>
          <w:t>2</w:t>
        </w:r>
        <w:r w:rsidR="00C4197B">
          <w:t xml:space="preserve"> </w:t>
        </w:r>
      </w:ins>
      <w:ins w:id="16" w:author="Jeff Beem-Miller" w:date="2020-06-15T16:06:00Z">
        <w:r w:rsidR="00C4197B">
          <w:t>measured in</w:t>
        </w:r>
      </w:ins>
      <w:ins w:id="17" w:author="Jeff Beem-Miller" w:date="2020-06-15T16:05:00Z">
        <w:r w:rsidR="00C4197B">
          <w:t xml:space="preserve"> incubations of archived</w:t>
        </w:r>
      </w:ins>
      <w:ins w:id="18" w:author="Jeff Beem-Miller" w:date="2020-06-15T16:04:00Z">
        <w:r w:rsidR="00C4197B">
          <w:t xml:space="preserve"> soils </w:t>
        </w:r>
      </w:ins>
      <w:ins w:id="19" w:author="Jeff Beem-Miller" w:date="2020-06-15T16:05:00Z">
        <w:r w:rsidR="00C4197B">
          <w:t>provides an additional time point for constraining soil carbon models</w:t>
        </w:r>
      </w:ins>
    </w:p>
    <w:p w14:paraId="77B39B80" w14:textId="1323F98C" w:rsidR="00C4197B" w:rsidRDefault="00C4197B" w:rsidP="00C4197B">
      <w:pPr>
        <w:pStyle w:val="KeyPoints"/>
        <w:numPr>
          <w:ilvl w:val="0"/>
          <w:numId w:val="9"/>
        </w:numPr>
        <w:rPr>
          <w:ins w:id="20" w:author="Jeff Beem-Miller" w:date="2020-06-15T16:11:00Z"/>
        </w:rPr>
      </w:pPr>
      <w:ins w:id="21" w:author="Jeff Beem-Miller" w:date="2020-06-15T16:11:00Z">
        <w:r>
          <w:t xml:space="preserve">Air-drying and rewetting soils shifts the </w:t>
        </w:r>
        <w:r w:rsidR="0060736A">
          <w:t>∆</w:t>
        </w:r>
        <w:r w:rsidRPr="00711480">
          <w:rPr>
            <w:vertAlign w:val="superscript"/>
          </w:rPr>
          <w:t>14</w:t>
        </w:r>
        <w:r>
          <w:t>C signature of respired CO</w:t>
        </w:r>
        <w:r w:rsidRPr="00711480">
          <w:rPr>
            <w:vertAlign w:val="subscript"/>
          </w:rPr>
          <w:t>2</w:t>
        </w:r>
        <w:r>
          <w:t xml:space="preserve"> by 20 to 40‰, with the magnitude and direction of change </w:t>
        </w:r>
      </w:ins>
      <w:ins w:id="22" w:author="Jeff Beem-Miller" w:date="2020-06-15T16:12:00Z">
        <w:r w:rsidR="0060736A">
          <w:t>determined</w:t>
        </w:r>
      </w:ins>
      <w:ins w:id="23" w:author="Jeff Beem-Miller" w:date="2020-06-15T16:11:00Z">
        <w:r>
          <w:t xml:space="preserve"> by year of sampling and ecosystem type</w:t>
        </w:r>
      </w:ins>
    </w:p>
    <w:p w14:paraId="19FC1B64" w14:textId="52D8D071" w:rsidR="00C4197B" w:rsidRDefault="0060736A" w:rsidP="00C4197B">
      <w:pPr>
        <w:pStyle w:val="KeyPoints"/>
        <w:numPr>
          <w:ilvl w:val="0"/>
          <w:numId w:val="9"/>
        </w:numPr>
        <w:rPr>
          <w:ins w:id="24" w:author="Jeff Beem-Miller" w:date="2020-06-15T16:11:00Z"/>
        </w:rPr>
      </w:pPr>
      <w:ins w:id="25" w:author="Jeff Beem-Miller" w:date="2020-06-15T16:11:00Z">
        <w:r>
          <w:t xml:space="preserve">Storage duration did not significantly affect </w:t>
        </w:r>
      </w:ins>
      <w:ins w:id="26" w:author="Jeff Beem-Miller" w:date="2020-06-15T16:12:00Z">
        <w:r>
          <w:t>∆</w:t>
        </w:r>
      </w:ins>
      <w:ins w:id="27" w:author="Jeff Beem-Miller" w:date="2020-06-15T16:11:00Z">
        <w:r w:rsidRPr="0060736A">
          <w:rPr>
            <w:vertAlign w:val="superscript"/>
            <w:rPrChange w:id="28" w:author="Jeff Beem-Miller" w:date="2020-06-15T16:12:00Z">
              <w:rPr/>
            </w:rPrChange>
          </w:rPr>
          <w:t>14</w:t>
        </w:r>
        <w:r>
          <w:t xml:space="preserve">C of </w:t>
        </w:r>
      </w:ins>
      <w:ins w:id="29" w:author="Jeff Beem-Miller" w:date="2020-06-15T16:12:00Z">
        <w:r>
          <w:t>respired CO</w:t>
        </w:r>
        <w:r w:rsidRPr="0060736A">
          <w:rPr>
            <w:vertAlign w:val="subscript"/>
            <w:rPrChange w:id="30" w:author="Jeff Beem-Miller" w:date="2020-06-15T16:12:00Z">
              <w:rPr/>
            </w:rPrChange>
          </w:rPr>
          <w:t>2</w:t>
        </w:r>
      </w:ins>
      <w:bookmarkStart w:id="31" w:name="_GoBack"/>
      <w:bookmarkEnd w:id="31"/>
    </w:p>
    <w:p w14:paraId="5C03B4CB" w14:textId="774516B1" w:rsidR="00B719C8" w:rsidRPr="00711480" w:rsidRDefault="00B719C8" w:rsidP="00C4197B">
      <w:pPr>
        <w:pStyle w:val="KeyPoints"/>
        <w:numPr>
          <w:ilvl w:val="0"/>
          <w:numId w:val="9"/>
        </w:numPr>
      </w:pPr>
      <w:r>
        <w:br w:type="page"/>
      </w:r>
    </w:p>
    <w:p w14:paraId="2659CCE1" w14:textId="77777777" w:rsidR="002F3B11" w:rsidRDefault="008A6077" w:rsidP="00C81368">
      <w:pPr>
        <w:pStyle w:val="Heading-Main"/>
      </w:pPr>
      <w:r w:rsidRPr="00987EE5">
        <w:lastRenderedPageBreak/>
        <w:t>Abstract</w:t>
      </w:r>
    </w:p>
    <w:p w14:paraId="40D93379" w14:textId="387FA5AE" w:rsidR="0063072A" w:rsidRPr="00770A8A" w:rsidRDefault="0063072A" w:rsidP="007D6CB6">
      <w:pPr>
        <w:pStyle w:val="Abstract"/>
      </w:pPr>
      <w:r>
        <w:tab/>
        <w:t xml:space="preserve">Laboratory incubations are a useful technique for </w:t>
      </w:r>
      <w:r w:rsidR="007C2F20">
        <w:t xml:space="preserve">identifying </w:t>
      </w:r>
      <w:r>
        <w:t xml:space="preserve">soil organic matter </w:t>
      </w:r>
      <w:r w:rsidR="007C2F20">
        <w:t>that is</w:t>
      </w:r>
      <w:r>
        <w:t xml:space="preserve"> </w:t>
      </w:r>
      <w:commentRangeStart w:id="32"/>
      <w:r>
        <w:t xml:space="preserve">accessible </w:t>
      </w:r>
      <w:commentRangeEnd w:id="32"/>
      <w:r w:rsidR="000463B6">
        <w:rPr>
          <w:rStyle w:val="CommentReference"/>
          <w:rFonts w:eastAsia="Calibri"/>
        </w:rPr>
        <w:commentReference w:id="32"/>
      </w:r>
      <w:r>
        <w:t xml:space="preserve">to </w:t>
      </w:r>
      <w:commentRangeStart w:id="33"/>
      <w:del w:id="34" w:author="Georg" w:date="2020-06-04T09:18:00Z">
        <w:r w:rsidDel="000463B6">
          <w:delText>microbes</w:delText>
        </w:r>
      </w:del>
      <w:ins w:id="35" w:author="Georg" w:date="2020-06-04T09:18:00Z">
        <w:r w:rsidR="000463B6">
          <w:t>microorganisms</w:t>
        </w:r>
        <w:commentRangeEnd w:id="33"/>
        <w:r w:rsidR="000463B6">
          <w:rPr>
            <w:rStyle w:val="CommentReference"/>
            <w:rFonts w:eastAsia="Calibri"/>
          </w:rPr>
          <w:commentReference w:id="33"/>
        </w:r>
      </w:ins>
      <w:r>
        <w:t xml:space="preserve">. </w:t>
      </w:r>
      <w:r w:rsidR="007C2F20">
        <w:t>Measuring the r</w:t>
      </w:r>
      <w:r>
        <w:t>adiocarbon</w:t>
      </w:r>
      <w:r w:rsidR="007C2F20">
        <w:t xml:space="preserve"> of the CO</w:t>
      </w:r>
      <w:r w:rsidR="007C2F20" w:rsidRPr="007C2F20">
        <w:rPr>
          <w:vertAlign w:val="subscript"/>
        </w:rPr>
        <w:t>2</w:t>
      </w:r>
      <w:r w:rsidR="007C2F20">
        <w:t xml:space="preserve"> released in laboratory incubations (</w:t>
      </w:r>
      <w:r w:rsidR="007C2F20" w:rsidRPr="007C2F20">
        <w:rPr>
          <w:vertAlign w:val="superscript"/>
        </w:rPr>
        <w:t>14</w:t>
      </w:r>
      <w:r w:rsidR="007C2F20">
        <w:t>C-CO</w:t>
      </w:r>
      <w:r w:rsidR="007C2F20" w:rsidRPr="007C2F20">
        <w:rPr>
          <w:vertAlign w:val="subscript"/>
        </w:rPr>
        <w:t>2</w:t>
      </w:r>
      <w:r w:rsidR="007C2F20">
        <w:t xml:space="preserve">) provides an integrative signal of the age of organic </w:t>
      </w:r>
      <w:commentRangeStart w:id="36"/>
      <w:r w:rsidR="007C2F20">
        <w:t xml:space="preserve">matter </w:t>
      </w:r>
      <w:commentRangeEnd w:id="36"/>
      <w:r w:rsidR="007A7578">
        <w:rPr>
          <w:rStyle w:val="CommentReference"/>
          <w:rFonts w:eastAsia="Calibri"/>
        </w:rPr>
        <w:commentReference w:id="36"/>
      </w:r>
      <w:r w:rsidR="007C2F20">
        <w:t>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age</w:t>
      </w:r>
      <w:r w:rsidR="007C2F20">
        <w:t>s</w:t>
      </w:r>
      <w:r>
        <w:t xml:space="preserv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over time</w:t>
      </w:r>
      <w:ins w:id="37" w:author="Susan Trumbore" w:date="2020-06-01T13:24:00Z">
        <w:r w:rsidR="007A7578">
          <w:t xml:space="preserve"> at the same location</w:t>
        </w:r>
      </w:ins>
      <w:r>
        <w:t xml:space="preserve">, which could greatly reduce model uncertainty by providing additional constraints </w:t>
      </w:r>
      <w:r w:rsidR="00C203C0">
        <w:t>for model parameterization. However,</w:t>
      </w:r>
      <w:r w:rsidR="007C2F20">
        <w:t xml:space="preserve"> air-drying, </w:t>
      </w:r>
      <w:ins w:id="38" w:author="Georg" w:date="2020-06-04T09:29:00Z">
        <w:r w:rsidR="00595BD5">
          <w:t>storage</w:t>
        </w:r>
      </w:ins>
      <w:del w:id="39" w:author="Georg" w:date="2020-06-04T09:29:00Z">
        <w:r w:rsidR="007C2F20" w:rsidDel="00595BD5">
          <w:delText>rewetting</w:delText>
        </w:r>
      </w:del>
      <w:r w:rsidR="007C2F20">
        <w:t xml:space="preserve">, and </w:t>
      </w:r>
      <w:ins w:id="40" w:author="Georg" w:date="2020-06-04T10:02:00Z">
        <w:r w:rsidR="0005072E">
          <w:t xml:space="preserve">subsequent </w:t>
        </w:r>
      </w:ins>
      <w:ins w:id="41" w:author="Georg" w:date="2020-06-04T09:29:00Z">
        <w:r w:rsidR="00595BD5">
          <w:t>rewetting</w:t>
        </w:r>
        <w:r w:rsidR="00595BD5" w:rsidDel="00595BD5">
          <w:t xml:space="preserve"> </w:t>
        </w:r>
      </w:ins>
      <w:del w:id="42" w:author="Georg" w:date="2020-06-04T09:29:00Z">
        <w:r w:rsidR="007C2F20" w:rsidDel="00595BD5">
          <w:delText xml:space="preserve">storage </w:delText>
        </w:r>
      </w:del>
      <w:r w:rsidR="007C2F20">
        <w:t xml:space="preserve">may lead to changes in the contribution of slower and faster cycling soil carbon pools to </w:t>
      </w:r>
      <w:ins w:id="43" w:author="Susan Trumbore" w:date="2020-06-01T13:25:00Z">
        <w:r w:rsidR="007A7578">
          <w:t xml:space="preserve">microbial </w:t>
        </w:r>
      </w:ins>
      <w:r w:rsidR="007C2F20">
        <w:t>respiration. We assessed the effect</w:t>
      </w:r>
      <w:ins w:id="44" w:author="Susan Trumbore" w:date="2020-06-01T13:25:00Z">
        <w:r w:rsidR="006E7F38">
          <w:t>s</w:t>
        </w:r>
      </w:ins>
      <w:r w:rsidR="007C2F20">
        <w:t xml:space="preserve"> of air-drying, rewetting, and the duration of storage in archives on </w:t>
      </w:r>
      <w:r w:rsidR="00431FD2" w:rsidRPr="007C2F20">
        <w:rPr>
          <w:vertAlign w:val="superscript"/>
        </w:rPr>
        <w:t>14</w:t>
      </w:r>
      <w:r w:rsidR="00431FD2">
        <w:t>C-CO</w:t>
      </w:r>
      <w:r w:rsidR="00431FD2" w:rsidRPr="007C2F20">
        <w:rPr>
          <w:vertAlign w:val="subscript"/>
        </w:rPr>
        <w:t>2</w:t>
      </w:r>
      <w:r w:rsidR="00431FD2">
        <w:t xml:space="preserve"> for </w:t>
      </w:r>
      <w:ins w:id="45" w:author="Georg" w:date="2020-06-04T09:30:00Z">
        <w:r w:rsidR="00595BD5">
          <w:t xml:space="preserve">soil </w:t>
        </w:r>
      </w:ins>
      <w:r w:rsidR="00431FD2">
        <w:t>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greater in grasslands (21.4‰) than in forests (12.</w:t>
      </w:r>
      <w:commentRangeStart w:id="46"/>
      <w:commentRangeStart w:id="47"/>
      <w:r w:rsidR="00C73BB6">
        <w:t>1</w:t>
      </w:r>
      <w:commentRangeEnd w:id="46"/>
      <w:r w:rsidR="00113D43">
        <w:rPr>
          <w:rStyle w:val="CommentReference"/>
          <w:rFonts w:eastAsia="Calibri"/>
        </w:rPr>
        <w:commentReference w:id="46"/>
      </w:r>
      <w:commentRangeEnd w:id="47"/>
      <w:r w:rsidR="00193D75">
        <w:rPr>
          <w:rStyle w:val="CommentReference"/>
          <w:rFonts w:eastAsia="Calibri"/>
        </w:rPr>
        <w:commentReference w:id="47"/>
      </w:r>
      <w:r w:rsidR="00C73BB6">
        <w:t xml:space="preserve">‰). </w:t>
      </w:r>
      <w:ins w:id="48" w:author="Georg" w:date="2020-06-04T09:31:00Z">
        <w:r w:rsidR="00595BD5">
          <w:t>In contrast, t</w:t>
        </w:r>
      </w:ins>
      <w:del w:id="49" w:author="Georg" w:date="2020-06-04T09:31:00Z">
        <w:r w:rsidR="00C73BB6" w:rsidDel="00595BD5">
          <w:delText>T</w:delText>
        </w:r>
      </w:del>
      <w:r w:rsidR="00C73BB6">
        <w: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w:t>
      </w:r>
      <w:del w:id="50" w:author="Susan Trumbore" w:date="2020-06-01T13:44:00Z">
        <w:r w:rsidR="00C73BB6" w:rsidDel="00113D43">
          <w:delText xml:space="preserve">of soils </w:delText>
        </w:r>
      </w:del>
      <w:r w:rsidR="00C73BB6">
        <w:t xml:space="preserve">measured immediately following rewetting </w:t>
      </w:r>
      <w:ins w:id="51" w:author="Susan Trumbore" w:date="2020-06-01T13:44:00Z">
        <w:r w:rsidR="00113D43">
          <w:t>of soils</w:t>
        </w:r>
      </w:ins>
      <w:ins w:id="52" w:author="Susan Trumbore" w:date="2020-06-01T13:45:00Z">
        <w:r w:rsidR="00113D43">
          <w:t xml:space="preserve"> </w:t>
        </w:r>
      </w:ins>
      <w:r w:rsidR="00C73BB6">
        <w:t xml:space="preserve">was not significantly different than that measured during equilibrium respiration, suggesting that air-drying and rewetting induces lasting effects on substrate availability in laboratory incubations. The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was significant, </w:t>
      </w:r>
      <w:commentRangeStart w:id="53"/>
      <w:r w:rsidR="00770A8A">
        <w:t xml:space="preserve">but </w:t>
      </w:r>
      <w:r w:rsidR="00EC0919">
        <w:t>still</w:t>
      </w:r>
      <w:r w:rsidR="00E7233D">
        <w:t xml:space="preserve"> </w:t>
      </w:r>
      <w:r w:rsidR="00770A8A">
        <w:t>small enough</w:t>
      </w:r>
      <w:r w:rsidR="00C203C0">
        <w:t xml:space="preserve"> </w:t>
      </w:r>
      <w:commentRangeEnd w:id="53"/>
      <w:r w:rsidR="00140EA8">
        <w:rPr>
          <w:rStyle w:val="CommentReference"/>
          <w:rFonts w:eastAsia="Calibri"/>
        </w:rPr>
        <w:commentReference w:id="53"/>
      </w:r>
      <w:r w:rsidR="00C203C0">
        <w:t xml:space="preserve">that </w:t>
      </w:r>
      <w:del w:id="54" w:author="Susan Trumbore" w:date="2020-06-01T13:46:00Z">
        <w:r w:rsidR="00C203C0" w:rsidDel="00113D43">
          <w:delText>the technique</w:delText>
        </w:r>
      </w:del>
      <w:proofErr w:type="spellStart"/>
      <w:ins w:id="55" w:author="Susan Trumbore" w:date="2020-06-01T13:46:00Z">
        <w:r w:rsidR="00113D43">
          <w:t>achived</w:t>
        </w:r>
        <w:proofErr w:type="spellEnd"/>
        <w:r w:rsidR="00113D43">
          <w:t xml:space="preserve"> soil incubation</w:t>
        </w:r>
      </w:ins>
      <w:r w:rsidR="00C203C0">
        <w:t xml:space="preserve"> deserves to be a valuable tool for</w:t>
      </w:r>
      <w:r w:rsidR="00770A8A">
        <w:t xml:space="preserve"> improving</w:t>
      </w:r>
      <w:r w:rsidR="00B55CF9">
        <w:t xml:space="preserve"> soil carbon</w:t>
      </w:r>
      <w:r w:rsidR="00770A8A">
        <w:t xml:space="preserve"> model uncertainty in the future.</w:t>
      </w:r>
    </w:p>
    <w:p w14:paraId="69A5DBFD" w14:textId="6798705D" w:rsidR="00FC3EAC" w:rsidRPr="00FC3EAC" w:rsidRDefault="00FC3EAC" w:rsidP="00DE3F91">
      <w:pPr>
        <w:pStyle w:val="Abstract"/>
        <w:rPr>
          <w:b/>
        </w:rPr>
      </w:pPr>
      <w:r w:rsidRPr="00FC3EAC">
        <w:rPr>
          <w:b/>
        </w:rPr>
        <w:t>Plain Language Summary</w:t>
      </w:r>
    </w:p>
    <w:p w14:paraId="61FF6F57" w14:textId="6BE01CC5" w:rsidR="00745573" w:rsidRDefault="002044C9" w:rsidP="002044C9">
      <w:pPr>
        <w:pStyle w:val="Text"/>
      </w:pPr>
      <w:r>
        <w:t>Soil</w:t>
      </w:r>
      <w:r w:rsidR="00E260CA">
        <w:t>s play</w:t>
      </w:r>
      <w:r>
        <w:t xml:space="preserve"> a key role </w:t>
      </w:r>
      <w:r w:rsidR="00E260CA">
        <w:t>in the global carbon cycle by</w:t>
      </w:r>
      <w:r>
        <w:t xml:space="preserve"> </w:t>
      </w:r>
      <w:commentRangeStart w:id="56"/>
      <w:del w:id="57" w:author="Georg" w:date="2020-06-04T09:43:00Z">
        <w:r w:rsidDel="00140EA8">
          <w:delText>absorbing excess carbon dioxide from the atmosphere</w:delText>
        </w:r>
        <w:r w:rsidR="00E260CA" w:rsidDel="00140EA8">
          <w:delText xml:space="preserve"> and </w:delText>
        </w:r>
      </w:del>
      <w:r w:rsidR="00E260CA">
        <w:t xml:space="preserve">storing it </w:t>
      </w:r>
      <w:commentRangeEnd w:id="56"/>
      <w:r w:rsidR="00140EA8">
        <w:rPr>
          <w:rStyle w:val="CommentReference"/>
          <w:rFonts w:eastAsia="Calibri"/>
        </w:rPr>
        <w:commentReference w:id="56"/>
      </w:r>
      <w:ins w:id="58" w:author="Georg" w:date="2020-06-04T09:43:00Z">
        <w:r w:rsidR="00140EA8">
          <w:t xml:space="preserve">as organic </w:t>
        </w:r>
      </w:ins>
      <w:ins w:id="59" w:author="Georg" w:date="2020-06-04T09:45:00Z">
        <w:r w:rsidR="00140EA8">
          <w:t>matter</w:t>
        </w:r>
      </w:ins>
      <w:ins w:id="60" w:author="Georg" w:date="2020-06-04T09:43:00Z">
        <w:r w:rsidR="00140EA8">
          <w:t xml:space="preserve"> </w:t>
        </w:r>
      </w:ins>
      <w:r w:rsidR="00E260CA">
        <w:t>for decades to millennia</w:t>
      </w:r>
      <w:ins w:id="61" w:author="Georg" w:date="2020-06-04T09:43:00Z">
        <w:r w:rsidR="00140EA8">
          <w:t xml:space="preserve"> and thus acting as efficient carbon sink in the past</w:t>
        </w:r>
      </w:ins>
      <w:r w:rsidR="00E260CA">
        <w:t xml:space="preserve">, but it is unclear if they </w:t>
      </w:r>
      <w:r>
        <w:t xml:space="preserve">will continue to provide this ecosystem service as the climate changes. </w:t>
      </w:r>
      <w:r w:rsidR="002A235F">
        <w:t xml:space="preserve">Decomposition of soil organic matter returns carbon dioxide back to the atmosphere, and </w:t>
      </w:r>
      <w:commentRangeStart w:id="62"/>
      <w:r w:rsidR="002A235F">
        <w:t>radiocarbon dating of this returning carbon dioxide can reveal</w:t>
      </w:r>
      <w:r>
        <w:t xml:space="preserve"> </w:t>
      </w:r>
      <w:r w:rsidR="002A235F">
        <w:t xml:space="preserve">how long </w:t>
      </w:r>
      <w:r w:rsidR="00E260CA">
        <w:t>carbon persists in the soil</w:t>
      </w:r>
      <w:commentRangeEnd w:id="62"/>
      <w:r w:rsidR="00AB2E54">
        <w:rPr>
          <w:rStyle w:val="CommentReference"/>
          <w:rFonts w:eastAsia="Calibri"/>
        </w:rPr>
        <w:commentReference w:id="62"/>
      </w:r>
      <w:r w:rsidR="002A235F">
        <w:t>.</w:t>
      </w:r>
      <w:r w:rsidR="00E260CA">
        <w:t xml:space="preserve"> </w:t>
      </w:r>
      <w:commentRangeStart w:id="63"/>
      <w:r w:rsidR="002A235F">
        <w:t>Measuring the radiocarbon content of this returning carbon</w:t>
      </w:r>
      <w:r>
        <w:t xml:space="preserve"> </w:t>
      </w:r>
      <w:r w:rsidR="002A235F">
        <w:t xml:space="preserve">dioxide in incubations of </w:t>
      </w:r>
      <w:r>
        <w:t xml:space="preserve">archived soils </w:t>
      </w:r>
      <w:r w:rsidR="00E260CA">
        <w:t>could</w:t>
      </w:r>
      <w:r>
        <w:t xml:space="preserve"> greatly reduce the </w:t>
      </w:r>
      <w:r w:rsidR="00E260CA">
        <w:t xml:space="preserve">uncertainty of </w:t>
      </w:r>
      <w:r w:rsidR="002A235F">
        <w:t>carbon</w:t>
      </w:r>
      <w:r w:rsidR="00E260CA">
        <w:t xml:space="preserve"> models by providing additional time points </w:t>
      </w:r>
      <w:commentRangeEnd w:id="63"/>
      <w:r w:rsidR="00AB2E54">
        <w:rPr>
          <w:rStyle w:val="CommentReference"/>
          <w:rFonts w:eastAsia="Calibri"/>
        </w:rPr>
        <w:commentReference w:id="63"/>
      </w:r>
      <w:r w:rsidR="00E260CA">
        <w:t xml:space="preserve">as model constraints, but air-drying, rewetting, and storage </w:t>
      </w:r>
      <w:r w:rsidR="002A235F">
        <w:t xml:space="preserve">of soils </w:t>
      </w:r>
      <w:r w:rsidR="00E260CA">
        <w:t>may affect the balance of younger versus older carbon leaving the soil.</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storage and found that </w:t>
      </w:r>
      <w:r w:rsidR="00E1472B">
        <w:t xml:space="preserve">the air-dried soils appeared to release slightly older carbon than soils that had never been air-dried. The duration of storage did not appear to have an effect. However, the difference in radiocarbon </w:t>
      </w:r>
      <w:ins w:id="64" w:author="Georg" w:date="2020-06-04T09:48:00Z">
        <w:r w:rsidR="00140EA8">
          <w:t>in CO</w:t>
        </w:r>
        <w:r w:rsidR="00140EA8" w:rsidRPr="00140EA8">
          <w:rPr>
            <w:vertAlign w:val="subscript"/>
            <w:rPrChange w:id="65" w:author="Georg" w:date="2020-06-04T09:48:00Z">
              <w:rPr/>
            </w:rPrChange>
          </w:rPr>
          <w:t>2</w:t>
        </w:r>
        <w:r w:rsidR="00140EA8">
          <w:t xml:space="preserve"> </w:t>
        </w:r>
      </w:ins>
      <w:r w:rsidR="00E1472B">
        <w:t xml:space="preserve">due to air-drying was small, equivalent of an </w:t>
      </w:r>
      <w:r w:rsidR="00CB2FE4">
        <w:t xml:space="preserve">apparent increase in the average amount of </w:t>
      </w:r>
      <w:commentRangeStart w:id="66"/>
      <w:r w:rsidR="00CB2FE4">
        <w:t>time carbon persists in the soil</w:t>
      </w:r>
      <w:r w:rsidR="00E1472B">
        <w:t xml:space="preserve"> </w:t>
      </w:r>
      <w:r w:rsidR="00CB2FE4">
        <w:t>of 5 years in forests and 10 years in grasslands</w:t>
      </w:r>
      <w:commentRangeEnd w:id="66"/>
      <w:r w:rsidR="00140EA8">
        <w:rPr>
          <w:rStyle w:val="CommentReference"/>
          <w:rFonts w:eastAsia="Calibri"/>
        </w:rPr>
        <w:commentReference w:id="66"/>
      </w:r>
      <w:r w:rsidR="00CB2FE4">
        <w:t>. These results suggest that incubating archived soils is a promising technique for</w:t>
      </w:r>
      <w:r w:rsidR="00E1472B">
        <w:t xml:space="preserve"> improving carbon models</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191F399E" w:rsidR="00387597" w:rsidRPr="00CD61AA" w:rsidRDefault="00CD61AA" w:rsidP="00387597">
      <w:pPr>
        <w:pStyle w:val="Text"/>
      </w:pPr>
      <w:del w:id="67" w:author="Georg" w:date="2020-06-04T09:49:00Z">
        <w:r w:rsidRPr="00CD61AA" w:rsidDel="00E804AE">
          <w:delText>The l</w:delText>
        </w:r>
      </w:del>
      <w:ins w:id="68" w:author="Georg" w:date="2020-06-04T09:49:00Z">
        <w:r w:rsidR="00E804AE">
          <w:t>L</w:t>
        </w:r>
      </w:ins>
      <w:r w:rsidRPr="00CD61AA">
        <w:t xml:space="preserve">aboratory soil incubation is a commonly used technique for understanding soil carbon dynamics. Soil carbon is a heterogeneous mixture of organic matter, some of which </w:t>
      </w:r>
      <w:commentRangeStart w:id="69"/>
      <w:r w:rsidRPr="00CD61AA">
        <w:t xml:space="preserve">persists in the soil for months or years, while some </w:t>
      </w:r>
      <w:del w:id="70" w:author="Georg" w:date="2020-06-04T09:50:00Z">
        <w:r w:rsidRPr="00CD61AA" w:rsidDel="00E804AE">
          <w:delText xml:space="preserve">persists </w:delText>
        </w:r>
      </w:del>
      <w:ins w:id="71" w:author="Georg" w:date="2020-06-04T09:50:00Z">
        <w:r w:rsidR="00E804AE">
          <w:t>other components</w:t>
        </w:r>
        <w:r w:rsidR="00E804AE" w:rsidRPr="00CD61AA">
          <w:t xml:space="preserve"> </w:t>
        </w:r>
      </w:ins>
      <w:r w:rsidRPr="00CD61AA">
        <w:t xml:space="preserve">for centuries or millennia. The persistence of soil carbon can be understood through the concept of different “pools” of carbon that are defined by the mechanism by which they </w:t>
      </w:r>
      <w:del w:id="72" w:author="Georg" w:date="2020-06-04T09:51:00Z">
        <w:r w:rsidRPr="00CD61AA" w:rsidDel="00E804AE">
          <w:delText xml:space="preserve">persist </w:delText>
        </w:r>
      </w:del>
      <w:ins w:id="73" w:author="Georg" w:date="2020-06-04T09:51:00Z">
        <w:r w:rsidR="00E804AE">
          <w:t>are stabilized</w:t>
        </w:r>
        <w:r w:rsidR="00E804AE" w:rsidRPr="00CD61AA">
          <w:t xml:space="preserve"> </w:t>
        </w:r>
      </w:ins>
      <w:r w:rsidRPr="00CD61AA">
        <w:t xml:space="preserve">in the soil and are characterized by </w:t>
      </w:r>
      <w:commentRangeEnd w:id="69"/>
      <w:r w:rsidR="00193D75">
        <w:rPr>
          <w:rStyle w:val="CommentReference"/>
          <w:rFonts w:eastAsia="Calibri"/>
        </w:rPr>
        <w:commentReference w:id="69"/>
      </w:r>
      <w:r w:rsidRPr="00CD61AA">
        <w:t>distinct age distributions</w:t>
      </w:r>
      <w:r w:rsidR="00BC5869">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Pr="00CD61AA">
        <w:t>.</w:t>
      </w:r>
    </w:p>
    <w:p w14:paraId="03751D16" w14:textId="296BAB97" w:rsidR="00387597" w:rsidRPr="00CD61AA" w:rsidRDefault="00CD61AA" w:rsidP="00387597">
      <w:pPr>
        <w:pStyle w:val="Text"/>
      </w:pPr>
      <w:r w:rsidRPr="00CD61AA">
        <w:lastRenderedPageBreak/>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xml:space="preserve">. The bomb-C pulse peaked in the atmosphere in the </w:t>
      </w:r>
      <w:commentRangeStart w:id="74"/>
      <w:r w:rsidRPr="00CD61AA">
        <w:t xml:space="preserve">1950s </w:t>
      </w:r>
      <w:commentRangeEnd w:id="74"/>
      <w:r w:rsidR="00AB2E54">
        <w:rPr>
          <w:rStyle w:val="CommentReference"/>
          <w:rFonts w:eastAsia="Calibri"/>
        </w:rPr>
        <w:commentReference w:id="74"/>
      </w:r>
      <w:r w:rsidRPr="00CD61AA">
        <w:t>(Fig. 1</w:t>
      </w:r>
      <w:r w:rsidR="0049415E">
        <w:t>a</w:t>
      </w:r>
      <w:r w:rsidRPr="00CD61AA">
        <w:t xml:space="preserve">), but due to differential rates of </w:t>
      </w:r>
      <w:commentRangeStart w:id="75"/>
      <w:r w:rsidRPr="00CD61AA">
        <w:t xml:space="preserve">abiotic incorporation </w:t>
      </w:r>
      <w:commentRangeEnd w:id="75"/>
      <w:r w:rsidR="00AB2E54">
        <w:rPr>
          <w:rStyle w:val="CommentReference"/>
          <w:rFonts w:eastAsia="Calibri"/>
        </w:rPr>
        <w:commentReference w:id="75"/>
      </w:r>
      <w:r w:rsidRPr="00CD61AA">
        <w:t>and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341A5921" w:rsidR="00387597" w:rsidRPr="00CD61AA" w:rsidRDefault="00CD61AA" w:rsidP="00387597">
      <w:pPr>
        <w:pStyle w:val="Text"/>
      </w:pPr>
      <w:commentRangeStart w:id="76"/>
      <w:r w:rsidRPr="00CD61AA">
        <w:t xml:space="preserve">Extracting </w:t>
      </w:r>
      <w:commentRangeEnd w:id="76"/>
      <w:r w:rsidR="00E804AE">
        <w:rPr>
          <w:rStyle w:val="CommentReference"/>
          <w:rFonts w:eastAsia="Calibri"/>
        </w:rPr>
        <w:commentReference w:id="76"/>
      </w:r>
      <w:r w:rsidRPr="00CD61AA">
        <w:t>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xml:space="preserve">. In contrast, although they also introduce artifacts due to disturbance and potential alteration of the microbial community, laboratory soil </w:t>
      </w:r>
      <w:commentRangeStart w:id="77"/>
      <w:r w:rsidRPr="00CD61AA">
        <w:t xml:space="preserve">incubations </w:t>
      </w:r>
      <w:commentRangeEnd w:id="77"/>
      <w:r w:rsidR="005C57B1">
        <w:rPr>
          <w:rStyle w:val="CommentReference"/>
          <w:rFonts w:eastAsia="Calibri"/>
        </w:rPr>
        <w:commentReference w:id="77"/>
      </w:r>
      <w:r w:rsidRPr="00CD61AA">
        <w:t>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ins w:id="78" w:author="Susan Trumbore" w:date="2020-06-01T13:56:00Z">
        <w:r w:rsidR="000F3B55">
          <w:t xml:space="preserve">thus </w:t>
        </w:r>
      </w:ins>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115DFE5E" w:rsidR="00387597" w:rsidRPr="00CD61AA" w:rsidRDefault="00CD61AA" w:rsidP="00387597">
      <w:pPr>
        <w:pStyle w:val="Text"/>
      </w:pPr>
      <w:r w:rsidRPr="00CD61AA">
        <w:t>Calculating ages and transit times of soil carbon from Δ</w:t>
      </w:r>
      <w:r w:rsidRPr="00CD61AA">
        <w:rPr>
          <w:vertAlign w:val="superscript"/>
        </w:rPr>
        <w:t>14</w:t>
      </w:r>
      <w:r w:rsidRPr="00CD61AA">
        <w:t xml:space="preserve">C requires </w:t>
      </w:r>
      <w:commentRangeStart w:id="79"/>
      <w:r w:rsidRPr="00CD61AA">
        <w:t>the use of a model</w:t>
      </w:r>
      <w:commentRangeEnd w:id="79"/>
      <w:r w:rsidR="00E804AE">
        <w:rPr>
          <w:rStyle w:val="CommentReference"/>
          <w:rFonts w:eastAsia="Calibri"/>
        </w:rPr>
        <w:commentReference w:id="79"/>
      </w:r>
      <w:r w:rsidRPr="00CD61AA">
        <w:t>.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time with the same atmospheric radiocarbon value, leading to multiple model solutions</w:t>
      </w:r>
      <w:r w:rsidR="0049415E">
        <w:t xml:space="preserve"> </w:t>
      </w:r>
      <w:commentRangeStart w:id="80"/>
      <w:r w:rsidR="0049415E">
        <w:t>(Fig. 1a)</w:t>
      </w:r>
      <w:commentRangeEnd w:id="80"/>
      <w:r w:rsidR="005C57B1">
        <w:rPr>
          <w:rStyle w:val="CommentReference"/>
          <w:rFonts w:eastAsia="Calibri"/>
        </w:rPr>
        <w:commentReference w:id="80"/>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at multiple points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3786322A" w:rsidR="00387597" w:rsidRPr="00CD61AA" w:rsidRDefault="00CD61AA" w:rsidP="00387597">
      <w:pPr>
        <w:pStyle w:val="Text"/>
      </w:pPr>
      <w:r w:rsidRPr="00CD61AA">
        <w:t>Air-drying soils for storage in archives is a common practice of convenience</w:t>
      </w:r>
      <w:ins w:id="81" w:author="Georg" w:date="2020-06-04T10:01:00Z">
        <w:r w:rsidR="0005072E">
          <w:t>, but causes</w:t>
        </w:r>
      </w:ins>
      <w:del w:id="82" w:author="Georg" w:date="2020-06-04T10:01:00Z">
        <w:r w:rsidRPr="00CD61AA" w:rsidDel="0005072E">
          <w:delText xml:space="preserve"> with </w:delText>
        </w:r>
      </w:del>
      <w:ins w:id="83" w:author="Georg" w:date="2020-06-04T10:01:00Z">
        <w:r w:rsidR="0005072E">
          <w:t xml:space="preserve"> </w:t>
        </w:r>
      </w:ins>
      <w:r w:rsidRPr="00CD61AA">
        <w:t>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Soil archives have proved to be a valuable resource for looking at the change in soil carbon over time, with the most e</w:t>
      </w:r>
      <w:commentRangeStart w:id="84"/>
      <w:commentRangeStart w:id="85"/>
      <w:r w:rsidRPr="00CD61AA">
        <w:t xml:space="preserve">xtreme </w:t>
      </w:r>
      <w:commentRangeEnd w:id="84"/>
      <w:r w:rsidR="006C62E5">
        <w:rPr>
          <w:rStyle w:val="CommentReference"/>
          <w:rFonts w:eastAsia="Calibri"/>
        </w:rPr>
        <w:commentReference w:id="84"/>
      </w:r>
      <w:commentRangeEnd w:id="85"/>
      <w:r w:rsidR="0005072E">
        <w:rPr>
          <w:rStyle w:val="CommentReference"/>
          <w:rFonts w:eastAsia="Calibri"/>
        </w:rPr>
        <w:commentReference w:id="85"/>
      </w:r>
      <w:r w:rsidRPr="00CD61AA">
        <w:t xml:space="preserve">example </w:t>
      </w:r>
      <w:r w:rsidR="0049415E">
        <w:t xml:space="preserve">perhaps </w:t>
      </w:r>
      <w:r w:rsidRPr="00CD61AA">
        <w:t xml:space="preserve">being the &gt;150 year archives from the </w:t>
      </w:r>
      <w:proofErr w:type="spellStart"/>
      <w:r w:rsidRPr="00CD61AA">
        <w:t>Rothamsted</w:t>
      </w:r>
      <w:proofErr w:type="spellEnd"/>
      <w:r w:rsidRPr="00CD61AA">
        <w:t xml:space="preserve"> long-term experiments, used for parameterizing the well-known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5C78646" w:rsidR="00387597" w:rsidRPr="00CD61AA" w:rsidRDefault="00CD61AA" w:rsidP="00387597">
      <w:pPr>
        <w:pStyle w:val="Text"/>
      </w:pPr>
      <w:commentRangeStart w:id="86"/>
      <w:r w:rsidRPr="00CD61AA">
        <w:t>Following</w:t>
      </w:r>
      <w:commentRangeEnd w:id="86"/>
      <w:r w:rsidR="000F3B55">
        <w:rPr>
          <w:rStyle w:val="CommentReference"/>
          <w:rFonts w:eastAsia="Calibri"/>
        </w:rPr>
        <w:commentReference w:id="86"/>
      </w:r>
      <w:r w:rsidRPr="00CD61AA">
        <w:t xml:space="preserve"> air-drying and rewetting, most soils exhibit a characteristic rapid increase in CO</w:t>
      </w:r>
      <w:r w:rsidRPr="00CD61AA">
        <w:rPr>
          <w:vertAlign w:val="subscript"/>
        </w:rPr>
        <w:t>2</w:t>
      </w:r>
      <w:r w:rsidRPr="00CD61AA">
        <w:t xml:space="preserve"> production</w:t>
      </w:r>
      <w:ins w:id="87" w:author="Guggenberger" w:date="2020-06-05T14:12:00Z">
        <w:r w:rsidR="00AA608C">
          <w:t xml:space="preserve"> called Birch effect</w:t>
        </w:r>
      </w:ins>
      <w:r w:rsidRPr="00CD61AA">
        <w:t>, before returning to equilibrium respiration rates. The mechanism or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The source of the CO</w:t>
      </w:r>
      <w:r w:rsidRPr="00CD61AA">
        <w:rPr>
          <w:vertAlign w:val="subscript"/>
        </w:rPr>
        <w:t xml:space="preserve">2 </w:t>
      </w:r>
      <w:r w:rsidRPr="00CD61AA">
        <w:t>released in the rewetting pulse has been hypothesized to come from the lysis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disruption of soil aggregates, osmolytes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 xml:space="preserve">(N. Fierer, Schimel, </w:t>
      </w:r>
      <w:r w:rsidR="006D3C13" w:rsidRPr="006D3C13">
        <w:rPr>
          <w:noProof/>
        </w:rPr>
        <w:lastRenderedPageBreak/>
        <w:t>&amp;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0FB782CA" w14:textId="180A6E21" w:rsidR="00387597" w:rsidRPr="00CD61AA" w:rsidRDefault="00CD61AA" w:rsidP="00387597">
      <w:pPr>
        <w:pStyle w:val="Text"/>
      </w:pPr>
      <w:r w:rsidRPr="00CD61AA">
        <w:t xml:space="preserve">Air-drying has been shown to result in the formation of new or stronger mineral-organic associations, increased aggregate stability, decreased microbial biomass, and a higher quantity of water-extractable organic </w:t>
      </w:r>
      <w:commentRangeStart w:id="88"/>
      <w:r w:rsidRPr="00CD61AA">
        <w:t>matter</w:t>
      </w:r>
      <w:commentRangeEnd w:id="88"/>
      <w:r w:rsidR="006C62E5">
        <w:rPr>
          <w:rStyle w:val="CommentReference"/>
          <w:rFonts w:eastAsia="Calibri"/>
        </w:rPr>
        <w:commentReference w:id="88"/>
      </w:r>
      <w:r w:rsidRPr="00CD61AA">
        <w:t xml:space="preserve">. Air-drying and rewetting effects appear to be soil-specific, with desorption of </w:t>
      </w:r>
      <w:r>
        <w:t>mineral-associated carbon</w:t>
      </w:r>
      <w:r w:rsidRPr="00CD61AA">
        <w:t xml:space="preserve"> upon rewetting observed for smectite-rich or highly charged soils, and differences in the quantity and rate of CO</w:t>
      </w:r>
      <w:r w:rsidRPr="00CD61AA">
        <w:rPr>
          <w:vertAlign w:val="subscript"/>
        </w:rPr>
        <w:t>2</w:t>
      </w:r>
      <w:r w:rsidRPr="00CD61AA">
        <w:t xml:space="preserve"> release following rewetting varying with soil texture and degree of aggregation (</w:t>
      </w:r>
      <w:commentRangeStart w:id="89"/>
      <w:r w:rsidRPr="00CD61AA">
        <w:t xml:space="preserve">Kaiser </w:t>
      </w:r>
      <w:commentRangeEnd w:id="89"/>
      <w:r w:rsidR="00AA608C">
        <w:rPr>
          <w:rStyle w:val="CommentReference"/>
          <w:rFonts w:eastAsia="Calibri"/>
        </w:rPr>
        <w:commentReference w:id="89"/>
      </w:r>
      <w:r w:rsidRPr="00CD61AA">
        <w:t xml:space="preserve">et al., 2014). </w:t>
      </w:r>
    </w:p>
    <w:p w14:paraId="7B8E438E" w14:textId="548D8268" w:rsidR="00387597" w:rsidRPr="00CD61AA" w:rsidRDefault="00CD61AA" w:rsidP="00387597">
      <w:pPr>
        <w:pStyle w:val="Text"/>
      </w:pPr>
      <w:r w:rsidRPr="00CD61AA">
        <w:t>During short-term incubations, the majority of CO</w:t>
      </w:r>
      <w:r w:rsidRPr="00CD61AA">
        <w:rPr>
          <w:vertAlign w:val="subscript"/>
        </w:rPr>
        <w:t>2</w:t>
      </w:r>
      <w:r w:rsidRPr="00CD61AA">
        <w:t xml:space="preserve"> can be assumed to derive from the substrates consumed </w:t>
      </w:r>
      <w:commentRangeStart w:id="90"/>
      <w:r w:rsidRPr="00CD61AA">
        <w:t xml:space="preserve">by the microbial community </w:t>
      </w:r>
      <w:r w:rsidRPr="0049415E">
        <w:rPr>
          <w:i/>
        </w:rPr>
        <w:t>in situ</w:t>
      </w:r>
      <w:commentRangeEnd w:id="90"/>
      <w:r w:rsidR="00136B25">
        <w:rPr>
          <w:rStyle w:val="CommentReference"/>
          <w:rFonts w:eastAsia="Calibri"/>
        </w:rPr>
        <w:commentReference w:id="90"/>
      </w:r>
      <w:r w:rsidRPr="00CD61AA">
        <w:t xml:space="preserve">. In longer duration incubations, the lack of new inputs to the system is assumed to lead to shifts in substrate utilization, from easily </w:t>
      </w:r>
      <w:del w:id="91" w:author="Guggenberger" w:date="2020-06-05T14:23:00Z">
        <w:r w:rsidRPr="00CD61AA" w:rsidDel="00315E9B">
          <w:delText>accessible</w:delText>
        </w:r>
      </w:del>
      <w:ins w:id="92" w:author="Guggenberger" w:date="2020-06-05T14:23:00Z">
        <w:r w:rsidR="00315E9B">
          <w:t>available</w:t>
        </w:r>
      </w:ins>
      <w:r w:rsidRPr="00CD61AA">
        <w:t xml:space="preserve">, shorter-cycling pools to less </w:t>
      </w:r>
      <w:ins w:id="93" w:author="Guggenberger" w:date="2020-06-05T14:24:00Z">
        <w:r w:rsidR="00315E9B">
          <w:t xml:space="preserve">available or </w:t>
        </w:r>
      </w:ins>
      <w:r w:rsidRPr="00CD61AA">
        <w:t xml:space="preserve">accessible pools, i.e. protected from decomposition in </w:t>
      </w:r>
      <w:commentRangeStart w:id="94"/>
      <w:commentRangeStart w:id="95"/>
      <w:r w:rsidRPr="00CD61AA">
        <w:t xml:space="preserve">some manner </w:t>
      </w:r>
      <w:commentRangeEnd w:id="94"/>
      <w:r w:rsidR="000F3B55">
        <w:rPr>
          <w:rStyle w:val="CommentReference"/>
          <w:rFonts w:eastAsia="Calibri"/>
        </w:rPr>
        <w:commentReference w:id="94"/>
      </w:r>
      <w:commentRangeEnd w:id="95"/>
      <w:r w:rsidR="00AA608C">
        <w:rPr>
          <w:rStyle w:val="CommentReference"/>
          <w:rFonts w:eastAsia="Calibri"/>
        </w:rPr>
        <w:commentReference w:id="95"/>
      </w:r>
      <w:r w:rsidRPr="00CD61AA">
        <w:t>(</w:t>
      </w:r>
      <w:proofErr w:type="spellStart"/>
      <w:r w:rsidRPr="00CD61AA">
        <w:t>Schädel</w:t>
      </w:r>
      <w:proofErr w:type="spellEnd"/>
      <w:r w:rsidRPr="00CD61AA">
        <w:t xml:space="preserve"> et al.</w:t>
      </w:r>
      <w:r w:rsidR="006D3C13">
        <w:t>,</w:t>
      </w:r>
      <w:r w:rsidRPr="00CD61AA">
        <w:t xml:space="preserve"> 2020). If the relative contribution to respiration from soil organic matter pools with different intrinsic cycling rates changes in a short-term incubation following air-drying and rewetting, this should be detectable in </w:t>
      </w:r>
      <w:r w:rsidRPr="00CD61AA">
        <w:rPr>
          <w:vertAlign w:val="superscript"/>
        </w:rPr>
        <w:t>14</w:t>
      </w:r>
      <w:r w:rsidRPr="00CD61AA">
        <w:t>C-CO</w:t>
      </w:r>
      <w:r w:rsidRPr="00CD61AA">
        <w:rPr>
          <w:vertAlign w:val="subscript"/>
        </w:rPr>
        <w:t>2</w:t>
      </w:r>
      <w:r w:rsidR="0049415E" w:rsidRPr="0049415E">
        <w:t xml:space="preserve"> </w:t>
      </w:r>
      <w:r w:rsidR="0049415E">
        <w:t xml:space="preserve">(Fig. </w:t>
      </w:r>
      <w:commentRangeStart w:id="96"/>
      <w:r w:rsidR="0049415E">
        <w:t>1b</w:t>
      </w:r>
      <w:commentRangeEnd w:id="96"/>
      <w:r w:rsidR="000F3B55">
        <w:rPr>
          <w:rStyle w:val="CommentReference"/>
          <w:rFonts w:eastAsia="Calibri"/>
        </w:rPr>
        <w:commentReference w:id="96"/>
      </w:r>
      <w:r w:rsidR="0049415E">
        <w:t>)</w:t>
      </w:r>
      <w:r w:rsidRPr="00CD61AA">
        <w:t>.</w:t>
      </w:r>
    </w:p>
    <w:p w14:paraId="7095DB90" w14:textId="75360E12" w:rsidR="00387597" w:rsidRPr="00CD61AA" w:rsidRDefault="00CD61AA" w:rsidP="00387597">
      <w:pPr>
        <w:pStyle w:val="Text"/>
      </w:pPr>
      <w:r w:rsidRPr="00CD61AA">
        <w:t xml:space="preserve">For example, disruption of soil aggregates following drying and rewetting would likely lead to greater </w:t>
      </w:r>
      <w:del w:id="97" w:author="Guggenberger" w:date="2020-06-05T14:23:00Z">
        <w:r w:rsidRPr="00CD61AA" w:rsidDel="00136B25">
          <w:delText xml:space="preserve">availability </w:delText>
        </w:r>
      </w:del>
      <w:proofErr w:type="spellStart"/>
      <w:ins w:id="98" w:author="Guggenberger" w:date="2020-06-05T14:23:00Z">
        <w:r w:rsidR="00136B25">
          <w:t>accessability</w:t>
        </w:r>
        <w:proofErr w:type="spellEnd"/>
        <w:r w:rsidR="00136B25" w:rsidRPr="00CD61AA">
          <w:t xml:space="preserve"> </w:t>
        </w:r>
      </w:ins>
      <w:r w:rsidRPr="00CD61AA">
        <w:t xml:space="preserve">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osmolytes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18856A6A"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will not be significantly different from that of control samples </w:t>
      </w:r>
      <w:commentRangeStart w:id="99"/>
      <w:commentRangeStart w:id="100"/>
      <w:del w:id="101" w:author="Guggenberger" w:date="2020-06-05T14:27:00Z">
        <w:r w:rsidRPr="00CD61AA" w:rsidDel="00315E9B">
          <w:delText xml:space="preserve">rewet </w:delText>
        </w:r>
      </w:del>
      <w:ins w:id="102" w:author="Guggenberger" w:date="2020-06-05T14:28:00Z">
        <w:r w:rsidR="00315E9B">
          <w:t xml:space="preserve">with water content </w:t>
        </w:r>
      </w:ins>
      <w:ins w:id="103" w:author="Guggenberger" w:date="2020-06-05T14:27:00Z">
        <w:r w:rsidR="00315E9B">
          <w:t>adjusted</w:t>
        </w:r>
        <w:r w:rsidR="00315E9B" w:rsidRPr="00CD61AA">
          <w:t xml:space="preserve"> </w:t>
        </w:r>
      </w:ins>
      <w:r w:rsidRPr="00CD61AA">
        <w:t xml:space="preserve">from </w:t>
      </w:r>
      <w:commentRangeEnd w:id="99"/>
      <w:r w:rsidR="00B12AE5">
        <w:rPr>
          <w:rStyle w:val="CommentReference"/>
          <w:rFonts w:eastAsia="Calibri"/>
        </w:rPr>
        <w:commentReference w:id="99"/>
      </w:r>
      <w:r w:rsidRPr="00CD61AA">
        <w:t xml:space="preserve">field-moist </w:t>
      </w:r>
      <w:commentRangeEnd w:id="100"/>
      <w:r w:rsidR="0034072B">
        <w:rPr>
          <w:rStyle w:val="CommentReference"/>
          <w:rFonts w:eastAsia="Calibri"/>
        </w:rPr>
        <w:commentReference w:id="100"/>
      </w:r>
      <w:r w:rsidRPr="00CD61AA">
        <w:t xml:space="preserve">conditions; </w:t>
      </w:r>
    </w:p>
    <w:p w14:paraId="3B096298" w14:textId="0A487177"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ins w:id="104" w:author="Marion Schrumpf" w:date="2020-06-03T10:20:00Z">
        <w:r w:rsidR="00B12AE5">
          <w:t xml:space="preserve">during </w:t>
        </w:r>
        <w:r w:rsidR="00B12AE5" w:rsidRPr="00CD61AA">
          <w:t xml:space="preserve">equilibrium respiration </w:t>
        </w:r>
      </w:ins>
      <w:r>
        <w:t xml:space="preserve">will not be affected by the </w:t>
      </w:r>
      <w:r w:rsidRPr="00CD61AA">
        <w:t xml:space="preserve">duration </w:t>
      </w:r>
      <w:r>
        <w:t>of storage</w:t>
      </w:r>
      <w:ins w:id="105" w:author="Marion Schrumpf" w:date="2020-06-03T10:20:00Z">
        <w:r w:rsidR="00B12AE5">
          <w:t xml:space="preserve"> of air-dried samples</w:t>
        </w:r>
      </w:ins>
      <w:r w:rsidRPr="00CD61AA">
        <w:t>.</w:t>
      </w:r>
    </w:p>
    <w:p w14:paraId="7A8760A4" w14:textId="6719CD5D" w:rsidR="002F3B11" w:rsidRDefault="002F3B11" w:rsidP="00C81368">
      <w:pPr>
        <w:pStyle w:val="Heading-Main"/>
      </w:pPr>
      <w:r>
        <w:t>2 Materials and Methods</w:t>
      </w:r>
    </w:p>
    <w:p w14:paraId="071CAF6B" w14:textId="0FE5148A"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 Experimental conditions for the first two experiments, looking at 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are described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w:t>
      </w:r>
      <w:r w:rsidRPr="00CD61AA">
        <w:rPr>
          <w:bCs/>
        </w:rPr>
        <w:lastRenderedPageBreak/>
        <w:t>CO</w:t>
      </w:r>
      <w:r w:rsidRPr="00CD61AA">
        <w:rPr>
          <w:bCs/>
          <w:vertAlign w:val="subscript"/>
        </w:rPr>
        <w:t>2</w:t>
      </w:r>
      <w:r w:rsidRPr="00CD61AA">
        <w:t xml:space="preserve">, </w:t>
      </w:r>
      <w:del w:id="106" w:author="Susan Trumbore" w:date="2020-06-01T14:08:00Z">
        <w:r w:rsidRPr="00CD61AA" w:rsidDel="0034072B">
          <w:delText>but as the</w:delText>
        </w:r>
      </w:del>
      <w:ins w:id="107" w:author="Susan Trumbore" w:date="2020-06-01T14:08:00Z">
        <w:r w:rsidR="0034072B">
          <w:t>that had variable</w:t>
        </w:r>
      </w:ins>
      <w:r w:rsidRPr="00CD61AA">
        <w:t xml:space="preserve"> control </w:t>
      </w:r>
      <w:ins w:id="108" w:author="Guggenberger" w:date="2020-06-05T14:29:00Z">
        <w:r w:rsidR="00315E9B">
          <w:t xml:space="preserve">on </w:t>
        </w:r>
      </w:ins>
      <w:r w:rsidRPr="00CD61AA">
        <w:t>sample incubation</w:t>
      </w:r>
      <w:ins w:id="109" w:author="Susan Trumbore" w:date="2020-06-01T14:08:00Z">
        <w:r w:rsidR="0034072B">
          <w:t xml:space="preserve"> conditions a</w:t>
        </w:r>
      </w:ins>
      <w:r w:rsidRPr="00CD61AA">
        <w:t xml:space="preserve">s </w:t>
      </w:r>
      <w:ins w:id="110" w:author="Susan Trumbore" w:date="2020-06-01T14:08:00Z">
        <w:r w:rsidR="0034072B">
          <w:t xml:space="preserve">they </w:t>
        </w:r>
      </w:ins>
      <w:r w:rsidRPr="00CD61AA">
        <w:t>had been conducted by different investigators as part of different experiments</w:t>
      </w:r>
      <w:del w:id="111" w:author="Susan Trumbore" w:date="2020-06-01T14:08:00Z">
        <w:r w:rsidRPr="00CD61AA" w:rsidDel="0034072B">
          <w:delText>, incubation conditions were more variable</w:delText>
        </w:r>
      </w:del>
      <w:ins w:id="112" w:author="Susan Trumbore" w:date="2020-06-01T14:08:00Z">
        <w:r w:rsidR="0034072B">
          <w:t xml:space="preserve">.  We </w:t>
        </w:r>
      </w:ins>
      <w:ins w:id="113" w:author="Susan Trumbore" w:date="2020-06-01T14:09:00Z">
        <w:r w:rsidR="0034072B">
          <w:t xml:space="preserve">rewetted and measured the </w:t>
        </w:r>
        <w:r w:rsidR="0034072B" w:rsidRPr="00315E9B">
          <w:rPr>
            <w:vertAlign w:val="superscript"/>
            <w:rPrChange w:id="114" w:author="Guggenberger" w:date="2020-06-05T14:29:00Z">
              <w:rPr/>
            </w:rPrChange>
          </w:rPr>
          <w:t>14</w:t>
        </w:r>
        <w:r w:rsidR="0034072B">
          <w:t>C-CO</w:t>
        </w:r>
        <w:r w:rsidR="0034072B" w:rsidRPr="00315E9B">
          <w:rPr>
            <w:vertAlign w:val="subscript"/>
            <w:rPrChange w:id="115" w:author="Guggenberger" w:date="2020-06-05T14:29:00Z">
              <w:rPr/>
            </w:rPrChange>
          </w:rPr>
          <w:t>2</w:t>
        </w:r>
        <w:r w:rsidR="0034072B">
          <w:t xml:space="preserve"> of evolved CO</w:t>
        </w:r>
        <w:r w:rsidR="0034072B" w:rsidRPr="00315E9B">
          <w:rPr>
            <w:vertAlign w:val="subscript"/>
            <w:rPrChange w:id="116" w:author="Guggenberger" w:date="2020-06-05T14:29:00Z">
              <w:rPr/>
            </w:rPrChange>
          </w:rPr>
          <w:t>2</w:t>
        </w:r>
        <w:r w:rsidR="0034072B">
          <w:t xml:space="preserve"> during the equilibrium pha</w:t>
        </w:r>
      </w:ins>
      <w:ins w:id="117" w:author="Susan Trumbore" w:date="2020-06-01T14:10:00Z">
        <w:r w:rsidR="0034072B">
          <w:t>se, as informed by the results of Experiments 1 and 2</w:t>
        </w:r>
      </w:ins>
      <w:r w:rsidRPr="00CD61AA">
        <w:t xml:space="preserve">. </w:t>
      </w:r>
    </w:p>
    <w:p w14:paraId="20F496CC" w14:textId="089389F4" w:rsidR="00CD61AA" w:rsidRDefault="00CD61AA" w:rsidP="0098127B">
      <w:pPr>
        <w:pStyle w:val="Heading-Secondary"/>
      </w:pPr>
      <w:r>
        <w:t xml:space="preserve">2.1 </w:t>
      </w:r>
      <w:r w:rsidRPr="00CD61AA">
        <w:t>Sample selection and field sampling</w:t>
      </w:r>
    </w:p>
    <w:p w14:paraId="0CC3B538" w14:textId="05A9E24F" w:rsidR="00387597" w:rsidRPr="00CD61AA" w:rsidRDefault="00CD61AA" w:rsidP="0098127B">
      <w:pPr>
        <w:pStyle w:val="Text"/>
      </w:pPr>
      <w:r w:rsidRPr="00CD61AA">
        <w:t xml:space="preserve">Control incubations conducted </w:t>
      </w:r>
      <w:r w:rsidR="002818B0">
        <w:t xml:space="preserve">in 2011 </w:t>
      </w:r>
      <w:r w:rsidRPr="00CD61AA">
        <w:t xml:space="preserve">for Experiment 1 were part of a larger study from the Biodiversity </w:t>
      </w:r>
      <w:proofErr w:type="spellStart"/>
      <w:r w:rsidRPr="00CD61AA">
        <w:t>Exploratories</w:t>
      </w:r>
      <w:proofErr w:type="spellEnd"/>
      <w:r w:rsidRPr="00CD61AA">
        <w:t xml:space="preserve"> project </w:t>
      </w:r>
      <w:commentRangeStart w:id="118"/>
      <w:r w:rsidRPr="00CD61AA">
        <w:t>(Solly et al. 2014)</w:t>
      </w:r>
      <w:commentRangeEnd w:id="118"/>
      <w:r w:rsidR="0098127B">
        <w:rPr>
          <w:rStyle w:val="CommentReference"/>
          <w:rFonts w:eastAsia="Calibri"/>
        </w:rPr>
        <w:commentReference w:id="118"/>
      </w:r>
      <w:r w:rsidRPr="00CD61AA">
        <w:t>. We choose a subset of the</w:t>
      </w:r>
      <w:r w:rsidR="002818B0">
        <w:t>se</w:t>
      </w:r>
      <w:r w:rsidRPr="00CD61AA">
        <w:t xml:space="preserve"> samples f</w:t>
      </w:r>
      <w:r w:rsidR="002818B0">
        <w:t>or the present study from</w:t>
      </w:r>
      <w:r w:rsidRPr="00CD61AA">
        <w:t xml:space="preserve"> two ecosystem types (forest and grassland) and </w:t>
      </w:r>
      <w:r w:rsidR="002818B0">
        <w:t>from</w:t>
      </w:r>
      <w:r w:rsidRPr="00CD61AA">
        <w:t xml:space="preserve"> a range of soil textural classes, from the relatively sandy soils of the </w:t>
      </w:r>
      <w:proofErr w:type="spellStart"/>
      <w:r w:rsidRPr="00CD61AA">
        <w:t>Schorfheide-Chorin</w:t>
      </w:r>
      <w:proofErr w:type="spellEnd"/>
      <w:r w:rsidRPr="00CD61AA">
        <w:t xml:space="preserve"> geographic region to the more clay-ri</w:t>
      </w:r>
      <w:r w:rsidR="0081631A">
        <w:t xml:space="preserve">ch soils from the </w:t>
      </w:r>
      <w:proofErr w:type="spellStart"/>
      <w:r w:rsidR="0081631A">
        <w:t>Hainich-D</w:t>
      </w:r>
      <w:ins w:id="119" w:author="Marion Schrumpf" w:date="2020-06-03T10:53:00Z">
        <w:r w:rsidR="0098127B">
          <w:t>ü</w:t>
        </w:r>
      </w:ins>
      <w:del w:id="120" w:author="Marion Schrumpf" w:date="2020-06-03T10:53:00Z">
        <w:r w:rsidR="0081631A" w:rsidDel="0098127B">
          <w:delText>un</w:delText>
        </w:r>
      </w:del>
      <w:r w:rsidR="0081631A">
        <w:t>n</w:t>
      </w:r>
      <w:proofErr w:type="spellEnd"/>
      <w:r w:rsidRPr="00CD61AA">
        <w:t xml:space="preserve">. We omitted samples that showed the presence of inorganic C during the control incubations </w:t>
      </w:r>
      <w:r w:rsidR="002818B0">
        <w:t xml:space="preserve">by </w:t>
      </w:r>
      <w:r w:rsidRPr="00CD61AA">
        <w:t>using the δ</w:t>
      </w:r>
      <w:r w:rsidRPr="002818B0">
        <w:rPr>
          <w:vertAlign w:val="superscript"/>
        </w:rPr>
        <w:t>13</w:t>
      </w:r>
      <w:r w:rsidR="002818B0">
        <w:t>C signature, deeming</w:t>
      </w:r>
      <w:r w:rsidRPr="00CD61AA">
        <w:t xml:space="preserve"> any samples with δ</w:t>
      </w:r>
      <w:r w:rsidRPr="00CD61AA">
        <w:rPr>
          <w:vertAlign w:val="superscript"/>
        </w:rPr>
        <w:t>13</w:t>
      </w:r>
      <w:r w:rsidRPr="00CD61AA">
        <w:t xml:space="preserve">C &gt; -25‰ as potentially affected by the release of inorganic C. We then selected three grassland and three forest samples from the interquartile range of </w:t>
      </w:r>
      <w:r w:rsidRPr="00CD61AA">
        <w:rPr>
          <w:bCs/>
          <w:vertAlign w:val="superscript"/>
        </w:rPr>
        <w:t>14</w:t>
      </w:r>
      <w:r w:rsidRPr="00CD61AA">
        <w:rPr>
          <w:bCs/>
        </w:rPr>
        <w:t>C-CO</w:t>
      </w:r>
      <w:r w:rsidRPr="00CD61AA">
        <w:rPr>
          <w:bCs/>
          <w:vertAlign w:val="subscript"/>
        </w:rPr>
        <w:t>2</w:t>
      </w:r>
      <w:r w:rsidRPr="002818B0">
        <w:rPr>
          <w:bCs/>
        </w:rPr>
        <w:t xml:space="preserve"> </w:t>
      </w:r>
      <w:r w:rsidRPr="00CD61AA">
        <w:t xml:space="preserve">observed in 2011 for </w:t>
      </w:r>
      <w:r w:rsidR="002818B0">
        <w:t>the two</w:t>
      </w:r>
      <w:r w:rsidRPr="00CD61AA">
        <w:t xml:space="preserve"> geographic </w:t>
      </w:r>
      <w:r>
        <w:t>region</w:t>
      </w:r>
      <w:r w:rsidR="002818B0">
        <w:t>s (</w:t>
      </w:r>
      <w:commentRangeStart w:id="121"/>
      <w:r w:rsidR="002818B0">
        <w:t>n total = 12 sites</w:t>
      </w:r>
      <w:commentRangeEnd w:id="121"/>
      <w:r w:rsidR="00D52AC7">
        <w:rPr>
          <w:rStyle w:val="CommentReference"/>
          <w:rFonts w:eastAsia="Calibri"/>
        </w:rPr>
        <w:commentReference w:id="121"/>
      </w:r>
      <w:r w:rsidR="002818B0">
        <w:t>).</w:t>
      </w:r>
    </w:p>
    <w:p w14:paraId="4B0BD3CD" w14:textId="0536B83E" w:rsidR="00387597" w:rsidRPr="00CD61AA" w:rsidRDefault="00CD61AA" w:rsidP="00EF274A">
      <w:pPr>
        <w:pStyle w:val="Text"/>
      </w:pPr>
      <w:r w:rsidRPr="00CD61AA">
        <w:t xml:space="preserve">For Experiment 2, we returned in July 2019 to the </w:t>
      </w:r>
      <w:proofErr w:type="spellStart"/>
      <w:r w:rsidRPr="00CD61AA">
        <w:t>Hainich-</w:t>
      </w:r>
      <w:del w:id="122" w:author="Marion Schrumpf" w:date="2020-06-03T10:57:00Z">
        <w:r w:rsidRPr="00CD61AA" w:rsidDel="00EF274A">
          <w:delText xml:space="preserve">Dunn </w:delText>
        </w:r>
      </w:del>
      <w:ins w:id="123" w:author="Marion Schrumpf" w:date="2020-06-03T10:57:00Z">
        <w:r w:rsidR="00EF274A" w:rsidRPr="00CD61AA">
          <w:t>D</w:t>
        </w:r>
        <w:r w:rsidR="00EF274A">
          <w:t>ü</w:t>
        </w:r>
        <w:r w:rsidR="00EF274A" w:rsidRPr="00CD61AA">
          <w:t>n</w:t>
        </w:r>
        <w:proofErr w:type="spellEnd"/>
        <w:r w:rsidR="00EF274A" w:rsidRPr="00CD61AA">
          <w:t xml:space="preserve"> </w:t>
        </w:r>
      </w:ins>
      <w:r w:rsidRPr="00CD61AA">
        <w:t xml:space="preserve">region to collect new samples </w:t>
      </w:r>
      <w:commentRangeStart w:id="124"/>
      <w:r w:rsidRPr="00CD61AA">
        <w:t xml:space="preserve">from the same sites </w:t>
      </w:r>
      <w:commentRangeEnd w:id="124"/>
      <w:r w:rsidR="00D52AC7">
        <w:rPr>
          <w:rStyle w:val="CommentReference"/>
          <w:rFonts w:eastAsia="Calibri"/>
        </w:rPr>
        <w:commentReference w:id="124"/>
      </w:r>
      <w:r w:rsidRPr="00CD61AA">
        <w:t xml:space="preserve">that were originally sampled in 2011. As we did not observe significant treatment differences between the two geographic regions in the results of Experiment 1, we restricted the resampling to just one region to save on cost and time. </w:t>
      </w:r>
      <w:commentRangeStart w:id="125"/>
      <w:del w:id="126" w:author="Marion Schrumpf" w:date="2020-06-03T10:58:00Z">
        <w:r w:rsidRPr="00CD61AA" w:rsidDel="00EF274A">
          <w:delText>As in 2011</w:delText>
        </w:r>
      </w:del>
      <w:commentRangeEnd w:id="125"/>
      <w:r w:rsidR="00EF274A">
        <w:rPr>
          <w:rStyle w:val="CommentReference"/>
          <w:rFonts w:eastAsia="Calibri"/>
        </w:rPr>
        <w:commentReference w:id="125"/>
      </w:r>
      <w:del w:id="127" w:author="Marion Schrumpf" w:date="2020-06-03T10:58:00Z">
        <w:r w:rsidRPr="00CD61AA" w:rsidDel="00EF274A">
          <w:delText xml:space="preserve">, </w:delText>
        </w:r>
        <w:r w:rsidR="002818B0" w:rsidDel="00EF274A">
          <w:delText>a</w:delText>
        </w:r>
      </w:del>
      <w:ins w:id="128" w:author="Marion Schrumpf" w:date="2020-06-03T10:58:00Z">
        <w:r w:rsidR="00EF274A">
          <w:t>A</w:t>
        </w:r>
      </w:ins>
      <w:r w:rsidR="002818B0">
        <w:t>t</w:t>
      </w:r>
      <w:r w:rsidRPr="00CD61AA">
        <w:t xml:space="preserve"> each plot three cores (0-10 cm depth</w:t>
      </w:r>
      <w:ins w:id="129" w:author="Marion Schrumpf" w:date="2020-06-03T10:58:00Z">
        <w:r w:rsidR="00EF274A">
          <w:t xml:space="preserve"> as in 2011</w:t>
        </w:r>
      </w:ins>
      <w:r w:rsidRPr="00CD61AA">
        <w:t>) were collected and homogenized to yield one composite</w:t>
      </w:r>
      <w:r w:rsidR="002818B0">
        <w:t xml:space="preserve"> sample</w:t>
      </w:r>
      <w:r w:rsidRPr="00CD61AA">
        <w:t>. Any aboveground vegetation was clipped, and organic horizons were scraped away prior to coring at the forest sites.</w:t>
      </w:r>
    </w:p>
    <w:p w14:paraId="6FD38725" w14:textId="4083201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xml:space="preserve">. Soils were originally collected from various locations around the United States and had been in storage for 4 to 14 years following the control sample incubations. All samples came from forest ecosystems, as no grassland samples were </w:t>
      </w:r>
      <w:commentRangeStart w:id="130"/>
      <w:r w:rsidRPr="00CD61AA">
        <w:t>available</w:t>
      </w:r>
      <w:commentRangeEnd w:id="130"/>
      <w:r w:rsidR="00F973B1">
        <w:rPr>
          <w:rStyle w:val="CommentReference"/>
          <w:rFonts w:eastAsia="Calibri"/>
        </w:rPr>
        <w:commentReference w:id="130"/>
      </w:r>
      <w:r w:rsidRPr="00CD61AA">
        <w:t>. Owing to a lack of samples from deeper soil horizons, the samples included in this study were re</w:t>
      </w:r>
      <w:r w:rsidR="002818B0">
        <w:t>stricted to the A horizon only.</w:t>
      </w:r>
    </w:p>
    <w:p w14:paraId="0173085F" w14:textId="7C2A7105" w:rsidR="002818B0" w:rsidRDefault="002818B0" w:rsidP="00AF3DC6">
      <w:pPr>
        <w:pStyle w:val="Heading-Secondary"/>
      </w:pPr>
      <w:r>
        <w:t>2.2 Experimental conditions</w:t>
      </w:r>
    </w:p>
    <w:p w14:paraId="07D0BA23" w14:textId="6A289C63" w:rsidR="002818B0" w:rsidRDefault="002818B0" w:rsidP="00AF3DC6">
      <w:pPr>
        <w:pStyle w:val="Heading-Secondary"/>
      </w:pPr>
      <w:commentRangeStart w:id="131"/>
      <w:r>
        <w:t xml:space="preserve">2.2.1 Experiment 1 (air-drying </w:t>
      </w:r>
      <w:ins w:id="132" w:author="Guggenberger" w:date="2020-06-05T14:48:00Z">
        <w:r w:rsidR="00F973B1">
          <w:t xml:space="preserve">+ storage </w:t>
        </w:r>
      </w:ins>
      <w:r>
        <w:t>and rewetting</w:t>
      </w:r>
      <w:del w:id="133" w:author="Guggenberger" w:date="2020-06-05T14:48:00Z">
        <w:r w:rsidDel="00F973B1">
          <w:delText xml:space="preserve"> + storage</w:delText>
        </w:r>
      </w:del>
      <w:r>
        <w:t>) and Experiment 2 (air-drying and rewetting only)</w:t>
      </w:r>
      <w:commentRangeEnd w:id="131"/>
      <w:r w:rsidR="00F5220F">
        <w:rPr>
          <w:rStyle w:val="CommentReference"/>
          <w:rFonts w:eastAsia="Calibri"/>
          <w:bCs w:val="0"/>
          <w:kern w:val="0"/>
        </w:rPr>
        <w:commentReference w:id="131"/>
      </w:r>
    </w:p>
    <w:p w14:paraId="3E0621BB" w14:textId="50B36BCC" w:rsidR="00387597" w:rsidRPr="002818B0" w:rsidRDefault="002818B0" w:rsidP="00460E41">
      <w:pPr>
        <w:pStyle w:val="Text"/>
      </w:pPr>
      <w:r w:rsidRPr="002818B0">
        <w:t xml:space="preserve">In Experiment 1 we looked at the effect on </w:t>
      </w:r>
      <w:r w:rsidR="005F16DD">
        <w:t>∆</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air-drying and rewetting in combination with storage (treatment: air-dry + storage). The control samples for this experiment were collected </w:t>
      </w:r>
      <w:commentRangeStart w:id="134"/>
      <w:r w:rsidRPr="002818B0">
        <w:t xml:space="preserve">and incubated in 2011. </w:t>
      </w:r>
      <w:commentRangeEnd w:id="134"/>
      <w:r w:rsidR="0034072B">
        <w:rPr>
          <w:rStyle w:val="CommentReference"/>
          <w:rFonts w:eastAsia="Calibri"/>
        </w:rPr>
        <w:commentReference w:id="134"/>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control sample incubations were then compared to a second set of incubations performed seven years later (in 2018) on splits of the original samples. Following sample splitting, treatment sample splits were air-dried and stored in sealed plastic bags. </w:t>
      </w:r>
    </w:p>
    <w:p w14:paraId="0C48E5C4" w14:textId="00BD1667" w:rsidR="00387597" w:rsidRPr="002818B0" w:rsidRDefault="00FD56F1" w:rsidP="00460E41">
      <w:pPr>
        <w:pStyle w:val="Text"/>
      </w:pPr>
      <w:r>
        <w:t>E</w:t>
      </w:r>
      <w:r w:rsidR="002818B0" w:rsidRPr="002818B0">
        <w:t xml:space="preserve">xperiment </w:t>
      </w:r>
      <w:r>
        <w:t xml:space="preserve">2 </w:t>
      </w:r>
      <w:r w:rsidR="002818B0" w:rsidRPr="002818B0">
        <w:t>was designed to assess the effect of air-drying and rewetting directly, without the potentially confounding effect of storage. For this experiment additional soils were collected in 2019 from a subset of the sites sa</w:t>
      </w:r>
      <w:r w:rsidR="00970C54">
        <w:t>mpled in 2011. After collection</w:t>
      </w:r>
      <w:r w:rsidR="002818B0" w:rsidRPr="002818B0">
        <w:t xml:space="preserve"> soils were homogenized and split into two subsamples, one of which was air-dried (treatment: air-dry) prior to incubation, the other of which was incubated without air-drying (</w:t>
      </w:r>
      <w:commentRangeStart w:id="135"/>
      <w:r w:rsidR="002818B0" w:rsidRPr="002818B0">
        <w:t>control</w:t>
      </w:r>
      <w:commentRangeEnd w:id="135"/>
      <w:r w:rsidR="005B53AB">
        <w:rPr>
          <w:rStyle w:val="CommentReference"/>
          <w:rFonts w:eastAsia="Calibri"/>
        </w:rPr>
        <w:commentReference w:id="135"/>
      </w:r>
      <w:r w:rsidR="002818B0" w:rsidRPr="002818B0">
        <w:t xml:space="preserve">).  </w:t>
      </w:r>
    </w:p>
    <w:p w14:paraId="63A35A15" w14:textId="0C88A1EF" w:rsidR="00387597" w:rsidRPr="002818B0" w:rsidRDefault="002818B0" w:rsidP="00460E41">
      <w:pPr>
        <w:pStyle w:val="Text"/>
      </w:pPr>
      <w:r w:rsidRPr="002818B0">
        <w:t>Incubation con</w:t>
      </w:r>
      <w:r>
        <w:t>ditions were the same for both Experiment 1 and E</w:t>
      </w:r>
      <w:r w:rsidRPr="002818B0">
        <w:t>xperiment 2. Soils were sieved to &lt;2</w:t>
      </w:r>
      <w:r w:rsidR="00DE7B8D">
        <w:t xml:space="preserve"> </w:t>
      </w:r>
      <w:r w:rsidRPr="002818B0">
        <w:t xml:space="preserve">mm at field-moisture, and water holding capacity was determined on a subsample. </w:t>
      </w:r>
      <w:r w:rsidRPr="002818B0">
        <w:lastRenderedPageBreak/>
        <w:t>Soils were weighed out as duplicates into 200 ml beakers and placed into 1</w:t>
      </w:r>
      <w:r w:rsidR="00445A1E">
        <w:t xml:space="preserve"> </w:t>
      </w:r>
      <w:r w:rsidRPr="002818B0">
        <w:t xml:space="preserve">L mason jars with airtight lids fitted with two sampling ports. Prior to sealing the </w:t>
      </w:r>
      <w:del w:id="136" w:author="Guggenberger" w:date="2020-06-05T14:53:00Z">
        <w:r w:rsidRPr="002818B0" w:rsidDel="00160359">
          <w:delText xml:space="preserve">jars </w:delText>
        </w:r>
      </w:del>
      <w:ins w:id="137" w:author="Guggenberger" w:date="2020-06-05T14:53:00Z">
        <w:r w:rsidR="00160359">
          <w:t>soils’</w:t>
        </w:r>
        <w:r w:rsidR="00160359" w:rsidRPr="002818B0">
          <w:t xml:space="preserve"> </w:t>
        </w:r>
      </w:ins>
      <w:r w:rsidRPr="002818B0">
        <w:t xml:space="preserve">moisture content was adjusted to 60% of </w:t>
      </w:r>
      <w:del w:id="138" w:author="Guggenberger" w:date="2020-06-05T14:53:00Z">
        <w:r w:rsidRPr="002818B0" w:rsidDel="00160359">
          <w:delText xml:space="preserve">soil </w:delText>
        </w:r>
      </w:del>
      <w:r w:rsidRPr="002818B0">
        <w:t xml:space="preserve">water holding capacity (either from field-moist </w:t>
      </w:r>
      <w:commentRangeStart w:id="139"/>
      <w:r w:rsidRPr="002818B0">
        <w:t>conditions for control samples or from an air-dried state for treatment samples</w:t>
      </w:r>
      <w:r w:rsidR="00370544">
        <w:t>, see Table 1</w:t>
      </w:r>
      <w:r w:rsidRPr="002818B0">
        <w:t>). Following moisture adjustment, jars were flushed with CO</w:t>
      </w:r>
      <w:r w:rsidRPr="002818B0">
        <w:rPr>
          <w:vertAlign w:val="subscript"/>
        </w:rPr>
        <w:t>2</w:t>
      </w:r>
      <w:r w:rsidRPr="002818B0">
        <w:t xml:space="preserve">-free air and left to incubate for a four-day pre-incubation period. </w:t>
      </w:r>
      <w:commentRangeEnd w:id="139"/>
      <w:r w:rsidR="0034072B">
        <w:rPr>
          <w:rStyle w:val="CommentReference"/>
          <w:rFonts w:eastAsia="Calibri"/>
        </w:rPr>
        <w:commentReference w:id="139"/>
      </w:r>
      <w:r w:rsidRPr="002818B0">
        <w:t>Following pre-incubation jars were flushed again, and CO</w:t>
      </w:r>
      <w:r w:rsidRPr="002818B0">
        <w:rPr>
          <w:vertAlign w:val="subscript"/>
        </w:rPr>
        <w:t>2</w:t>
      </w:r>
      <w:r w:rsidRPr="002818B0">
        <w:t xml:space="preserve"> was then allowed to </w:t>
      </w:r>
      <w:commentRangeStart w:id="140"/>
      <w:r w:rsidRPr="002818B0">
        <w:t xml:space="preserve">accumulate for a second period </w:t>
      </w:r>
      <w:commentRangeEnd w:id="140"/>
      <w:r w:rsidR="00160359">
        <w:rPr>
          <w:rStyle w:val="CommentReference"/>
          <w:rFonts w:eastAsia="Calibri"/>
        </w:rPr>
        <w:commentReference w:id="140"/>
      </w:r>
      <w:r w:rsidRPr="002818B0">
        <w:t xml:space="preserve">under equilibrium respiration conditions. </w:t>
      </w:r>
      <w:r w:rsidR="00E7131D">
        <w:t xml:space="preserve">All samples were incubated at 20º C. </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1F99BA09" w:rsidR="002818B0" w:rsidRDefault="001566A4" w:rsidP="00460E41">
      <w:pPr>
        <w:pStyle w:val="Text"/>
      </w:pPr>
      <w:r>
        <w:t xml:space="preserve">We obtained </w:t>
      </w:r>
      <w:ins w:id="141" w:author="Susan Trumbore" w:date="2020-06-01T14:23:00Z">
        <w:r w:rsidR="000D2676">
          <w:t>archived (</w:t>
        </w:r>
        <w:commentRangeStart w:id="142"/>
        <w:r w:rsidR="000D2676">
          <w:t>air- or oven</w:t>
        </w:r>
      </w:ins>
      <w:ins w:id="143" w:author="Susan Trumbore" w:date="2020-06-01T14:24:00Z">
        <w:r w:rsidR="000D2676">
          <w:t>- (80C)</w:t>
        </w:r>
      </w:ins>
      <w:ins w:id="144" w:author="Susan Trumbore" w:date="2020-06-01T14:23:00Z">
        <w:r w:rsidR="000D2676">
          <w:t xml:space="preserve"> dried</w:t>
        </w:r>
      </w:ins>
      <w:commentRangeEnd w:id="142"/>
      <w:r w:rsidR="00160359">
        <w:rPr>
          <w:rStyle w:val="CommentReference"/>
          <w:rFonts w:eastAsia="Calibri"/>
        </w:rPr>
        <w:commentReference w:id="142"/>
      </w:r>
      <w:ins w:id="145" w:author="Susan Trumbore" w:date="2020-06-01T14:23:00Z">
        <w:r w:rsidR="000D2676">
          <w:t xml:space="preserve">) </w:t>
        </w:r>
      </w:ins>
      <w:r>
        <w:t xml:space="preserve">soil samples from a range of sites across the United States and Germany (n </w:t>
      </w:r>
      <w:r w:rsidR="002818B0" w:rsidRPr="002818B0">
        <w:t>= 39)</w:t>
      </w:r>
      <w:r>
        <w:t xml:space="preserve"> collected over the past two decades</w:t>
      </w:r>
      <w:ins w:id="146" w:author="Susan Trumbore" w:date="2020-06-01T14:20:00Z">
        <w:r w:rsidR="000D2676">
          <w:t xml:space="preserve"> and incubated </w:t>
        </w:r>
      </w:ins>
      <w:ins w:id="147" w:author="Susan Trumbore" w:date="2020-06-01T14:21:00Z">
        <w:r w:rsidR="000D2676">
          <w:t>close to</w:t>
        </w:r>
      </w:ins>
      <w:ins w:id="148" w:author="Susan Trumbore" w:date="2020-06-01T14:20:00Z">
        <w:r w:rsidR="000D2676">
          <w:t xml:space="preserve"> the time of collection</w:t>
        </w:r>
      </w:ins>
      <w:ins w:id="149" w:author="Susan Trumbore" w:date="2020-06-01T14:21:00Z">
        <w:r w:rsidR="000D2676">
          <w:t xml:space="preserve"> and</w:t>
        </w:r>
      </w:ins>
      <w:ins w:id="150" w:author="Susan Trumbore" w:date="2020-06-01T14:22:00Z">
        <w:r w:rsidR="000D2676">
          <w:t xml:space="preserve"> under field moist conditions</w:t>
        </w:r>
      </w:ins>
      <w:r w:rsidR="002818B0" w:rsidRPr="002818B0">
        <w:t xml:space="preserve">. </w:t>
      </w:r>
      <w:ins w:id="151" w:author="Susan Trumbore" w:date="2020-06-01T14:21:00Z">
        <w:r w:rsidR="000D2676">
          <w:t>These ‘</w:t>
        </w:r>
        <w:commentRangeStart w:id="152"/>
        <w:r w:rsidR="000D2676">
          <w:t>c</w:t>
        </w:r>
      </w:ins>
      <w:del w:id="153" w:author="Susan Trumbore" w:date="2020-06-01T14:21:00Z">
        <w:r w:rsidDel="000D2676">
          <w:delText>C</w:delText>
        </w:r>
      </w:del>
      <w:r w:rsidR="002818B0" w:rsidRPr="002818B0">
        <w:t>ontrol</w:t>
      </w:r>
      <w:ins w:id="154" w:author="Susan Trumbore" w:date="2020-06-01T14:21:00Z">
        <w:r w:rsidR="000D2676">
          <w:t>’</w:t>
        </w:r>
      </w:ins>
      <w:r w:rsidR="002818B0" w:rsidRPr="002818B0">
        <w:t xml:space="preserve"> </w:t>
      </w:r>
      <w:commentRangeEnd w:id="152"/>
      <w:r w:rsidR="009916EF">
        <w:rPr>
          <w:rStyle w:val="CommentReference"/>
          <w:rFonts w:eastAsia="Calibri"/>
        </w:rPr>
        <w:commentReference w:id="152"/>
      </w:r>
      <w:r w:rsidR="002818B0" w:rsidRPr="002818B0">
        <w:t xml:space="preserve">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w:t>
      </w:r>
      <w:del w:id="155" w:author="Guggenberger" w:date="2020-06-05T15:02:00Z">
        <w:r w:rsidR="00FC3161" w:rsidDel="009916EF">
          <w:delText xml:space="preserve">controlled </w:delText>
        </w:r>
      </w:del>
      <w:ins w:id="156" w:author="Guggenberger" w:date="2020-06-05T15:02:00Z">
        <w:r w:rsidR="009916EF">
          <w:t xml:space="preserve">adjusted </w:t>
        </w:r>
      </w:ins>
      <w:r w:rsidR="00FC3161">
        <w:t xml:space="preserve">the treatment incubations (i.e. after air-drying, storage, and rewetting) </w:t>
      </w:r>
      <w:del w:id="157" w:author="Guggenberger" w:date="2020-06-05T15:04:00Z">
        <w:r w:rsidR="00FC3161" w:rsidDel="009916EF">
          <w:delText xml:space="preserve">so </w:delText>
        </w:r>
      </w:del>
      <w:ins w:id="158" w:author="Guggenberger" w:date="2020-06-05T15:04:00Z">
        <w:r w:rsidR="009916EF">
          <w:t xml:space="preserve">to </w:t>
        </w:r>
      </w:ins>
      <w:del w:id="159" w:author="Guggenberger" w:date="2020-06-05T15:03:00Z">
        <w:r w:rsidR="00FC3161" w:rsidDel="009916EF">
          <w:delText xml:space="preserve">that </w:delText>
        </w:r>
      </w:del>
      <w:r>
        <w:t>moisture content</w:t>
      </w:r>
      <w:ins w:id="160" w:author="Guggenberger" w:date="2020-06-05T15:03:00Z">
        <w:r w:rsidR="009916EF">
          <w:t>s</w:t>
        </w:r>
      </w:ins>
      <w:r>
        <w:t xml:space="preserve"> and </w:t>
      </w:r>
      <w:r w:rsidR="00FC3161">
        <w:t>equilibrium period</w:t>
      </w:r>
      <w:r>
        <w:t xml:space="preserve"> </w:t>
      </w:r>
      <w:r w:rsidR="00FC3161">
        <w:t>respired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ins w:id="161" w:author="Guggenberger" w:date="2020-06-05T15:04:00Z">
        <w:r w:rsidR="009916EF">
          <w:t xml:space="preserve">that </w:t>
        </w:r>
        <w:proofErr w:type="spellStart"/>
        <w:r w:rsidR="009916EF">
          <w:t>were</w:t>
        </w:r>
      </w:ins>
      <w:del w:id="162" w:author="Guggenberger" w:date="2020-06-05T15:03:00Z">
        <w:r w:rsidR="00FC3161" w:rsidDel="009916EF">
          <w:delText>were</w:delText>
        </w:r>
      </w:del>
      <w:del w:id="163" w:author="Guggenberger" w:date="2020-06-05T15:04:00Z">
        <w:r w:rsidR="00FC3161" w:rsidDel="009916EF">
          <w:delText xml:space="preserve"> </w:delText>
        </w:r>
      </w:del>
      <w:r w:rsidR="00FC3161">
        <w:t>identical</w:t>
      </w:r>
      <w:proofErr w:type="spellEnd"/>
      <w:r w:rsidR="00FC3161">
        <w:t xml:space="preserve"> to control incubations</w:t>
      </w:r>
      <w:r w:rsidR="002818B0" w:rsidRPr="002818B0">
        <w:t xml:space="preserve">. </w:t>
      </w:r>
      <w:commentRangeStart w:id="164"/>
      <w:r w:rsidR="002818B0" w:rsidRPr="002818B0">
        <w:t>When possible treatment incubations were conducted in duplicate or triplicate</w:t>
      </w:r>
      <w:commentRangeEnd w:id="164"/>
      <w:r w:rsidR="009916EF">
        <w:rPr>
          <w:rStyle w:val="CommentReference"/>
          <w:rFonts w:eastAsia="Calibri"/>
        </w:rPr>
        <w:commentReference w:id="164"/>
      </w:r>
      <w:r w:rsidR="002818B0" w:rsidRPr="002818B0">
        <w:t xml:space="preserve">, but owing to limited quantities of soil, 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commentRangeStart w:id="165"/>
      <w:commentRangeStart w:id="166"/>
      <w:r>
        <w:t>2.3 Headspace gas sampling</w:t>
      </w:r>
      <w:commentRangeEnd w:id="165"/>
      <w:r w:rsidR="00914AB0">
        <w:rPr>
          <w:rStyle w:val="CommentReference"/>
          <w:rFonts w:eastAsia="Calibri"/>
          <w:bCs w:val="0"/>
          <w:kern w:val="0"/>
        </w:rPr>
        <w:commentReference w:id="165"/>
      </w:r>
      <w:commentRangeEnd w:id="166"/>
      <w:r w:rsidR="00E915D4">
        <w:rPr>
          <w:rStyle w:val="CommentReference"/>
          <w:rFonts w:eastAsia="Calibri"/>
          <w:bCs w:val="0"/>
          <w:kern w:val="0"/>
        </w:rPr>
        <w:commentReference w:id="166"/>
      </w:r>
    </w:p>
    <w:p w14:paraId="466652C1" w14:textId="61B580C0" w:rsidR="002818B0" w:rsidRDefault="002818B0" w:rsidP="00AF3DC6">
      <w:pPr>
        <w:pStyle w:val="Heading-Secondary"/>
      </w:pPr>
      <w:r>
        <w:t>2.3.1 Experiment 1 (air-dry + storage treatment)</w:t>
      </w:r>
    </w:p>
    <w:p w14:paraId="6F5B21B6" w14:textId="77777777" w:rsidR="0059217D" w:rsidRPr="002818B0" w:rsidRDefault="0059217D" w:rsidP="0059217D">
      <w:pPr>
        <w:pStyle w:val="Text"/>
        <w:rPr>
          <w:ins w:id="167" w:author="Guggenberger" w:date="2020-06-08T11:17:00Z"/>
        </w:rPr>
      </w:pPr>
      <w:commentRangeStart w:id="168"/>
      <w:ins w:id="169" w:author="Guggenberger" w:date="2020-06-08T11:17:00Z">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commentRangeEnd w:id="168"/>
        <w:r>
          <w:rPr>
            <w:rStyle w:val="CommentReference"/>
            <w:rFonts w:eastAsia="Calibri"/>
          </w:rPr>
          <w:commentReference w:id="168"/>
        </w:r>
      </w:ins>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w:t>
      </w:r>
      <w:commentRangeStart w:id="170"/>
      <w:r w:rsidRPr="002818B0">
        <w:t>target CO</w:t>
      </w:r>
      <w:r w:rsidRPr="002818B0">
        <w:rPr>
          <w:vertAlign w:val="subscript"/>
        </w:rPr>
        <w:t>2</w:t>
      </w:r>
      <w:r w:rsidRPr="002818B0">
        <w:t xml:space="preserve"> </w:t>
      </w:r>
      <w:commentRangeEnd w:id="170"/>
      <w:r w:rsidR="00914AB0">
        <w:rPr>
          <w:rStyle w:val="CommentReference"/>
          <w:rFonts w:eastAsia="Calibri"/>
        </w:rPr>
        <w:commentReference w:id="170"/>
      </w:r>
      <w:r w:rsidRPr="002818B0">
        <w:t>concentrations.</w:t>
      </w:r>
    </w:p>
    <w:p w14:paraId="6096B131" w14:textId="2711C263" w:rsidR="002818B0" w:rsidRPr="002818B0" w:rsidDel="0059217D" w:rsidRDefault="002818B0" w:rsidP="00460E41">
      <w:pPr>
        <w:pStyle w:val="Text"/>
        <w:rPr>
          <w:del w:id="171" w:author="Guggenberger" w:date="2020-06-08T11:17:00Z"/>
        </w:rPr>
      </w:pPr>
      <w:del w:id="172" w:author="Guggenberger" w:date="2020-06-08T11:17:00Z">
        <w:r w:rsidRPr="002818B0" w:rsidDel="0059217D">
          <w:delText>CO</w:delText>
        </w:r>
        <w:r w:rsidRPr="002818B0" w:rsidDel="0059217D">
          <w:rPr>
            <w:vertAlign w:val="subscript"/>
          </w:rPr>
          <w:delText>2</w:delText>
        </w:r>
        <w:r w:rsidRPr="002818B0" w:rsidDel="0059217D">
          <w:delText xml:space="preserve"> concentration targets for the air-dry + storage treatment incubations were set to the amount of CO</w:delText>
        </w:r>
        <w:r w:rsidRPr="002818B0" w:rsidDel="0059217D">
          <w:rPr>
            <w:vertAlign w:val="subscript"/>
          </w:rPr>
          <w:delText>2</w:delText>
        </w:r>
        <w:r w:rsidRPr="002818B0" w:rsidDel="0059217D">
          <w:delText xml:space="preserve"> respired by the corresponding control sample during the equilibrium respiration period. </w:delText>
        </w:r>
      </w:del>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lastRenderedPageBreak/>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respired </w:t>
      </w:r>
      <w:commentRangeStart w:id="173"/>
      <w:commentRangeStart w:id="174"/>
      <w:r w:rsidRPr="002818B0">
        <w:t>by the corresponding control samples during the equilibrium respiration period</w:t>
      </w:r>
      <w:commentRangeEnd w:id="173"/>
      <w:r w:rsidR="005B53AB">
        <w:rPr>
          <w:rStyle w:val="CommentReference"/>
          <w:rFonts w:eastAsia="Calibri"/>
        </w:rPr>
        <w:commentReference w:id="173"/>
      </w:r>
      <w:commentRangeEnd w:id="174"/>
      <w:r w:rsidR="001C611A">
        <w:rPr>
          <w:rStyle w:val="CommentReference"/>
          <w:rFonts w:eastAsia="Calibri"/>
        </w:rPr>
        <w:commentReference w:id="174"/>
      </w:r>
      <w:r w:rsidRPr="002818B0">
        <w:t>.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0CE52859"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w:t>
      </w:r>
      <w:commentRangeStart w:id="175"/>
      <w:commentRangeStart w:id="176"/>
      <w:r w:rsidRPr="0074512D">
        <w:t>Owing to the lack of pre-incubation respiration data</w:t>
      </w:r>
      <w:ins w:id="177" w:author="Guggenberger" w:date="2020-06-08T11:37:00Z">
        <w:r w:rsidR="00652A5B">
          <w:t xml:space="preserve"> (see Fig./Table x)</w:t>
        </w:r>
      </w:ins>
      <w:r w:rsidRPr="0074512D">
        <w:t>, treatment incubation CO</w:t>
      </w:r>
      <w:r w:rsidRPr="0074512D">
        <w:rPr>
          <w:vertAlign w:val="subscript"/>
        </w:rPr>
        <w:t>2</w:t>
      </w:r>
      <w:r w:rsidRPr="0074512D">
        <w:t xml:space="preserve"> measurements were only made for a single period of the treatment sample incubations</w:t>
      </w:r>
      <w:commentRangeEnd w:id="175"/>
      <w:r w:rsidR="00C925A5">
        <w:rPr>
          <w:rStyle w:val="CommentReference"/>
          <w:rFonts w:eastAsia="Calibri"/>
        </w:rPr>
        <w:commentReference w:id="175"/>
      </w:r>
      <w:commentRangeEnd w:id="176"/>
      <w:r w:rsidR="00652A5B">
        <w:rPr>
          <w:rStyle w:val="CommentReference"/>
          <w:rFonts w:eastAsia="Calibri"/>
        </w:rPr>
        <w:commentReference w:id="176"/>
      </w:r>
      <w:r w:rsidRPr="0074512D">
        <w:t xml:space="preserve">. Incubation vessels were sealed immediately following rewetting and samples </w:t>
      </w:r>
      <w:ins w:id="178" w:author="Guggenberger" w:date="2020-06-08T11:38:00Z">
        <w:r w:rsidR="00652A5B">
          <w:t xml:space="preserve">and </w:t>
        </w:r>
      </w:ins>
      <w:r w:rsidRPr="0074512D">
        <w:t>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4F3153D1" w:rsidR="0074512D" w:rsidRDefault="0074512D" w:rsidP="00AF3DC6">
      <w:pPr>
        <w:pStyle w:val="Heading-Secondary"/>
      </w:pPr>
      <w:commentRangeStart w:id="179"/>
      <w:r>
        <w:t>2.4 A</w:t>
      </w:r>
      <w:ins w:id="180" w:author="Guggenberger" w:date="2020-06-08T11:40:00Z">
        <w:r w:rsidR="00652A5B">
          <w:t>nalyses</w:t>
        </w:r>
      </w:ins>
      <w:del w:id="181" w:author="Guggenberger" w:date="2020-06-08T11:40:00Z">
        <w:r w:rsidDel="00652A5B">
          <w:delText>dditional measurements</w:delText>
        </w:r>
      </w:del>
      <w:commentRangeEnd w:id="179"/>
      <w:r w:rsidR="00914AB0">
        <w:rPr>
          <w:rStyle w:val="CommentReference"/>
          <w:rFonts w:eastAsia="Calibri"/>
          <w:bCs w:val="0"/>
          <w:kern w:val="0"/>
        </w:rPr>
        <w:commentReference w:id="179"/>
      </w:r>
    </w:p>
    <w:p w14:paraId="52B5EFFB" w14:textId="77777777" w:rsidR="00652A5B" w:rsidRDefault="0074512D" w:rsidP="00460E41">
      <w:pPr>
        <w:pStyle w:val="Text"/>
        <w:rPr>
          <w:ins w:id="182" w:author="Guggenberger" w:date="2020-06-08T11:41:00Z"/>
        </w:rPr>
      </w:pPr>
      <w:commentRangeStart w:id="183"/>
      <w:commentRangeStart w:id="184"/>
      <w:r w:rsidRPr="0074512D">
        <w:t>We measured both organic and inorganic carbon content of all soils, as well as total nitrogen content and particle size distribution.</w:t>
      </w:r>
      <w:del w:id="185" w:author="Guggenberger" w:date="2020-06-08T11:41:00Z">
        <w:r w:rsidRPr="0074512D" w:rsidDel="00652A5B">
          <w:delText xml:space="preserve"> </w:delText>
        </w:r>
      </w:del>
      <w:commentRangeEnd w:id="183"/>
      <w:r w:rsidR="00C925A5">
        <w:rPr>
          <w:rStyle w:val="CommentReference"/>
          <w:rFonts w:eastAsia="Calibri"/>
        </w:rPr>
        <w:commentReference w:id="183"/>
      </w:r>
      <w:commentRangeEnd w:id="184"/>
      <w:r w:rsidR="00652A5B">
        <w:rPr>
          <w:rStyle w:val="CommentReference"/>
          <w:rFonts w:eastAsia="Calibri"/>
        </w:rPr>
        <w:commentReference w:id="184"/>
      </w:r>
    </w:p>
    <w:p w14:paraId="654E53AF" w14:textId="0CDB436A" w:rsidR="0074512D" w:rsidRDefault="0074512D" w:rsidP="00460E41">
      <w:pPr>
        <w:pStyle w:val="Text"/>
      </w:pPr>
      <w:r w:rsidRPr="0074512D">
        <w:t>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xml:space="preserve">, Experiment 3). </w:t>
      </w:r>
      <w:commentRangeStart w:id="186"/>
      <w:commentRangeStart w:id="187"/>
      <w:r w:rsidRPr="0074512D">
        <w:t>All radiocarbon measurements are reported with respect t</w:t>
      </w:r>
      <w:r w:rsidR="00A40482">
        <w:t>o the international standards</w:t>
      </w:r>
      <w:commentRangeEnd w:id="186"/>
      <w:r w:rsidR="009A02DB">
        <w:rPr>
          <w:rStyle w:val="CommentReference"/>
          <w:rFonts w:eastAsia="Calibri"/>
        </w:rPr>
        <w:commentReference w:id="186"/>
      </w:r>
      <w:commentRangeEnd w:id="187"/>
      <w:r w:rsidR="00652A5B">
        <w:rPr>
          <w:rStyle w:val="CommentReference"/>
          <w:rFonts w:eastAsia="Calibri"/>
        </w:rPr>
        <w:commentReference w:id="187"/>
      </w:r>
      <w:r w:rsidR="00A40482">
        <w:t xml:space="preserve">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ins w:id="188" w:author="Susan Trumbore" w:date="2020-06-01T14:32:00Z">
        <w:r w:rsidR="009A02DB">
          <w:t xml:space="preserve"> differences between</w:t>
        </w:r>
      </w:ins>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lastRenderedPageBreak/>
        <w:t>3</w:t>
      </w:r>
      <w:r w:rsidR="002F3B11">
        <w:t xml:space="preserve"> Results</w:t>
      </w:r>
    </w:p>
    <w:p w14:paraId="6980A20A" w14:textId="590C1702" w:rsidR="00AF3DC6" w:rsidRDefault="006B1727" w:rsidP="00AF3DC6">
      <w:pPr>
        <w:pStyle w:val="Heading-Secondary"/>
      </w:pPr>
      <w:commentRangeStart w:id="189"/>
      <w:r>
        <w:t>3</w:t>
      </w:r>
      <w:r w:rsidR="00AF3DC6">
        <w:t>.1 Respiration rates</w:t>
      </w:r>
      <w:commentRangeEnd w:id="189"/>
      <w:r w:rsidR="008E0E73">
        <w:rPr>
          <w:rStyle w:val="CommentReference"/>
          <w:rFonts w:eastAsia="Calibri"/>
          <w:bCs w:val="0"/>
          <w:kern w:val="0"/>
        </w:rPr>
        <w:commentReference w:id="189"/>
      </w:r>
    </w:p>
    <w:p w14:paraId="14408D30" w14:textId="63654514" w:rsidR="00AF3DC6" w:rsidRDefault="006B1727" w:rsidP="00AF3DC6">
      <w:pPr>
        <w:pStyle w:val="Heading-Secondary"/>
      </w:pPr>
      <w:r>
        <w:t>3</w:t>
      </w:r>
      <w:r w:rsidR="00AF3DC6">
        <w:t>.1.1 Experiment 1 (air-dry + storage treatment)</w:t>
      </w:r>
    </w:p>
    <w:p w14:paraId="14AC1AE0" w14:textId="2CE1EDB3" w:rsidR="00CD4AB9" w:rsidRDefault="00AF3DC6" w:rsidP="00460E41">
      <w:pPr>
        <w:pStyle w:val="Text"/>
        <w:rPr>
          <w:ins w:id="190" w:author="Guggenberger" w:date="2020-06-08T11:48:00Z"/>
        </w:rPr>
      </w:pPr>
      <w:r>
        <w:t xml:space="preserve">Respiration rates increased </w:t>
      </w:r>
      <w:del w:id="191" w:author="Guggenberger" w:date="2020-06-08T11:56:00Z">
        <w:r w:rsidDel="00CD4AB9">
          <w:delText xml:space="preserve">dramatically </w:delText>
        </w:r>
      </w:del>
      <w:ins w:id="192" w:author="Guggenberger" w:date="2020-06-08T11:56:00Z">
        <w:r w:rsidR="00CD4AB9">
          <w:t xml:space="preserve">strongly </w:t>
        </w:r>
      </w:ins>
      <w:r>
        <w:t>following rewetting for the air-dry + storage treatment in comparison to control samples, similar to what has been observed in other air-dry/rewetting studies [cite</w:t>
      </w:r>
      <w:r w:rsidR="0001490D">
        <w:t>?</w:t>
      </w:r>
      <w:r>
        <w:t xml:space="preserve">]. </w:t>
      </w:r>
      <w:del w:id="193" w:author="Guggenberger" w:date="2020-06-08T11:48:00Z">
        <w:r w:rsidDel="00CD4AB9">
          <w:delText xml:space="preserve">However, </w:delText>
        </w:r>
      </w:del>
    </w:p>
    <w:p w14:paraId="2F0F29BE" w14:textId="580E1B1D" w:rsidR="00AF3DC6" w:rsidRDefault="00AF3DC6">
      <w:pPr>
        <w:pStyle w:val="Text"/>
        <w:pPrChange w:id="194" w:author="Guggenberger" w:date="2020-06-08T11:49:00Z">
          <w:pPr>
            <w:pStyle w:val="Text"/>
            <w:ind w:firstLine="0"/>
          </w:pPr>
        </w:pPrChange>
      </w:pPr>
      <w:del w:id="195" w:author="Guggenberger" w:date="2020-06-08T11:48:00Z">
        <w:r w:rsidDel="00CD4AB9">
          <w:delText>t</w:delText>
        </w:r>
      </w:del>
      <w:ins w:id="196" w:author="Guggenberger" w:date="2020-06-08T11:48:00Z">
        <w:r w:rsidR="00CD4AB9">
          <w:t>T</w:t>
        </w:r>
      </w:ins>
      <w:r>
        <w:t xml:space="preserve">he magnitude and timing of </w:t>
      </w:r>
      <w:r w:rsidR="001566A4">
        <w:t>peak</w:t>
      </w:r>
      <w:r>
        <w:t xml:space="preserve"> </w:t>
      </w:r>
      <w:r w:rsidR="001566A4">
        <w:t xml:space="preserve">respiration rate </w:t>
      </w:r>
      <w:commentRangeStart w:id="197"/>
      <w:r w:rsidR="001566A4">
        <w:t>diverged</w:t>
      </w:r>
      <w:commentRangeEnd w:id="197"/>
      <w:r w:rsidR="00B129CB">
        <w:rPr>
          <w:rStyle w:val="CommentReference"/>
          <w:rFonts w:eastAsia="Calibri"/>
        </w:rPr>
        <w:commentReference w:id="197"/>
      </w:r>
      <w:r w:rsidR="001566A4">
        <w:t xml:space="preserve"> </w:t>
      </w:r>
      <w:r>
        <w:t>between grassland and</w:t>
      </w:r>
      <w:r w:rsidR="00E6353C">
        <w:t xml:space="preserve"> forest sites (Fig. 2</w:t>
      </w:r>
      <w:r>
        <w:t>).</w:t>
      </w:r>
      <w:ins w:id="198" w:author="Guggenberger" w:date="2020-06-08T11:49:00Z">
        <w:r w:rsidR="00CD4AB9">
          <w:t xml:space="preserve"> </w:t>
        </w:r>
      </w:ins>
      <w:r>
        <w:t>Among the air-dry + storage samples, respiration rates were more than twice as high in grassland soils than in forest soils, reaching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decline. Mean respiration rates in forest sites peaked at 1.5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after 166 h, followed by a much more gradual decline than in grassland sites. Control samples responded more weakly and more gradually to </w:t>
      </w:r>
      <w:commentRangeStart w:id="199"/>
      <w:commentRangeStart w:id="200"/>
      <w:r>
        <w:t>rewetting</w:t>
      </w:r>
      <w:commentRangeEnd w:id="199"/>
      <w:r w:rsidR="004E7391">
        <w:rPr>
          <w:rStyle w:val="CommentReference"/>
          <w:rFonts w:eastAsia="Calibri"/>
        </w:rPr>
        <w:commentReference w:id="199"/>
      </w:r>
      <w:commentRangeEnd w:id="200"/>
      <w:r w:rsidR="00CD4AB9">
        <w:rPr>
          <w:rStyle w:val="CommentReference"/>
          <w:rFonts w:eastAsia="Calibri"/>
        </w:rPr>
        <w:commentReference w:id="200"/>
      </w:r>
      <w:del w:id="201" w:author="Guggenberger" w:date="2020-06-08T11:50:00Z">
        <w:r w:rsidDel="00CD4AB9">
          <w:delText>,</w:delText>
        </w:r>
      </w:del>
      <w:ins w:id="202" w:author="Guggenberger" w:date="2020-06-08T11:50:00Z">
        <w:r w:rsidR="00CD4AB9">
          <w:t>.</w:t>
        </w:r>
      </w:ins>
      <w:r>
        <w:t xml:space="preserve"> </w:t>
      </w:r>
      <w:del w:id="203" w:author="Guggenberger" w:date="2020-06-08T11:50:00Z">
        <w:r w:rsidDel="00CD4AB9">
          <w:delText>although a</w:delText>
        </w:r>
      </w:del>
      <w:ins w:id="204" w:author="Guggenberger" w:date="2020-06-08T11:50:00Z">
        <w:r w:rsidR="00CD4AB9">
          <w:t>A</w:t>
        </w:r>
      </w:ins>
      <w:r>
        <w:t>s in the treatment samples respiration was greater in grassland soils than in forest soils. Peak respiration rates for control incubations were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w:t>
      </w:r>
      <w:commentRangeStart w:id="205"/>
      <w:r>
        <w:t>115 h</w:t>
      </w:r>
      <w:commentRangeEnd w:id="205"/>
      <w:r w:rsidR="008E0E73">
        <w:rPr>
          <w:rStyle w:val="CommentReference"/>
          <w:rFonts w:eastAsia="Calibri"/>
        </w:rPr>
        <w:commentReference w:id="205"/>
      </w:r>
      <w:r>
        <w:t xml:space="preserve">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60ACF540" w:rsidR="00AF3DC6" w:rsidRDefault="00AF3DC6" w:rsidP="00460E41">
      <w:pPr>
        <w:pStyle w:val="Text"/>
      </w:pPr>
      <w:r>
        <w:t xml:space="preserve">Respiration rates for the air-dry only treatment samples showed a similarly </w:t>
      </w:r>
      <w:commentRangeStart w:id="206"/>
      <w:r>
        <w:t>dramatic</w:t>
      </w:r>
      <w:commentRangeEnd w:id="206"/>
      <w:r w:rsidR="005B53AB">
        <w:rPr>
          <w:rStyle w:val="CommentReference"/>
          <w:rFonts w:eastAsia="Calibri"/>
        </w:rPr>
        <w:commentReference w:id="206"/>
      </w:r>
      <w:r>
        <w:t xml:space="preserve"> increase in comparison to the controls as was observed for the air-dry + storage treatment samples in Experiment 1. However, unlike the air-dry + storage treatment, peak respiration rates were </w:t>
      </w:r>
      <w:commentRangeStart w:id="207"/>
      <w:r>
        <w:t xml:space="preserve">not significantly different (p &gt; 0.05) between forest and grassland soils </w:t>
      </w:r>
      <w:commentRangeEnd w:id="207"/>
      <w:r w:rsidR="00C15C50">
        <w:rPr>
          <w:rStyle w:val="CommentReference"/>
          <w:rFonts w:eastAsia="Calibri"/>
        </w:rPr>
        <w:commentReference w:id="207"/>
      </w:r>
      <w:r>
        <w:t>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 xml:space="preserve">rest soils, respectively (Fig. </w:t>
      </w:r>
      <w:commentRangeStart w:id="208"/>
      <w:r w:rsidR="004B3232">
        <w:t>2</w:t>
      </w:r>
      <w:commentRangeEnd w:id="208"/>
      <w:r w:rsidR="00CD4AB9">
        <w:rPr>
          <w:rStyle w:val="CommentReference"/>
          <w:rFonts w:eastAsia="Calibri"/>
        </w:rPr>
        <w:commentReference w:id="208"/>
      </w:r>
      <w:r>
        <w:t>).</w:t>
      </w:r>
    </w:p>
    <w:p w14:paraId="6150A3F8" w14:textId="65760427" w:rsidR="00AF3DC6" w:rsidRDefault="006B1727" w:rsidP="00812A0A">
      <w:pPr>
        <w:pStyle w:val="Heading-Secondary"/>
        <w:ind w:left="0" w:firstLine="720"/>
      </w:pPr>
      <w:commentRangeStart w:id="209"/>
      <w:r>
        <w:t>3</w:t>
      </w:r>
      <w:r w:rsidR="00AF3DC6">
        <w:t>.2 Radiocarbon</w:t>
      </w:r>
      <w:commentRangeEnd w:id="209"/>
      <w:r w:rsidR="009A02DB">
        <w:rPr>
          <w:rStyle w:val="CommentReference"/>
          <w:rFonts w:eastAsia="Calibri"/>
          <w:bCs w:val="0"/>
          <w:kern w:val="0"/>
        </w:rPr>
        <w:commentReference w:id="209"/>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0D6C5F82" w:rsidR="00AF3DC6" w:rsidRDefault="00AF3DC6" w:rsidP="00460E41">
      <w:pPr>
        <w:pStyle w:val="Text"/>
      </w:pPr>
      <w:r>
        <w:t>Despite the significant differences in respiration</w:t>
      </w:r>
      <w:ins w:id="210" w:author="Susan Trumbore" w:date="2020-06-01T14:34:00Z">
        <w:r w:rsidR="009A02DB">
          <w:t xml:space="preserve"> rates</w:t>
        </w:r>
      </w:ins>
      <w:r>
        <w:t xml:space="preserve">,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ins w:id="211" w:author="Marion Schrumpf" w:date="2020-06-03T12:22:00Z">
        <w:r w:rsidR="008E029D">
          <w:t>n</w:t>
        </w:r>
      </w:ins>
      <w:r>
        <w:t>either for t</w:t>
      </w:r>
      <w:r w:rsidR="001566A4">
        <w:t xml:space="preserve">he air-dry + storage treatment </w:t>
      </w:r>
      <w:ins w:id="212" w:author="Marion Schrumpf" w:date="2020-06-03T12:22:00Z">
        <w:r w:rsidR="008E029D">
          <w:t>n</w:t>
        </w:r>
      </w:ins>
      <w:r>
        <w:t xml:space="preserve">or for the air-dry </w:t>
      </w:r>
      <w:ins w:id="213" w:author="Guggenberger" w:date="2020-06-08T12:01:00Z">
        <w:r w:rsidR="00C15C50">
          <w:t xml:space="preserve">only </w:t>
        </w:r>
      </w:ins>
      <w:r>
        <w:t xml:space="preserve">treatment </w:t>
      </w:r>
      <w:del w:id="214" w:author="Guggenberger" w:date="2020-06-08T12:01:00Z">
        <w:r w:rsidR="004B3232" w:rsidDel="00C15C50">
          <w:delText xml:space="preserve">alone </w:delText>
        </w:r>
      </w:del>
      <w:r w:rsidR="004B3232">
        <w:t>(Fig. 3</w:t>
      </w:r>
      <w:r w:rsidR="001566A4">
        <w:t>). The interaction</w:t>
      </w:r>
      <w:r>
        <w:t xml:space="preserve"> with land use was not significant nor was the interaction with experiment, so all data were pooled for statistical analysis.</w:t>
      </w:r>
    </w:p>
    <w:p w14:paraId="5452F8AB" w14:textId="3FA6152E" w:rsidR="00AF3DC6" w:rsidRDefault="006B1727" w:rsidP="009374CA">
      <w:pPr>
        <w:pStyle w:val="Heading-Secondary"/>
      </w:pPr>
      <w:commentRangeStart w:id="215"/>
      <w:commentRangeStart w:id="216"/>
      <w:commentRangeStart w:id="217"/>
      <w:r>
        <w:t>3</w:t>
      </w:r>
      <w:r w:rsidR="009374CA">
        <w:t xml:space="preserve">.2.2 </w:t>
      </w:r>
      <w:r w:rsidR="00AF3DC6">
        <w:t>Equilibrium respiration (Experiments 1 and 2)</w:t>
      </w:r>
      <w:commentRangeEnd w:id="215"/>
      <w:r w:rsidR="00061C8F">
        <w:rPr>
          <w:rStyle w:val="CommentReference"/>
          <w:rFonts w:eastAsia="Calibri"/>
          <w:bCs w:val="0"/>
          <w:kern w:val="0"/>
        </w:rPr>
        <w:commentReference w:id="215"/>
      </w:r>
      <w:commentRangeEnd w:id="216"/>
      <w:commentRangeEnd w:id="217"/>
      <w:r w:rsidR="00130EBA">
        <w:rPr>
          <w:rStyle w:val="CommentReference"/>
          <w:rFonts w:eastAsia="Calibri"/>
          <w:bCs w:val="0"/>
          <w:kern w:val="0"/>
        </w:rPr>
        <w:commentReference w:id="216"/>
      </w:r>
      <w:r w:rsidR="008E029D">
        <w:rPr>
          <w:rStyle w:val="CommentReference"/>
          <w:rFonts w:eastAsia="Calibri"/>
          <w:bCs w:val="0"/>
          <w:kern w:val="0"/>
        </w:rPr>
        <w:commentReference w:id="217"/>
      </w:r>
    </w:p>
    <w:p w14:paraId="0E1A8EAB" w14:textId="2DC5C870" w:rsidR="00AF3DC6" w:rsidRDefault="00AF3DC6" w:rsidP="008E029D">
      <w:pPr>
        <w:pStyle w:val="Text"/>
      </w:pPr>
      <w:commentRangeStart w:id="218"/>
      <w:r>
        <w:t xml:space="preserve">Note the one outlier (forest, </w:t>
      </w:r>
      <w:commentRangeStart w:id="219"/>
      <w:r>
        <w:t>control</w:t>
      </w:r>
      <w:commentRangeEnd w:id="219"/>
      <w:r w:rsidR="00C15C50">
        <w:rPr>
          <w:rStyle w:val="CommentReference"/>
          <w:rFonts w:eastAsia="Calibri"/>
        </w:rPr>
        <w:commentReference w:id="219"/>
      </w:r>
      <w:r>
        <w:t>) for which the pre-incubation CO</w:t>
      </w:r>
      <w:r w:rsidRPr="00812A0A">
        <w:rPr>
          <w:vertAlign w:val="subscript"/>
        </w:rPr>
        <w:t>2</w:t>
      </w:r>
      <w:r>
        <w:t xml:space="preserve"> was substantially depleted relative </w:t>
      </w:r>
      <w:commentRangeEnd w:id="218"/>
      <w:r w:rsidR="009A02DB">
        <w:rPr>
          <w:rStyle w:val="CommentReference"/>
          <w:rFonts w:eastAsia="Calibri"/>
        </w:rPr>
        <w:commentReference w:id="218"/>
      </w:r>
      <w:r>
        <w:t xml:space="preserve">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w:t>
      </w:r>
      <w:ins w:id="220" w:author="Susan Trumbore" w:date="2020-06-01T14:38:00Z">
        <w:r w:rsidR="009A02DB">
          <w:t xml:space="preserve">. </w:t>
        </w:r>
        <w:del w:id="221" w:author="Guggenberger" w:date="2020-06-08T12:03:00Z">
          <w:r w:rsidR="009A02DB" w:rsidDel="00C15C50">
            <w:delText xml:space="preserve"> </w:delText>
          </w:r>
        </w:del>
      </w:ins>
      <w:ins w:id="222" w:author="Susan Trumbore" w:date="2020-06-01T14:39:00Z">
        <w:r w:rsidR="009A02DB">
          <w:t xml:space="preserve">In </w:t>
        </w:r>
      </w:ins>
      <w:del w:id="223" w:author="Susan Trumbore" w:date="2020-06-01T14:38:00Z">
        <w:r w:rsidDel="009A02DB">
          <w:delText>, and a</w:delText>
        </w:r>
      </w:del>
      <w:ins w:id="224" w:author="Susan Trumbore" w:date="2020-06-01T14:39:00Z">
        <w:r w:rsidR="009A02DB">
          <w:t>a</w:t>
        </w:r>
      </w:ins>
      <w:r>
        <w:t>ddition</w:t>
      </w:r>
      <w:del w:id="225" w:author="Susan Trumbore" w:date="2020-06-01T14:39:00Z">
        <w:r w:rsidDel="009A02DB">
          <w:delText>ally</w:delText>
        </w:r>
      </w:del>
      <w:r>
        <w:t xml:space="preserve">,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22466FED" w:rsidR="00AF3DC6" w:rsidRDefault="006B1727" w:rsidP="00812A0A">
      <w:pPr>
        <w:pStyle w:val="Heading-Secondary"/>
        <w:ind w:left="0" w:firstLine="720"/>
      </w:pPr>
      <w:commentRangeStart w:id="226"/>
      <w:r>
        <w:lastRenderedPageBreak/>
        <w:t>3</w:t>
      </w:r>
      <w:r w:rsidR="00812A0A">
        <w:t xml:space="preserve">.2.3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commentRangeEnd w:id="226"/>
      <w:r w:rsidR="00061C8F">
        <w:rPr>
          <w:rStyle w:val="CommentReference"/>
          <w:rFonts w:eastAsia="Calibri"/>
          <w:bCs w:val="0"/>
          <w:kern w:val="0"/>
        </w:rPr>
        <w:commentReference w:id="226"/>
      </w:r>
    </w:p>
    <w:p w14:paraId="2A6F6CDB" w14:textId="77777777" w:rsidR="009E20A2" w:rsidRDefault="009E20A2" w:rsidP="009E20A2">
      <w:pPr>
        <w:pStyle w:val="Text"/>
        <w:rPr>
          <w:ins w:id="227" w:author="Guggenberger" w:date="2020-06-08T13:48:00Z"/>
        </w:rPr>
      </w:pPr>
      <w:commentRangeStart w:id="228"/>
      <w:ins w:id="229" w:author="Guggenberger" w:date="2020-06-08T13:48:00Z">
        <w:r>
          <w:t>Δ</w:t>
        </w:r>
        <w:r w:rsidRPr="00812A0A">
          <w:rPr>
            <w:vertAlign w:val="superscript"/>
          </w:rPr>
          <w:t>14</w:t>
        </w:r>
        <w:r>
          <w:t>C of respired CO</w:t>
        </w:r>
        <w:r w:rsidRPr="00812A0A">
          <w:rPr>
            <w:vertAlign w:val="subscript"/>
          </w:rPr>
          <w:t>2</w:t>
        </w:r>
        <w:r>
          <w:t xml:space="preserve"> was enriched relative to the atmosphere for all samples in both experiments</w:t>
        </w:r>
        <w:commentRangeEnd w:id="228"/>
        <w:r>
          <w:rPr>
            <w:rStyle w:val="CommentReference"/>
            <w:rFonts w:eastAsia="Calibri"/>
          </w:rPr>
          <w:commentReference w:id="228"/>
        </w:r>
        <w:r>
          <w:t xml:space="preserve">. Looking across experiments, the decline in </w:t>
        </w:r>
        <w:r w:rsidRPr="00812A0A">
          <w:rPr>
            <w:vertAlign w:val="superscript"/>
          </w:rPr>
          <w:t>14</w:t>
        </w:r>
        <w:r>
          <w:t>C-CO</w:t>
        </w:r>
        <w:r w:rsidRPr="00812A0A">
          <w:rPr>
            <w:vertAlign w:val="subscript"/>
          </w:rPr>
          <w:t>2</w:t>
        </w:r>
        <w:r>
          <w:t xml:space="preserve"> between 2011 and 2019 paralleled that of atmospheric </w:t>
        </w:r>
        <w:r w:rsidRPr="00812A0A">
          <w:rPr>
            <w:vertAlign w:val="superscript"/>
          </w:rPr>
          <w:t>14</w:t>
        </w:r>
        <w:r>
          <w:t>C for forest control samples and both control and treatment grassland samples, but was much smaller for the forest treatment samples.</w:t>
        </w:r>
      </w:ins>
    </w:p>
    <w:p w14:paraId="46E391D5" w14:textId="1D2267A0"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mean difference in </w:t>
      </w:r>
      <w:commentRangeStart w:id="230"/>
      <w:r w:rsidR="00A37CCD">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w:t>
      </w:r>
      <w:commentRangeStart w:id="231"/>
      <w:r>
        <w:t>forest samples (12.1‰) for both experiments</w:t>
      </w:r>
      <w:commentRangeEnd w:id="231"/>
      <w:r w:rsidR="008E029D">
        <w:rPr>
          <w:rStyle w:val="CommentReference"/>
          <w:rFonts w:eastAsia="Calibri"/>
        </w:rPr>
        <w:commentReference w:id="231"/>
      </w:r>
      <w:r>
        <w:t>.</w:t>
      </w:r>
      <w:commentRangeEnd w:id="230"/>
      <w:r w:rsidR="00061C8F">
        <w:rPr>
          <w:rStyle w:val="CommentReference"/>
          <w:rFonts w:eastAsia="Calibri"/>
        </w:rPr>
        <w:commentReference w:id="230"/>
      </w:r>
    </w:p>
    <w:p w14:paraId="235E7C7C" w14:textId="223D72F2" w:rsidR="00AF3DC6" w:rsidDel="009E20A2" w:rsidRDefault="00AF3DC6" w:rsidP="00460E41">
      <w:pPr>
        <w:pStyle w:val="Text"/>
        <w:rPr>
          <w:del w:id="232" w:author="Guggenberger" w:date="2020-06-08T13:48:00Z"/>
        </w:rPr>
      </w:pPr>
      <w:del w:id="233" w:author="Guggenberger" w:date="2020-06-08T13:48:00Z">
        <w:r w:rsidDel="009E20A2">
          <w:delText>Δ</w:delText>
        </w:r>
        <w:r w:rsidRPr="00812A0A" w:rsidDel="009E20A2">
          <w:rPr>
            <w:vertAlign w:val="superscript"/>
          </w:rPr>
          <w:delText>14</w:delText>
        </w:r>
        <w:r w:rsidDel="009E20A2">
          <w:delText>C of respired CO</w:delText>
        </w:r>
        <w:r w:rsidRPr="00812A0A" w:rsidDel="009E20A2">
          <w:rPr>
            <w:vertAlign w:val="subscript"/>
          </w:rPr>
          <w:delText>2</w:delText>
        </w:r>
        <w:r w:rsidDel="009E20A2">
          <w:delText xml:space="preserve"> was enriched relative to the atmosphere for all samples in both experiments. Looking across experiments, the decline in </w:delText>
        </w:r>
        <w:r w:rsidR="00812A0A" w:rsidRPr="00812A0A" w:rsidDel="009E20A2">
          <w:rPr>
            <w:vertAlign w:val="superscript"/>
          </w:rPr>
          <w:delText>14</w:delText>
        </w:r>
        <w:r w:rsidR="00812A0A" w:rsidDel="009E20A2">
          <w:delText>C-CO</w:delText>
        </w:r>
        <w:r w:rsidR="00812A0A" w:rsidRPr="00812A0A" w:rsidDel="009E20A2">
          <w:rPr>
            <w:vertAlign w:val="subscript"/>
          </w:rPr>
          <w:delText>2</w:delText>
        </w:r>
        <w:r w:rsidDel="009E20A2">
          <w:delText xml:space="preserve"> between 2011 and 2019 paralleled that of atmospheric </w:delText>
        </w:r>
        <w:r w:rsidRPr="00812A0A" w:rsidDel="009E20A2">
          <w:rPr>
            <w:vertAlign w:val="superscript"/>
          </w:rPr>
          <w:delText>14</w:delText>
        </w:r>
        <w:r w:rsidDel="009E20A2">
          <w:delText>C for forest control samples and both control and treatment grassland samples, but was much smaller for the forest treatment samples.</w:delText>
        </w:r>
      </w:del>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commentRangeStart w:id="234"/>
      <w:r>
        <w:t xml:space="preserve">maybe expand with stats for other explanatory factors? e.g. texture, N content, </w:t>
      </w:r>
      <w:commentRangeStart w:id="235"/>
      <w:r>
        <w:t>change in moisture upon rewetting</w:t>
      </w:r>
      <w:commentRangeEnd w:id="235"/>
      <w:r w:rsidR="009E20A2">
        <w:rPr>
          <w:rStyle w:val="CommentReference"/>
          <w:rFonts w:eastAsia="Calibri"/>
        </w:rPr>
        <w:commentReference w:id="235"/>
      </w:r>
      <w:r>
        <w:t xml:space="preserve">, </w:t>
      </w:r>
      <w:proofErr w:type="spellStart"/>
      <w:r>
        <w:t>etc</w:t>
      </w:r>
      <w:proofErr w:type="spellEnd"/>
      <w:r>
        <w:t>…]</w:t>
      </w:r>
      <w:commentRangeEnd w:id="234"/>
      <w:r w:rsidR="00D97980">
        <w:rPr>
          <w:rStyle w:val="CommentReference"/>
          <w:rFonts w:eastAsia="Calibri"/>
        </w:rPr>
        <w:commentReference w:id="234"/>
      </w:r>
    </w:p>
    <w:p w14:paraId="2F7D17B6" w14:textId="5B6DEFF9"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w:t>
      </w:r>
      <w:ins w:id="236" w:author="Guggenberger" w:date="2020-06-08T14:02:00Z">
        <w:r w:rsidR="00997B69">
          <w:t xml:space="preserve">(p = 0.063) </w:t>
        </w:r>
      </w:ins>
      <w:r>
        <w:t xml:space="preserve">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w:t>
      </w:r>
      <w:del w:id="237" w:author="Guggenberger" w:date="2020-06-08T14:02:00Z">
        <w:r w:rsidDel="00997B69">
          <w:delText xml:space="preserve">but it was only marginally </w:delText>
        </w:r>
        <w:commentRangeStart w:id="238"/>
        <w:r w:rsidDel="00997B69">
          <w:delText>significant</w:delText>
        </w:r>
      </w:del>
      <w:ins w:id="239" w:author="Guggenberger" w:date="2020-06-08T14:02:00Z">
        <w:r w:rsidR="00997B69">
          <w:t>while there was no such effect in Experiment 1.</w:t>
        </w:r>
      </w:ins>
      <w:r>
        <w:t xml:space="preserve"> </w:t>
      </w:r>
      <w:commentRangeEnd w:id="238"/>
      <w:r w:rsidR="00997B69">
        <w:rPr>
          <w:rStyle w:val="CommentReference"/>
          <w:rFonts w:eastAsia="Calibri"/>
        </w:rPr>
        <w:commentReference w:id="238"/>
      </w:r>
      <w:del w:id="240" w:author="Guggenberger" w:date="2020-06-08T14:02:00Z">
        <w:r w:rsidDel="00997B69">
          <w:delText>(p = 0.063).</w:delText>
        </w:r>
      </w:del>
    </w:p>
    <w:p w14:paraId="598683FE" w14:textId="1AAEA2CA" w:rsidR="00812A0A" w:rsidRDefault="006B1727" w:rsidP="00812A0A">
      <w:pPr>
        <w:pStyle w:val="Heading-Secondary"/>
      </w:pPr>
      <w:r>
        <w:t>3</w:t>
      </w:r>
      <w:r w:rsidR="00812A0A">
        <w:t xml:space="preserve">.2.5 </w:t>
      </w:r>
      <w:commentRangeStart w:id="241"/>
      <w:r w:rsidR="00812A0A">
        <w:t>Treatment</w:t>
      </w:r>
      <w:commentRangeEnd w:id="241"/>
      <w:r w:rsidR="00B67909">
        <w:rPr>
          <w:rStyle w:val="CommentReference"/>
          <w:rFonts w:eastAsia="Calibri"/>
          <w:bCs w:val="0"/>
          <w:kern w:val="0"/>
        </w:rPr>
        <w:commentReference w:id="241"/>
      </w:r>
      <w:r w:rsidR="00812A0A">
        <w:t xml:space="preserve">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791BE3AD" w:rsidR="00812A0A" w:rsidRDefault="00812A0A" w:rsidP="00B67909">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w:t>
      </w:r>
      <w:commentRangeStart w:id="242"/>
      <w:commentRangeStart w:id="243"/>
      <w:r>
        <w:t xml:space="preserve">between ±20‰ to ±40‰, </w:t>
      </w:r>
      <w:commentRangeEnd w:id="242"/>
      <w:r w:rsidR="00B67909">
        <w:rPr>
          <w:rStyle w:val="CommentReference"/>
          <w:rFonts w:eastAsia="Calibri"/>
        </w:rPr>
        <w:commentReference w:id="242"/>
      </w:r>
      <w:commentRangeEnd w:id="243"/>
      <w:r w:rsidR="003C56B3">
        <w:rPr>
          <w:rStyle w:val="CommentReference"/>
          <w:rFonts w:eastAsia="Calibri"/>
        </w:rPr>
        <w:commentReference w:id="243"/>
      </w:r>
      <w:r>
        <w:t>with the majority within ±20‰</w:t>
      </w:r>
      <w:r w:rsidR="004B3232">
        <w:t xml:space="preserve"> (Fig. 5)</w:t>
      </w:r>
      <w:r>
        <w:t xml:space="preserve">. These difference </w:t>
      </w:r>
      <w:del w:id="244" w:author="Marion Schrumpf" w:date="2020-06-03T12:46:00Z">
        <w:r w:rsidDel="00B67909">
          <w:delText xml:space="preserve">are </w:delText>
        </w:r>
      </w:del>
      <w:ins w:id="245" w:author="Marion Schrumpf" w:date="2020-06-03T12:47:00Z">
        <w:r w:rsidR="00B67909">
          <w:t>are</w:t>
        </w:r>
      </w:ins>
      <w:ins w:id="246" w:author="Marion Schrumpf" w:date="2020-06-03T12:46:00Z">
        <w:r w:rsidR="00B67909">
          <w:t xml:space="preserve"> for example </w:t>
        </w:r>
      </w:ins>
      <w:r>
        <w:t xml:space="preserve">equivalent to the decline in atmospheric radiocarbon </w:t>
      </w:r>
      <w:commentRangeStart w:id="247"/>
      <w:r>
        <w:t>over 5 and 10 years, respectively, during the period of 2000 to 2020</w:t>
      </w:r>
      <w:commentRangeEnd w:id="247"/>
      <w:r w:rsidR="00613ACE">
        <w:rPr>
          <w:rStyle w:val="CommentReference"/>
          <w:rFonts w:eastAsia="Calibri"/>
        </w:rPr>
        <w:commentReference w:id="247"/>
      </w:r>
      <w:r>
        <w:t xml:space="preserve">. The samples from Tennessee (magenta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commentRangeStart w:id="248"/>
      <w:r>
        <w:t>(</w:t>
      </w:r>
      <w:proofErr w:type="spellStart"/>
      <w:r>
        <w:t>Trumbore</w:t>
      </w:r>
      <w:proofErr w:type="spellEnd"/>
      <w:r>
        <w:t xml:space="preserve"> et al., 2002)</w:t>
      </w:r>
      <w:commentRangeEnd w:id="248"/>
      <w:r w:rsidR="00ED7100">
        <w:rPr>
          <w:rStyle w:val="CommentReference"/>
          <w:rFonts w:eastAsia="Calibri"/>
        </w:rPr>
        <w:commentReference w:id="248"/>
      </w:r>
      <w:r>
        <w:t xml:space="preserve">.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781C0F07" w:rsidR="00AF3DC6" w:rsidRDefault="00812A0A" w:rsidP="00460E41">
      <w:pPr>
        <w:pStyle w:val="Text"/>
      </w:pPr>
      <w:commentRangeStart w:id="249"/>
      <w:commentRangeStart w:id="250"/>
      <w:commentRangeStart w:id="251"/>
      <w:r>
        <w:t>Grassland samples tend to be above</w:t>
      </w:r>
      <w:ins w:id="252" w:author="Susan Trumbore" w:date="2020-06-01T14:58:00Z">
        <w:r w:rsidR="00D97980">
          <w:t xml:space="preserve"> the</w:t>
        </w:r>
      </w:ins>
      <w:r>
        <w:t xml:space="preserve"> 1:1 line, while forest samples are generally below, regardless of origin</w:t>
      </w:r>
      <w:commentRangeEnd w:id="249"/>
      <w:r w:rsidR="00D97980">
        <w:rPr>
          <w:rStyle w:val="CommentReference"/>
          <w:rFonts w:eastAsia="Calibri"/>
        </w:rPr>
        <w:commentReference w:id="249"/>
      </w:r>
      <w:commentRangeEnd w:id="250"/>
      <w:commentRangeEnd w:id="251"/>
      <w:r w:rsidR="00613ACE">
        <w:rPr>
          <w:rStyle w:val="CommentReference"/>
          <w:rFonts w:eastAsia="Calibri"/>
        </w:rPr>
        <w:commentReference w:id="250"/>
      </w:r>
      <w:r w:rsidR="005F720D">
        <w:rPr>
          <w:rStyle w:val="CommentReference"/>
          <w:rFonts w:eastAsia="Calibri"/>
        </w:rPr>
        <w:commentReference w:id="251"/>
      </w:r>
      <w:r>
        <w:t>. A notable exception to this trend are the three German forest samples that are above 1:1 line, which were analyzed in 2019 (air-dry only treatment)</w:t>
      </w:r>
      <w:r w:rsidR="004B3232">
        <w:t xml:space="preserve"> (Fig. 5)</w:t>
      </w:r>
      <w:r>
        <w:t>.</w:t>
      </w:r>
    </w:p>
    <w:p w14:paraId="4EBBD3C2" w14:textId="5725BD6F" w:rsidR="00F04A1F" w:rsidRDefault="00F04A1F" w:rsidP="00460E41">
      <w:pPr>
        <w:pStyle w:val="Text"/>
      </w:pPr>
      <w:r>
        <w:t>3.3 Storage duration</w:t>
      </w:r>
    </w:p>
    <w:p w14:paraId="1E2D9E7C" w14:textId="2DB206EB"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 xml:space="preserve">trend in the differences due to </w:t>
      </w:r>
      <w:commentRangeStart w:id="253"/>
      <w:r w:rsidRPr="00CA3544">
        <w:t xml:space="preserve">treatment </w:t>
      </w:r>
      <w:commentRangeEnd w:id="253"/>
      <w:r w:rsidR="00467BD2">
        <w:rPr>
          <w:rStyle w:val="CommentReference"/>
          <w:rFonts w:eastAsia="Calibri"/>
        </w:rPr>
        <w:commentReference w:id="253"/>
      </w:r>
      <w:r w:rsidRPr="00CA3544">
        <w:t xml:space="preserve">for the highly enriched samples from Oak Ridge, </w:t>
      </w:r>
      <w:commentRangeStart w:id="254"/>
      <w:commentRangeStart w:id="255"/>
      <w:r w:rsidRPr="00CA3544">
        <w:t>TN</w:t>
      </w:r>
      <w:commentRangeEnd w:id="254"/>
      <w:r w:rsidR="005F720D">
        <w:rPr>
          <w:rStyle w:val="CommentReference"/>
          <w:rFonts w:eastAsia="Calibri"/>
        </w:rPr>
        <w:commentReference w:id="254"/>
      </w:r>
      <w:commentRangeEnd w:id="255"/>
      <w:r w:rsidR="00467BD2">
        <w:rPr>
          <w:rStyle w:val="CommentReference"/>
          <w:rFonts w:eastAsia="Calibri"/>
        </w:rPr>
        <w:commentReference w:id="255"/>
      </w:r>
      <w:r w:rsidRPr="00CA3544">
        <w:t xml:space="preserve"> suggest losses of the most recently fixed carbon over the duration of storage. These samples were included primarily because it was </w:t>
      </w:r>
      <w:r w:rsidRPr="00CA3544">
        <w:lastRenderedPageBreak/>
        <w:t xml:space="preserve">assumed that they would be more sensitive to potential losses of recently fixed carbon, as the </w:t>
      </w:r>
      <w:ins w:id="256" w:author="Susan Trumbore" w:date="2020-06-01T15:06:00Z">
        <w:r w:rsidR="00ED7100">
          <w:t xml:space="preserve">experimental </w:t>
        </w:r>
      </w:ins>
      <w:r w:rsidRPr="00CA3544">
        <w:t xml:space="preserve">label should only be present in this pool of soil </w:t>
      </w:r>
      <w:commentRangeStart w:id="257"/>
      <w:r w:rsidRPr="00CA3544">
        <w:t>C</w:t>
      </w:r>
      <w:commentRangeEnd w:id="257"/>
      <w:r w:rsidR="00ED7100">
        <w:rPr>
          <w:rStyle w:val="CommentReference"/>
          <w:rFonts w:eastAsia="Calibri"/>
        </w:rPr>
        <w:commentReference w:id="257"/>
      </w:r>
      <w:r w:rsidRPr="00CA3544">
        <w:t>.</w:t>
      </w:r>
    </w:p>
    <w:p w14:paraId="69D87446" w14:textId="7BAEF373" w:rsidR="002F3B11" w:rsidRDefault="00387597" w:rsidP="00C81368">
      <w:pPr>
        <w:pStyle w:val="Heading-Main"/>
      </w:pPr>
      <w:commentRangeStart w:id="258"/>
      <w:r>
        <w:t>4</w:t>
      </w:r>
      <w:r w:rsidR="002F3B11">
        <w:t xml:space="preserve"> </w:t>
      </w:r>
      <w:commentRangeStart w:id="259"/>
      <w:r>
        <w:t>Discussion</w:t>
      </w:r>
      <w:commentRangeEnd w:id="258"/>
      <w:r w:rsidR="0029445D">
        <w:rPr>
          <w:rStyle w:val="CommentReference"/>
          <w:rFonts w:eastAsia="Calibri"/>
          <w:b w:val="0"/>
          <w:bCs w:val="0"/>
          <w:kern w:val="0"/>
        </w:rPr>
        <w:commentReference w:id="258"/>
      </w:r>
      <w:commentRangeEnd w:id="259"/>
      <w:r w:rsidR="00467BD2">
        <w:rPr>
          <w:rStyle w:val="CommentReference"/>
          <w:rFonts w:eastAsia="Calibri"/>
          <w:b w:val="0"/>
          <w:bCs w:val="0"/>
          <w:kern w:val="0"/>
        </w:rPr>
        <w:commentReference w:id="259"/>
      </w:r>
    </w:p>
    <w:p w14:paraId="13454F95" w14:textId="36C59187" w:rsidR="00387597" w:rsidRDefault="00387597" w:rsidP="00460E41">
      <w:pPr>
        <w:pStyle w:val="Text"/>
      </w:pPr>
      <w:commentRangeStart w:id="260"/>
      <w:commentRangeStart w:id="261"/>
      <w:r>
        <w:t>The increase in respiration rates seen in this study following air-drying and rewetting align with what many others have seen (cite</w:t>
      </w:r>
      <w:r w:rsidR="00DB5896">
        <w:t>?</w:t>
      </w:r>
      <w:r>
        <w:t xml:space="preserve">). </w:t>
      </w:r>
      <w:commentRangeEnd w:id="260"/>
      <w:r w:rsidR="002C2021">
        <w:rPr>
          <w:rStyle w:val="CommentReference"/>
          <w:rFonts w:eastAsia="Calibri"/>
        </w:rPr>
        <w:commentReference w:id="260"/>
      </w:r>
      <w:commentRangeEnd w:id="261"/>
      <w:r w:rsidR="00467BD2">
        <w:rPr>
          <w:rStyle w:val="CommentReference"/>
          <w:rFonts w:eastAsia="Calibri"/>
        </w:rPr>
        <w:commentReference w:id="261"/>
      </w:r>
      <w:r>
        <w:t xml:space="preserve">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w:t>
      </w:r>
      <w:commentRangeStart w:id="262"/>
      <w:r w:rsidR="00DB5896">
        <w:t>rewetting</w:t>
      </w:r>
      <w:commentRangeEnd w:id="262"/>
      <w:r w:rsidR="00467BD2">
        <w:rPr>
          <w:rStyle w:val="CommentReference"/>
          <w:rFonts w:eastAsia="Calibri"/>
        </w:rPr>
        <w:commentReference w:id="262"/>
      </w:r>
      <w:r>
        <w:t xml:space="preserve">. </w:t>
      </w:r>
    </w:p>
    <w:p w14:paraId="696329EF" w14:textId="5ADE9722" w:rsidR="00387597" w:rsidRDefault="002C2021" w:rsidP="00460E41">
      <w:pPr>
        <w:pStyle w:val="Text"/>
      </w:pPr>
      <w:ins w:id="263" w:author="Susan Trumbore" w:date="2020-06-01T15:10:00Z">
        <w:r>
          <w:t xml:space="preserve">However, </w:t>
        </w:r>
      </w:ins>
      <w:del w:id="264" w:author="Susan Trumbore" w:date="2020-06-01T15:10:00Z">
        <w:r w:rsidR="00387597" w:rsidDel="002C2021">
          <w:delText xml:space="preserve">In </w:delText>
        </w:r>
      </w:del>
      <w:ins w:id="265" w:author="Susan Trumbore" w:date="2020-06-01T15:10:00Z">
        <w:r>
          <w:t xml:space="preserve">in </w:t>
        </w:r>
      </w:ins>
      <w:r w:rsidR="00387597">
        <w:t xml:space="preserve">contrast </w:t>
      </w:r>
      <w:commentRangeStart w:id="266"/>
      <w:commentRangeStart w:id="267"/>
      <w:r w:rsidR="00387597">
        <w:t>to our initial hypothesis</w:t>
      </w:r>
      <w:commentRangeEnd w:id="266"/>
      <w:r w:rsidR="00191D71">
        <w:rPr>
          <w:rStyle w:val="CommentReference"/>
          <w:rFonts w:eastAsia="Calibri"/>
        </w:rPr>
        <w:commentReference w:id="266"/>
      </w:r>
      <w:commentRangeEnd w:id="267"/>
      <w:r w:rsidR="008A34F0">
        <w:rPr>
          <w:rStyle w:val="CommentReference"/>
          <w:rFonts w:eastAsia="Calibri"/>
        </w:rPr>
        <w:commentReference w:id="267"/>
      </w:r>
      <w:r w:rsidR="00387597">
        <w:t xml:space="preserve">, the </w:t>
      </w:r>
      <w:r w:rsidR="00387597" w:rsidRPr="009618DF">
        <w:rPr>
          <w:vertAlign w:val="superscript"/>
        </w:rPr>
        <w:t>14</w:t>
      </w:r>
      <w:r w:rsidR="00387597">
        <w:t>C of respired CO</w:t>
      </w:r>
      <w:r w:rsidR="00387597" w:rsidRPr="009618DF">
        <w:rPr>
          <w:vertAlign w:val="subscript"/>
        </w:rPr>
        <w:t>2</w:t>
      </w:r>
      <w:r w:rsidR="00387597">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rsidR="00387597">
        <w:t>evidence for microbial osmolytes or lysed cells providing the fuel for the pulse of CO</w:t>
      </w:r>
      <w:r w:rsidR="00387597" w:rsidRPr="00D93231">
        <w:rPr>
          <w:vertAlign w:val="subscript"/>
        </w:rPr>
        <w:t>2</w:t>
      </w:r>
      <w:r w:rsidR="00387597">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 xml:space="preserve">C signature and in </w:t>
      </w:r>
      <w:commentRangeStart w:id="268"/>
      <w:r w:rsidR="00C73CCF">
        <w:t xml:space="preserve">sufficient quantity to fuel respiration beyond the initial rewetting </w:t>
      </w:r>
      <w:commentRangeStart w:id="269"/>
      <w:r w:rsidR="00C73CCF">
        <w:t>pulse</w:t>
      </w:r>
      <w:commentRangeEnd w:id="269"/>
      <w:r>
        <w:rPr>
          <w:rStyle w:val="CommentReference"/>
          <w:rFonts w:eastAsia="Calibri"/>
        </w:rPr>
        <w:commentReference w:id="269"/>
      </w:r>
      <w:commentRangeEnd w:id="268"/>
      <w:r w:rsidR="00467BD2">
        <w:rPr>
          <w:rStyle w:val="CommentReference"/>
          <w:rFonts w:eastAsia="Calibri"/>
        </w:rPr>
        <w:commentReference w:id="268"/>
      </w:r>
      <w:r w:rsidR="00C73CCF">
        <w:t>.</w:t>
      </w:r>
    </w:p>
    <w:p w14:paraId="4221880E" w14:textId="79EADE59"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ins w:id="270" w:author="Susan Trumbore" w:date="2020-06-01T15:12:00Z">
        <w:r w:rsidR="002C2021">
          <w:t xml:space="preserve"> (forest versus grassland)</w:t>
        </w:r>
      </w:ins>
      <w:r>
        <w:t xml:space="preserve">. </w:t>
      </w:r>
      <w:commentRangeStart w:id="271"/>
      <w:r>
        <w:t xml:space="preserve">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w:t>
      </w:r>
      <w:commentRangeStart w:id="272"/>
      <w:r>
        <w:t xml:space="preserve">lead to enrichment in </w:t>
      </w:r>
      <w:r w:rsidR="00A37CCD">
        <w:t>∆</w:t>
      </w:r>
      <w:r w:rsidRPr="009618DF">
        <w:rPr>
          <w:vertAlign w:val="superscript"/>
        </w:rPr>
        <w:t>14</w:t>
      </w:r>
      <w:r>
        <w:t>C-CO</w:t>
      </w:r>
      <w:r w:rsidRPr="009618DF">
        <w:rPr>
          <w:vertAlign w:val="subscript"/>
        </w:rPr>
        <w:t>2</w:t>
      </w:r>
      <w:r>
        <w:t xml:space="preserve"> relative to the controls</w:t>
      </w:r>
      <w:commentRangeEnd w:id="272"/>
      <w:r w:rsidR="00E05CBC">
        <w:rPr>
          <w:rStyle w:val="CommentReference"/>
          <w:rFonts w:eastAsia="Calibri"/>
        </w:rPr>
        <w:commentReference w:id="272"/>
      </w:r>
      <w:r>
        <w:t xml:space="preserve">.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commentRangeEnd w:id="271"/>
      <w:r w:rsidR="002C2021">
        <w:rPr>
          <w:rStyle w:val="CommentReference"/>
          <w:rFonts w:eastAsia="Calibri"/>
        </w:rPr>
        <w:commentReference w:id="271"/>
      </w:r>
    </w:p>
    <w:p w14:paraId="5C65CC02" w14:textId="3D8517A8"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w:t>
      </w:r>
      <w:commentRangeStart w:id="273"/>
      <w:r>
        <w:t>TN</w:t>
      </w:r>
      <w:commentRangeEnd w:id="273"/>
      <w:r w:rsidR="00E05CBC">
        <w:rPr>
          <w:rStyle w:val="CommentReference"/>
          <w:rFonts w:eastAsia="Calibri"/>
        </w:rPr>
        <w:commentReference w:id="273"/>
      </w:r>
      <w:r>
        <w:t xml:space="preserve">: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w:t>
      </w:r>
      <w:commentRangeStart w:id="274"/>
      <w:r>
        <w:t>soil</w:t>
      </w:r>
      <w:commentRangeEnd w:id="274"/>
      <w:r w:rsidR="006B5AF0">
        <w:rPr>
          <w:rStyle w:val="CommentReference"/>
          <w:rFonts w:eastAsia="Calibri"/>
        </w:rPr>
        <w:commentReference w:id="274"/>
      </w:r>
      <w:r>
        <w:t xml:space="preserve">.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 xml:space="preserve">could be explained by a corresponding shift in the relative enrichment of the more slowly cycling soil carbon pool in comparison to the fast cycling pool. This scenario </w:t>
      </w:r>
      <w:commentRangeStart w:id="275"/>
      <w:r>
        <w:t>is illustrated in Fig. 1</w:t>
      </w:r>
      <w:r w:rsidR="0058472D">
        <w:t>b</w:t>
      </w:r>
      <w:r>
        <w:t xml:space="preserve"> </w:t>
      </w:r>
      <w:commentRangeEnd w:id="275"/>
      <w:r w:rsidR="0096193C">
        <w:rPr>
          <w:rStyle w:val="CommentReference"/>
          <w:rFonts w:eastAsia="Calibri"/>
        </w:rPr>
        <w:commentReference w:id="275"/>
      </w:r>
      <w:r>
        <w:t xml:space="preserve">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w:t>
      </w:r>
      <w:r w:rsidR="00C4734A">
        <w:lastRenderedPageBreak/>
        <w:t xml:space="preserve">these 2019 outlier samples, possibly due to the very dry growing season conditions experienced in 2019 as compared to </w:t>
      </w:r>
      <w:commentRangeStart w:id="276"/>
      <w:r w:rsidR="00C4734A">
        <w:t>2011</w:t>
      </w:r>
      <w:commentRangeEnd w:id="276"/>
      <w:r w:rsidR="006B5AF0">
        <w:rPr>
          <w:rStyle w:val="CommentReference"/>
          <w:rFonts w:eastAsia="Calibri"/>
        </w:rPr>
        <w:commentReference w:id="276"/>
      </w:r>
      <w:r w:rsidR="00C4734A">
        <w:t xml:space="preserve">. </w:t>
      </w:r>
    </w:p>
    <w:p w14:paraId="1BC15C9B" w14:textId="2B0232D6"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 xml:space="preserve">cycling carbon pool that is more enriched than the fastest cycling pool, and it is carbon from this more slowly cycling pool that is contributing more to respiration in treatment samples than in control samples (cf. square symbols in 2019, Fig. 1b). </w:t>
      </w:r>
      <w:ins w:id="277" w:author="Guggenberger" w:date="2020-06-08T15:03:00Z">
        <w:r w:rsidR="007B1E2C">
          <w:t xml:space="preserve">However, the hypothetical soil system depicted in Fig 1 (a, and b), is simplified </w:t>
        </w:r>
        <w:commentRangeStart w:id="278"/>
        <w:r w:rsidR="007B1E2C">
          <w:t xml:space="preserve">and reality </w:t>
        </w:r>
        <w:commentRangeStart w:id="279"/>
        <w:commentRangeStart w:id="280"/>
        <w:r w:rsidR="007B1E2C">
          <w:t>is likely more complex</w:t>
        </w:r>
        <w:commentRangeEnd w:id="279"/>
        <w:r w:rsidR="007B1E2C">
          <w:rPr>
            <w:rStyle w:val="CommentReference"/>
            <w:rFonts w:eastAsia="Calibri"/>
          </w:rPr>
          <w:commentReference w:id="279"/>
        </w:r>
        <w:commentRangeEnd w:id="280"/>
        <w:r w:rsidR="007B1E2C">
          <w:rPr>
            <w:rStyle w:val="CommentReference"/>
            <w:rFonts w:eastAsia="Calibri"/>
          </w:rPr>
          <w:commentReference w:id="280"/>
        </w:r>
        <w:commentRangeEnd w:id="278"/>
        <w:r w:rsidR="007B1E2C">
          <w:rPr>
            <w:rStyle w:val="CommentReference"/>
            <w:rFonts w:eastAsia="Calibri"/>
          </w:rPr>
          <w:commentReference w:id="278"/>
        </w:r>
        <w:r w:rsidR="007B1E2C">
          <w:t>.</w:t>
        </w:r>
      </w:ins>
      <w:ins w:id="281" w:author="Guggenberger" w:date="2020-06-08T15:04:00Z">
        <w:r w:rsidR="007B1E2C">
          <w:t xml:space="preserve"> </w:t>
        </w:r>
      </w:ins>
      <w:del w:id="282" w:author="Guggenberger" w:date="2020-06-08T15:04:00Z">
        <w:r w:rsidDel="007B1E2C">
          <w:delText>Or i</w:delText>
        </w:r>
      </w:del>
      <w:ins w:id="283" w:author="Guggenberger" w:date="2020-06-08T15:04:00Z">
        <w:r w:rsidR="007B1E2C">
          <w:t>I</w:t>
        </w:r>
      </w:ins>
      <w:r>
        <w:t xml:space="preserve">t </w:t>
      </w:r>
      <w:ins w:id="284" w:author="Guggenberger" w:date="2020-06-08T15:04:00Z">
        <w:r w:rsidR="007B1E2C">
          <w:t xml:space="preserve">rather </w:t>
        </w:r>
      </w:ins>
      <w:r>
        <w:t>could suggest the opposite</w:t>
      </w:r>
      <w:del w:id="285" w:author="Guggenberger" w:date="2020-06-08T15:02:00Z">
        <w:r w:rsidDel="007B1E2C">
          <w:delText>:</w:delText>
        </w:r>
      </w:del>
      <w:ins w:id="286" w:author="Guggenberger" w:date="2020-06-08T15:02:00Z">
        <w:r w:rsidR="007B1E2C">
          <w:t>, i.e.</w:t>
        </w:r>
      </w:ins>
      <w:r>
        <w:t xml:space="preserv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del w:id="287" w:author="Guggenberger" w:date="2020-06-08T15:03:00Z">
        <w:r w:rsidR="002A38DE" w:rsidDel="007B1E2C">
          <w:delText>Howev</w:delText>
        </w:r>
        <w:r w:rsidR="009E20C0" w:rsidDel="007B1E2C">
          <w:delText>er, the hypothetical soil system depicted in Fig 1 (a, and b), is simplified and reality is likely more complex.</w:delText>
        </w:r>
      </w:del>
    </w:p>
    <w:p w14:paraId="256FE716" w14:textId="71ACFC4D" w:rsidR="00C4734A" w:rsidRDefault="00AA33DA" w:rsidP="00AA33DA">
      <w:pPr>
        <w:pStyle w:val="Text"/>
      </w:pPr>
      <w:commentRangeStart w:id="288"/>
      <w:commentRangeStart w:id="289"/>
      <w:r>
        <w:t xml:space="preserve">Drying and rewetting is </w:t>
      </w:r>
      <w:r w:rsidR="00C349AD">
        <w:t xml:space="preserve">both </w:t>
      </w:r>
      <w:r>
        <w:t>more</w:t>
      </w:r>
      <w:r w:rsidR="00C349AD">
        <w:t xml:space="preserve"> common and more</w:t>
      </w:r>
      <w:r>
        <w:t xml:space="preserve"> extreme in grassland sites than in </w:t>
      </w:r>
      <w:commentRangeEnd w:id="288"/>
      <w:r w:rsidR="00760F46">
        <w:rPr>
          <w:rStyle w:val="CommentReference"/>
          <w:rFonts w:eastAsia="Calibri"/>
        </w:rPr>
        <w:commentReference w:id="288"/>
      </w:r>
      <w:r>
        <w:t>forest sites</w:t>
      </w:r>
      <w:commentRangeEnd w:id="289"/>
      <w:r w:rsidR="007B1E2C">
        <w:rPr>
          <w:rStyle w:val="CommentReference"/>
          <w:rFonts w:eastAsia="Calibri"/>
        </w:rPr>
        <w:commentReference w:id="289"/>
      </w:r>
      <w:r>
        <w:t>, potentially leading to increased storage of osmolytes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A scenario like this is demonstrated for the water extractable organic carbon pool by </w:t>
      </w:r>
      <w:proofErr w:type="spellStart"/>
      <w:r>
        <w:t>Slesserov</w:t>
      </w:r>
      <w:proofErr w:type="spellEnd"/>
      <w:r>
        <w:t xml:space="preserve"> et al.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commentRangeStart w:id="290"/>
      <w:r>
        <w:t>∆</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commentRangeEnd w:id="290"/>
      <w:r w:rsidR="000D5326">
        <w:rPr>
          <w:rStyle w:val="CommentReference"/>
          <w:rFonts w:eastAsia="Calibri"/>
        </w:rPr>
        <w:commentReference w:id="290"/>
      </w:r>
    </w:p>
    <w:p w14:paraId="5254ADDA" w14:textId="0F1E6AED" w:rsidR="0058472D" w:rsidRDefault="0058472D" w:rsidP="000D532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 xml:space="preserve">C content of the additional grassland sites included in the 2011 incubations is assumed to be lower. </w:t>
      </w:r>
      <w:commentRangeStart w:id="291"/>
      <w:r w:rsidR="00AF4929">
        <w:t>Bulk soil ∆</w:t>
      </w:r>
      <w:r w:rsidR="00AF4929" w:rsidRPr="00AF4929">
        <w:rPr>
          <w:vertAlign w:val="superscript"/>
        </w:rPr>
        <w:t>14</w:t>
      </w:r>
      <w:r w:rsidR="00AF4929">
        <w:t>C was not measured for these samples</w:t>
      </w:r>
      <w:commentRangeEnd w:id="291"/>
      <w:r w:rsidR="007B1E2C">
        <w:rPr>
          <w:rStyle w:val="CommentReference"/>
          <w:rFonts w:eastAsia="Calibri"/>
        </w:rPr>
        <w:commentReference w:id="291"/>
      </w:r>
      <w:r w:rsidR="00AF4929">
        <w:t xml:space="preserve">, but measurements made in 2011 for nearby grassland sites in the </w:t>
      </w:r>
      <w:proofErr w:type="spellStart"/>
      <w:r w:rsidR="00AF4929">
        <w:t>Hainich-</w:t>
      </w:r>
      <w:del w:id="292" w:author="Marion Schrumpf" w:date="2020-06-03T17:47:00Z">
        <w:r w:rsidR="00AF4929" w:rsidDel="000D5326">
          <w:delText xml:space="preserve">Dunn </w:delText>
        </w:r>
      </w:del>
      <w:ins w:id="293" w:author="Marion Schrumpf" w:date="2020-06-03T17:47:00Z">
        <w:r w:rsidR="000D5326">
          <w:t>Dün</w:t>
        </w:r>
        <w:proofErr w:type="spellEnd"/>
        <w:r w:rsidR="000D5326">
          <w:t xml:space="preserve"> </w:t>
        </w:r>
      </w:ins>
      <w:r w:rsidR="00AF4929">
        <w:t>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commentRangeStart w:id="294"/>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commentRangeEnd w:id="294"/>
      <w:r w:rsidR="002F20C2">
        <w:rPr>
          <w:rStyle w:val="CommentReference"/>
          <w:rFonts w:eastAsia="Calibri"/>
        </w:rPr>
        <w:commentReference w:id="294"/>
      </w:r>
    </w:p>
    <w:p w14:paraId="1525480D" w14:textId="2A42F300"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 TN, analyzed in Experiment 3, suggests </w:t>
      </w:r>
      <w:commentRangeStart w:id="295"/>
      <w:r>
        <w:t>that some of the most recently fixed carbon may be preferentially lost over time</w:t>
      </w:r>
      <w:commentRangeEnd w:id="295"/>
      <w:r w:rsidR="001A7A58">
        <w:rPr>
          <w:rStyle w:val="CommentReference"/>
          <w:rFonts w:eastAsia="Calibri"/>
        </w:rPr>
        <w:commentReference w:id="295"/>
      </w:r>
      <w:r>
        <w:t xml:space="preserve">. These samples were included precisely because the highly enriched label was concentrated in the most recently fixed carbon, and therefore should be a sensitive indicator of whether or not storage leads to losses. However, </w:t>
      </w:r>
      <w:commentRangeStart w:id="296"/>
      <w:r>
        <w:t xml:space="preserve">as the incubations conducted after 4 years of </w:t>
      </w:r>
      <w:r>
        <w:lastRenderedPageBreak/>
        <w:t xml:space="preserve">storage were done in a different laboratory </w:t>
      </w:r>
      <w:commentRangeEnd w:id="296"/>
      <w:r w:rsidR="000D5326">
        <w:rPr>
          <w:rStyle w:val="CommentReference"/>
          <w:rFonts w:eastAsia="Calibri"/>
        </w:rPr>
        <w:commentReference w:id="296"/>
      </w:r>
      <w:r>
        <w:t xml:space="preserve">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w:t>
      </w:r>
      <w:commentRangeStart w:id="297"/>
      <w:r>
        <w:rPr>
          <w:bCs/>
        </w:rPr>
        <w:t xml:space="preserve">this difference may be negligible, but future studies should consider the possible consequences of this shift. </w:t>
      </w:r>
      <w:commentRangeEnd w:id="297"/>
      <w:r w:rsidR="000173E5">
        <w:rPr>
          <w:rStyle w:val="CommentReference"/>
          <w:rFonts w:eastAsia="Calibri"/>
        </w:rPr>
        <w:commentReference w:id="297"/>
      </w:r>
      <w:commentRangeStart w:id="298"/>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commentRangeEnd w:id="298"/>
      <w:r w:rsidR="000D5326">
        <w:rPr>
          <w:rStyle w:val="CommentReference"/>
          <w:rFonts w:eastAsia="Calibri"/>
        </w:rPr>
        <w:commentReference w:id="298"/>
      </w:r>
    </w:p>
    <w:p w14:paraId="0A1FFF8F" w14:textId="5C43EA54" w:rsidR="0044470A" w:rsidRDefault="0044470A" w:rsidP="00816490">
      <w:pPr>
        <w:pStyle w:val="Heading-Main"/>
      </w:pPr>
      <w:r>
        <w:t>5 Conclusion</w:t>
      </w:r>
    </w:p>
    <w:p w14:paraId="089BCE3F" w14:textId="530F41CF" w:rsidR="0044470A" w:rsidRDefault="00816490" w:rsidP="0044470A">
      <w:pPr>
        <w:pStyle w:val="Text"/>
        <w:ind w:firstLine="0"/>
      </w:pPr>
      <w:r>
        <w:tab/>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 These differences</w:t>
      </w:r>
      <w:ins w:id="299" w:author="Susan Trumbore" w:date="2020-06-01T16:00:00Z">
        <w:r w:rsidR="005D0AEB">
          <w:t xml:space="preserve"> </w:t>
        </w:r>
      </w:ins>
      <w:del w:id="300" w:author="Susan Trumbore" w:date="2020-06-01T16:00:00Z">
        <w:r w:rsidDel="005D0AEB">
          <w:delText xml:space="preserve"> appear to be driven by air-drying and rewetting, </w:delText>
        </w:r>
      </w:del>
      <w:ins w:id="301" w:author="Susan Trumbore" w:date="2020-06-01T16:00:00Z">
        <w:r w:rsidR="005D0AEB">
          <w:t>are</w:t>
        </w:r>
      </w:ins>
      <w:ins w:id="302" w:author="Susan Trumbore" w:date="2020-06-01T16:01:00Z">
        <w:r w:rsidR="005D0AEB">
          <w:t xml:space="preserve"> apparently </w:t>
        </w:r>
      </w:ins>
      <w:r>
        <w:t>not</w:t>
      </w:r>
      <w:ins w:id="303" w:author="Susan Trumbore" w:date="2020-06-01T16:01:00Z">
        <w:r w:rsidR="005D0AEB">
          <w:t xml:space="preserve"> affected</w:t>
        </w:r>
      </w:ins>
      <w:r>
        <w:t xml:space="preserve"> by the duration of storage</w:t>
      </w:r>
      <w:del w:id="304" w:author="Susan Trumbore" w:date="2020-06-01T16:01:00Z">
        <w:r w:rsidDel="005D0AEB">
          <w:delText>. However these differences</w:delText>
        </w:r>
      </w:del>
      <w:ins w:id="305" w:author="Susan Trumbore" w:date="2020-06-01T16:01:00Z">
        <w:r w:rsidR="005D0AEB">
          <w:t xml:space="preserve"> and</w:t>
        </w:r>
      </w:ins>
      <w:r>
        <w:t xml:space="preserve"> are </w:t>
      </w:r>
      <w:commentRangeStart w:id="306"/>
      <w:r>
        <w:t xml:space="preserve">within </w:t>
      </w:r>
      <w:r w:rsidRPr="005D0AEB">
        <w:rPr>
          <w:highlight w:val="yellow"/>
          <w:rPrChange w:id="307" w:author="Susan Trumbore" w:date="2020-06-01T16:02:00Z">
            <w:rPr/>
          </w:rPrChange>
        </w:rPr>
        <w:t>20‰</w:t>
      </w:r>
      <w:r>
        <w:t xml:space="preserve"> for the majority of forest soils and </w:t>
      </w:r>
      <w:r w:rsidRPr="005D0AEB">
        <w:rPr>
          <w:highlight w:val="yellow"/>
          <w:rPrChange w:id="308" w:author="Susan Trumbore" w:date="2020-06-01T16:02:00Z">
            <w:rPr/>
          </w:rPrChange>
        </w:rPr>
        <w:t>20</w:t>
      </w:r>
      <w:commentRangeEnd w:id="306"/>
      <w:r w:rsidR="00A739BE">
        <w:rPr>
          <w:rStyle w:val="CommentReference"/>
          <w:rFonts w:eastAsia="Calibri"/>
        </w:rPr>
        <w:commentReference w:id="306"/>
      </w:r>
      <w:r w:rsidRPr="005D0AEB">
        <w:rPr>
          <w:highlight w:val="yellow"/>
          <w:rPrChange w:id="309" w:author="Susan Trumbore" w:date="2020-06-01T16:02:00Z">
            <w:rPr/>
          </w:rPrChange>
        </w:rPr>
        <w:t>‰</w:t>
      </w:r>
      <w:r>
        <w:t xml:space="preserve"> for </w:t>
      </w:r>
      <w:del w:id="310" w:author="Susan Trumbore" w:date="2020-06-01T16:01:00Z">
        <w:r w:rsidDel="005D0AEB">
          <w:delText>the majority</w:delText>
        </w:r>
      </w:del>
      <w:ins w:id="311" w:author="Susan Trumbore" w:date="2020-06-01T16:01:00Z">
        <w:r w:rsidR="005D0AEB">
          <w:t>the more limited number of</w:t>
        </w:r>
      </w:ins>
      <w:r>
        <w:t xml:space="preserve"> </w:t>
      </w:r>
      <w:del w:id="312" w:author="Susan Trumbore" w:date="2020-06-01T16:01:00Z">
        <w:r w:rsidDel="005D0AEB">
          <w:delText xml:space="preserve">of </w:delText>
        </w:r>
      </w:del>
      <w:r>
        <w:t>grassland samples</w:t>
      </w:r>
      <w:ins w:id="313" w:author="Susan Trumbore" w:date="2020-06-01T16:02:00Z">
        <w:r w:rsidR="005D0AEB">
          <w:t xml:space="preserve"> studied.  </w:t>
        </w:r>
        <w:commentRangeStart w:id="314"/>
        <w:r w:rsidR="005D0AEB">
          <w:t>This is often comparable to the standard deviation among replicate incubated samples and can be consi</w:t>
        </w:r>
      </w:ins>
      <w:ins w:id="315" w:author="Susan Trumbore" w:date="2020-06-01T16:03:00Z">
        <w:r w:rsidR="005D0AEB">
          <w:t>dered</w:t>
        </w:r>
      </w:ins>
      <w:del w:id="316" w:author="Susan Trumbore" w:date="2020-06-01T16:02:00Z">
        <w:r w:rsidDel="005D0AEB">
          <w:delText>, which is a</w:delText>
        </w:r>
      </w:del>
      <w:r>
        <w:t xml:space="preserve"> relatively small</w:t>
      </w:r>
      <w:ins w:id="317" w:author="Susan Trumbore" w:date="2020-06-01T16:03:00Z">
        <w:r w:rsidR="005D0AEB">
          <w:t xml:space="preserve"> (though systematic)</w:t>
        </w:r>
      </w:ins>
      <w:commentRangeEnd w:id="314"/>
      <w:r w:rsidR="00A739BE">
        <w:rPr>
          <w:rStyle w:val="CommentReference"/>
          <w:rFonts w:eastAsia="Calibri"/>
        </w:rPr>
        <w:commentReference w:id="314"/>
      </w:r>
      <w:r>
        <w:t xml:space="preserve"> error </w:t>
      </w:r>
      <w:del w:id="318" w:author="Guggenberger" w:date="2020-06-08T15:20:00Z">
        <w:r w:rsidDel="001A7A58">
          <w:delText xml:space="preserve">in </w:delText>
        </w:r>
      </w:del>
      <w:r>
        <w:t>when calculating ages and transit times</w:t>
      </w:r>
      <w:ins w:id="319" w:author="Guggenberger" w:date="2020-06-08T15:20:00Z">
        <w:r w:rsidR="001A7A58">
          <w:t>, i.e.</w:t>
        </w:r>
      </w:ins>
      <w:del w:id="320" w:author="Guggenberger" w:date="2020-06-08T15:20:00Z">
        <w:r w:rsidDel="001A7A58">
          <w:delText>:</w:delText>
        </w:r>
      </w:del>
      <w:r>
        <w:t xml:space="preserve">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enrichment in the forest soils collected in 2019. The mechanism behind these differences is not clear, but the data from this study </w:t>
      </w:r>
      <w:commentRangeStart w:id="321"/>
      <w:r>
        <w:t>suggest that air-drying and rewetting increases the contribution of olde</w:t>
      </w:r>
      <w:r w:rsidR="00787AAE">
        <w:t>r carbon to respiration</w:t>
      </w:r>
      <w:ins w:id="322" w:author="Susan Trumbore" w:date="2020-06-01T16:04:00Z">
        <w:r w:rsidR="005D0AEB">
          <w:t xml:space="preserve"> less</w:t>
        </w:r>
      </w:ins>
      <w:r w:rsidR="00787AAE">
        <w:t xml:space="preserve"> in forests than in grasslands</w:t>
      </w:r>
      <w:commentRangeEnd w:id="321"/>
      <w:r w:rsidR="001A7A58">
        <w:rPr>
          <w:rStyle w:val="CommentReference"/>
          <w:rFonts w:eastAsia="Calibri"/>
        </w:rPr>
        <w:commentReference w:id="321"/>
      </w:r>
      <w:r w:rsidR="00787AAE">
        <w:t xml:space="preserve">.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del w:id="323" w:author="Susan Trumbore" w:date="2020-06-01T16:04:00Z">
        <w:r w:rsidR="00787AAE" w:rsidDel="005D0AEB">
          <w:delText xml:space="preserve">future </w:delText>
        </w:r>
      </w:del>
      <w:ins w:id="324" w:author="Susan Trumbore" w:date="2020-06-01T16:04:00Z">
        <w:r w:rsidR="005D0AEB">
          <w:t xml:space="preserve">quantitative </w:t>
        </w:r>
      </w:ins>
      <w:del w:id="325" w:author="Susan Trumbore" w:date="2020-06-01T16:04:00Z">
        <w:r w:rsidR="00787AAE" w:rsidDel="005D0AEB">
          <w:delText>soil carbon models</w:delText>
        </w:r>
      </w:del>
      <w:ins w:id="326" w:author="Susan Trumbore" w:date="2020-06-01T16:04:00Z">
        <w:r w:rsidR="005D0AEB">
          <w:t>interpretation of soil C dynam</w:t>
        </w:r>
      </w:ins>
      <w:ins w:id="327" w:author="Susan Trumbore" w:date="2020-06-01T16:05:00Z">
        <w:r w:rsidR="005D0AEB">
          <w:t xml:space="preserve">ics and can provide a strong constraint for soil C models.  However, </w:t>
        </w:r>
      </w:ins>
      <w:del w:id="328" w:author="Susan Trumbore" w:date="2020-06-01T16:05:00Z">
        <w:r w:rsidR="00787AAE" w:rsidDel="005D0AEB">
          <w:delText xml:space="preserve">, but that </w:delText>
        </w:r>
      </w:del>
      <w:r w:rsidR="00787AAE">
        <w:t>potential bias</w:t>
      </w:r>
      <w:ins w:id="329" w:author="Susan Trumbore" w:date="2020-06-01T16:05:00Z">
        <w:r w:rsidR="005D0AEB">
          <w:t>es</w:t>
        </w:r>
      </w:ins>
      <w:r w:rsidR="00787AAE">
        <w:t xml:space="preserve"> from air-drying and rewetting </w:t>
      </w:r>
      <w:ins w:id="330" w:author="Susan Trumbore" w:date="2020-06-01T16:05:00Z">
        <w:r w:rsidR="005D0AEB">
          <w:t xml:space="preserve">need to be considered, and </w:t>
        </w:r>
      </w:ins>
      <w:del w:id="331" w:author="Susan Trumbore" w:date="2020-06-01T16:06:00Z">
        <w:r w:rsidR="00787AAE" w:rsidDel="005D0AEB">
          <w:delText xml:space="preserve">may greater in grassland soils than in forest soils, and </w:delText>
        </w:r>
      </w:del>
      <w:r w:rsidR="00787AAE">
        <w:t xml:space="preserve">may increase estimated </w:t>
      </w:r>
      <w:del w:id="332" w:author="Susan Trumbore" w:date="2020-06-01T16:06:00Z">
        <w:r w:rsidR="00787AAE" w:rsidDel="005D0AEB">
          <w:delText>ages and</w:delText>
        </w:r>
      </w:del>
      <w:ins w:id="333" w:author="Susan Trumbore" w:date="2020-06-01T16:06:00Z">
        <w:r w:rsidR="005D0AEB">
          <w:t>mean</w:t>
        </w:r>
      </w:ins>
      <w:r w:rsidR="00787AAE">
        <w:t xml:space="preserve"> transit time</w:t>
      </w:r>
      <w:ins w:id="334" w:author="Susan Trumbore" w:date="2020-06-01T16:06:00Z">
        <w:r w:rsidR="005D0AEB">
          <w:t>s</w:t>
        </w:r>
      </w:ins>
      <w:r w:rsidR="00787AAE">
        <w:t xml:space="preserve"> of soil carbon</w:t>
      </w:r>
      <w:ins w:id="335" w:author="Susan Trumbore" w:date="2020-06-01T16:06:00Z">
        <w:r w:rsidR="005D0AEB">
          <w:t>.</w:t>
        </w:r>
      </w:ins>
      <w:del w:id="336" w:author="Susan Trumbore" w:date="2020-06-01T16:06:00Z">
        <w:r w:rsidR="00787AAE" w:rsidDel="005D0AEB">
          <w:delText xml:space="preserve"> by 5 to 10 years</w:delText>
        </w:r>
        <w:r w:rsidR="00CB3988" w:rsidDel="005D0AEB">
          <w:delText xml:space="preserve"> [need to think about this---obviously these values are only available from a model, and I didn’t model these soils directly...how else to say this?]</w:delText>
        </w:r>
        <w:r w:rsidR="00787AAE" w:rsidDel="005D0AEB">
          <w:delText xml:space="preserve">. </w:delText>
        </w:r>
      </w:del>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Schoening,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 ...</w:t>
      </w:r>
    </w:p>
    <w:p w14:paraId="5A91F46B" w14:textId="1120D0B7" w:rsidR="008A6077" w:rsidRDefault="00B120F3" w:rsidP="00C81368">
      <w:pPr>
        <w:pStyle w:val="Heading-Main"/>
      </w:pPr>
      <w:r>
        <w:t>References</w:t>
      </w:r>
    </w:p>
    <w:p w14:paraId="5C756DB4" w14:textId="379F3628" w:rsidR="002D629D" w:rsidRPr="002D629D" w:rsidRDefault="002D629D" w:rsidP="002D629D">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Pr="002D629D">
        <w:rPr>
          <w:noProof/>
          <w:sz w:val="24"/>
          <w:szCs w:val="24"/>
        </w:rPr>
        <w:t>Baisden, W. T., Parfitt, R. L., Ross, C., Schipper, L. A., &amp; Canessa, S. (2013). Evaluating 50 years of time-series soil radiocarbon data : towards routine calculation of robust C residence times, 129–137. https://doi.org/10.1007/s10533-011-9675-y</w:t>
      </w:r>
    </w:p>
    <w:p w14:paraId="1FFE783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Bartlett, R., &amp; James, B. (1980). Studying Dried , Stored Soil Samples — Some Pitfalls 1. </w:t>
      </w:r>
      <w:r w:rsidRPr="002D629D">
        <w:rPr>
          <w:i/>
          <w:iCs/>
          <w:noProof/>
          <w:sz w:val="24"/>
          <w:szCs w:val="24"/>
        </w:rPr>
        <w:t>Soil Sci. Soc. Am. J</w:t>
      </w:r>
      <w:r w:rsidRPr="002D629D">
        <w:rPr>
          <w:noProof/>
          <w:sz w:val="24"/>
          <w:szCs w:val="24"/>
        </w:rPr>
        <w:t xml:space="preserve">, </w:t>
      </w:r>
      <w:r w:rsidRPr="002D629D">
        <w:rPr>
          <w:i/>
          <w:iCs/>
          <w:noProof/>
          <w:sz w:val="24"/>
          <w:szCs w:val="24"/>
        </w:rPr>
        <w:t>44</w:t>
      </w:r>
      <w:r w:rsidRPr="002D629D">
        <w:rPr>
          <w:noProof/>
          <w:sz w:val="24"/>
          <w:szCs w:val="24"/>
        </w:rPr>
        <w:t>, 721–724.</w:t>
      </w:r>
    </w:p>
    <w:p w14:paraId="0056D06B"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lastRenderedPageBreak/>
        <w:t xml:space="preserve">Birch, H. F. (1958). The effect of soil drying on humus decomposition and nitrogen availability. </w:t>
      </w:r>
      <w:r w:rsidRPr="002D629D">
        <w:rPr>
          <w:i/>
          <w:iCs/>
          <w:noProof/>
          <w:sz w:val="24"/>
          <w:szCs w:val="24"/>
        </w:rPr>
        <w:t>Plant and Soil</w:t>
      </w:r>
      <w:r w:rsidRPr="002D629D">
        <w:rPr>
          <w:noProof/>
          <w:sz w:val="24"/>
          <w:szCs w:val="24"/>
        </w:rPr>
        <w:t xml:space="preserve">, </w:t>
      </w:r>
      <w:r w:rsidRPr="002D629D">
        <w:rPr>
          <w:i/>
          <w:iCs/>
          <w:noProof/>
          <w:sz w:val="24"/>
          <w:szCs w:val="24"/>
        </w:rPr>
        <w:t>10</w:t>
      </w:r>
      <w:r w:rsidRPr="002D629D">
        <w:rPr>
          <w:noProof/>
          <w:sz w:val="24"/>
          <w:szCs w:val="24"/>
        </w:rPr>
        <w:t>(1), 9–31. https://doi.org/10.1007/BF01343734</w:t>
      </w:r>
    </w:p>
    <w:p w14:paraId="1D8644B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Borken, W., &amp; Matzner, E. (2009). Reappraisal of drying and wetting effects on C and N mineralization and fluxes in soils. </w:t>
      </w:r>
      <w:r w:rsidRPr="002D629D">
        <w:rPr>
          <w:i/>
          <w:iCs/>
          <w:noProof/>
          <w:sz w:val="24"/>
          <w:szCs w:val="24"/>
        </w:rPr>
        <w:t>Global Change Biology</w:t>
      </w:r>
      <w:r w:rsidRPr="002D629D">
        <w:rPr>
          <w:noProof/>
          <w:sz w:val="24"/>
          <w:szCs w:val="24"/>
        </w:rPr>
        <w:t xml:space="preserve">, </w:t>
      </w:r>
      <w:r w:rsidRPr="002D629D">
        <w:rPr>
          <w:i/>
          <w:iCs/>
          <w:noProof/>
          <w:sz w:val="24"/>
          <w:szCs w:val="24"/>
        </w:rPr>
        <w:t>15</w:t>
      </w:r>
      <w:r w:rsidRPr="002D629D">
        <w:rPr>
          <w:noProof/>
          <w:sz w:val="24"/>
          <w:szCs w:val="24"/>
        </w:rPr>
        <w:t>(4), 808–824. https://doi.org/10.1111/j.1365-2486.2008.01681.x</w:t>
      </w:r>
    </w:p>
    <w:p w14:paraId="4306913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Feng, W., Shi, Z., Jiang, J., Xia, J., Liang, J., Zhou, J., &amp; Luo, Y. (2016). Methodological uncertainty in estimating carbon turnover times of soil fractions.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100</w:t>
      </w:r>
      <w:r w:rsidRPr="002D629D">
        <w:rPr>
          <w:noProof/>
          <w:sz w:val="24"/>
          <w:szCs w:val="24"/>
        </w:rPr>
        <w:t>, 118–124. https://doi.org/10.1016/j.soilbio.2016.06.003</w:t>
      </w:r>
    </w:p>
    <w:p w14:paraId="6DFD114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 &amp; Schimel, J. P. (2003). A Proposed Mechanism for the Pulse in Carbon Dioxide Production Commonly Observed Following the Rapid Rewetting of a Dry Soil. </w:t>
      </w:r>
      <w:r w:rsidRPr="002D629D">
        <w:rPr>
          <w:i/>
          <w:iCs/>
          <w:noProof/>
          <w:sz w:val="24"/>
          <w:szCs w:val="24"/>
        </w:rPr>
        <w:t>Soil Science Society of America Journal</w:t>
      </w:r>
      <w:r w:rsidRPr="002D629D">
        <w:rPr>
          <w:noProof/>
          <w:sz w:val="24"/>
          <w:szCs w:val="24"/>
        </w:rPr>
        <w:t xml:space="preserve">, </w:t>
      </w:r>
      <w:r w:rsidRPr="002D629D">
        <w:rPr>
          <w:i/>
          <w:iCs/>
          <w:noProof/>
          <w:sz w:val="24"/>
          <w:szCs w:val="24"/>
        </w:rPr>
        <w:t>67</w:t>
      </w:r>
      <w:r w:rsidRPr="002D629D">
        <w:rPr>
          <w:noProof/>
          <w:sz w:val="24"/>
          <w:szCs w:val="24"/>
        </w:rPr>
        <w:t>(3), 798–805. https://doi.org/10.2136/sssaj2003.0798</w:t>
      </w:r>
    </w:p>
    <w:p w14:paraId="208D33D4"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7D6CB6">
        <w:rPr>
          <w:noProof/>
          <w:sz w:val="24"/>
          <w:szCs w:val="24"/>
          <w:lang w:val="de-DE"/>
          <w:rPrChange w:id="337" w:author="Marion Schrumpf" w:date="2020-06-02T22:26:00Z">
            <w:rPr>
              <w:noProof/>
              <w:sz w:val="24"/>
              <w:szCs w:val="24"/>
            </w:rPr>
          </w:rPrChange>
        </w:rPr>
        <w:t xml:space="preserve">Fierer, N., Schimel, J. P., &amp; Holden, P. A. (2003). </w:t>
      </w:r>
      <w:r w:rsidRPr="002D629D">
        <w:rPr>
          <w:noProof/>
          <w:sz w:val="24"/>
          <w:szCs w:val="24"/>
        </w:rPr>
        <w:t xml:space="preserve">Variations in microbial community composition through two soil depth profiles. </w:t>
      </w:r>
      <w:r w:rsidRPr="002D629D">
        <w:rPr>
          <w:i/>
          <w:iCs/>
          <w:noProof/>
          <w:sz w:val="24"/>
          <w:szCs w:val="24"/>
        </w:rPr>
        <w:t>Soil Biology and Biochemistry</w:t>
      </w:r>
      <w:r w:rsidRPr="002D629D">
        <w:rPr>
          <w:noProof/>
          <w:sz w:val="24"/>
          <w:szCs w:val="24"/>
        </w:rPr>
        <w:t xml:space="preserve">, </w:t>
      </w:r>
      <w:r w:rsidRPr="002D629D">
        <w:rPr>
          <w:i/>
          <w:iCs/>
          <w:noProof/>
          <w:sz w:val="24"/>
          <w:szCs w:val="24"/>
        </w:rPr>
        <w:t>35</w:t>
      </w:r>
      <w:r w:rsidRPr="002D629D">
        <w:rPr>
          <w:noProof/>
          <w:sz w:val="24"/>
          <w:szCs w:val="24"/>
        </w:rPr>
        <w:t>(1), 167–176. https://doi.org/10.1016/S0038-0717(02)00251-1</w:t>
      </w:r>
    </w:p>
    <w:p w14:paraId="640A0DE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Noah, &amp; Schimel, J. P. (2002). Effects of drying-rewetting frequency on soil carbon and nitrogen transformations.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34</w:t>
      </w:r>
      <w:r w:rsidRPr="002D629D">
        <w:rPr>
          <w:noProof/>
          <w:sz w:val="24"/>
          <w:szCs w:val="24"/>
        </w:rPr>
        <w:t>(6), 777–787. https://doi.org/10.1016/S0038-0717(02)00007-X</w:t>
      </w:r>
    </w:p>
    <w:p w14:paraId="70C33D9D"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Jenkinson, D. S., Poulton, P. R., &amp; Bryant, C. (2008). The turnover of organic carbon in subsoils. Part 1. Natural and bomb radiocarbon in soil profiles from the Rothamsted long-term field experiments. </w:t>
      </w:r>
      <w:r w:rsidRPr="002D629D">
        <w:rPr>
          <w:i/>
          <w:iCs/>
          <w:noProof/>
          <w:sz w:val="24"/>
          <w:szCs w:val="24"/>
        </w:rPr>
        <w:t>European Journal of Soil Science</w:t>
      </w:r>
      <w:r w:rsidRPr="002D629D">
        <w:rPr>
          <w:noProof/>
          <w:sz w:val="24"/>
          <w:szCs w:val="24"/>
        </w:rPr>
        <w:t xml:space="preserve">, </w:t>
      </w:r>
      <w:r w:rsidRPr="002D629D">
        <w:rPr>
          <w:i/>
          <w:iCs/>
          <w:noProof/>
          <w:sz w:val="24"/>
          <w:szCs w:val="24"/>
        </w:rPr>
        <w:t>59</w:t>
      </w:r>
      <w:r w:rsidRPr="002D629D">
        <w:rPr>
          <w:noProof/>
          <w:sz w:val="24"/>
          <w:szCs w:val="24"/>
        </w:rPr>
        <w:t>(2), 391–399. https://doi.org/10.1111/j.1365-2389.2008.01025.x</w:t>
      </w:r>
    </w:p>
    <w:p w14:paraId="0D1F97D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Jones, A. R., Gupta, V. V. S. R., Buckley, S., Brackin, R., Schmidt, S., &amp; Dalal, R. C. (2019). Geoderma Drying and rewetting e ff ects on organic matter mineralisation of contrasting soils after 36 years of storage. </w:t>
      </w:r>
      <w:r w:rsidRPr="002D629D">
        <w:rPr>
          <w:i/>
          <w:iCs/>
          <w:noProof/>
          <w:sz w:val="24"/>
          <w:szCs w:val="24"/>
        </w:rPr>
        <w:t>Geoderma</w:t>
      </w:r>
      <w:r w:rsidRPr="002D629D">
        <w:rPr>
          <w:noProof/>
          <w:sz w:val="24"/>
          <w:szCs w:val="24"/>
        </w:rPr>
        <w:t xml:space="preserve">, </w:t>
      </w:r>
      <w:r w:rsidRPr="002D629D">
        <w:rPr>
          <w:i/>
          <w:iCs/>
          <w:noProof/>
          <w:sz w:val="24"/>
          <w:szCs w:val="24"/>
        </w:rPr>
        <w:t>342</w:t>
      </w:r>
      <w:r w:rsidRPr="002D629D">
        <w:rPr>
          <w:noProof/>
          <w:sz w:val="24"/>
          <w:szCs w:val="24"/>
        </w:rPr>
        <w:t>(January), 12–19. https://doi.org/10.1016/j.geoderma.2019.01.053</w:t>
      </w:r>
    </w:p>
    <w:p w14:paraId="100FD01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2D629D">
        <w:rPr>
          <w:i/>
          <w:iCs/>
          <w:noProof/>
          <w:sz w:val="24"/>
          <w:szCs w:val="24"/>
        </w:rPr>
        <w:t>Global Change Biology</w:t>
      </w:r>
      <w:r w:rsidRPr="002D629D">
        <w:rPr>
          <w:noProof/>
          <w:sz w:val="24"/>
          <w:szCs w:val="24"/>
        </w:rPr>
        <w:t xml:space="preserve">, </w:t>
      </w:r>
      <w:r w:rsidRPr="002D629D">
        <w:rPr>
          <w:i/>
          <w:iCs/>
          <w:noProof/>
          <w:sz w:val="24"/>
          <w:szCs w:val="24"/>
        </w:rPr>
        <w:t>17</w:t>
      </w:r>
      <w:r w:rsidRPr="002D629D">
        <w:rPr>
          <w:noProof/>
          <w:sz w:val="24"/>
          <w:szCs w:val="24"/>
        </w:rPr>
        <w:t>(2), 1097–1107. https://doi.org/10.1111/j.1365-2486.2010.02278.x</w:t>
      </w:r>
    </w:p>
    <w:p w14:paraId="015541E8" w14:textId="77777777" w:rsidR="00EC3D0A" w:rsidRDefault="002D629D" w:rsidP="00EC3D0A">
      <w:pPr>
        <w:widowControl w:val="0"/>
        <w:autoSpaceDE w:val="0"/>
        <w:autoSpaceDN w:val="0"/>
        <w:adjustRightInd w:val="0"/>
        <w:spacing w:before="120"/>
        <w:ind w:left="480" w:hanging="480"/>
        <w:rPr>
          <w:noProof/>
          <w:sz w:val="24"/>
          <w:szCs w:val="24"/>
        </w:rPr>
      </w:pPr>
      <w:r w:rsidRPr="002D629D">
        <w:rPr>
          <w:noProof/>
          <w:sz w:val="24"/>
          <w:szCs w:val="24"/>
        </w:rPr>
        <w:t xml:space="preserve">Lehmann, J., &amp; Kleber, M. (2015). Perspective The contentious nature of soil organic matter. </w:t>
      </w:r>
      <w:r w:rsidRPr="002D629D">
        <w:rPr>
          <w:i/>
          <w:iCs/>
          <w:noProof/>
          <w:sz w:val="24"/>
          <w:szCs w:val="24"/>
        </w:rPr>
        <w:t>Nature</w:t>
      </w:r>
      <w:r w:rsidRPr="002D629D">
        <w:rPr>
          <w:noProof/>
          <w:sz w:val="24"/>
          <w:szCs w:val="24"/>
        </w:rPr>
        <w:t>, 1–9. https://doi.org/10.1038/nature16069</w:t>
      </w:r>
    </w:p>
    <w:p w14:paraId="76EA9ABC" w14:textId="1103AB13" w:rsidR="00EC3D0A" w:rsidRPr="00EC3D0A" w:rsidRDefault="00EC3D0A" w:rsidP="00EC3D0A">
      <w:pPr>
        <w:widowControl w:val="0"/>
        <w:autoSpaceDE w:val="0"/>
        <w:autoSpaceDN w:val="0"/>
        <w:adjustRightInd w:val="0"/>
        <w:spacing w:before="120"/>
        <w:ind w:left="480" w:hanging="480"/>
        <w:rPr>
          <w:rFonts w:eastAsia="Times New Roman"/>
          <w:color w:val="000000"/>
          <w:sz w:val="24"/>
          <w:szCs w:val="24"/>
        </w:rPr>
      </w:pPr>
      <w:r>
        <w:rPr>
          <w:noProof/>
          <w:sz w:val="24"/>
          <w:szCs w:val="24"/>
        </w:rPr>
        <w:t>Schaedel, C.</w:t>
      </w:r>
      <w:r w:rsidRPr="009D6309">
        <w:rPr>
          <w:rFonts w:eastAsia="Times New Roman"/>
          <w:color w:val="000000"/>
          <w:sz w:val="24"/>
          <w:szCs w:val="24"/>
        </w:rPr>
        <w:t xml:space="preserve">, </w:t>
      </w:r>
      <w:r w:rsidRPr="009D6309">
        <w:rPr>
          <w:rFonts w:eastAsia="Times New Roman"/>
          <w:sz w:val="24"/>
          <w:szCs w:val="24"/>
        </w:rPr>
        <w:t>J</w:t>
      </w:r>
      <w:r>
        <w:rPr>
          <w:rFonts w:eastAsia="Times New Roman"/>
          <w:sz w:val="24"/>
          <w:szCs w:val="24"/>
        </w:rPr>
        <w:t>.</w:t>
      </w:r>
      <w:r w:rsidRPr="009D6309">
        <w:rPr>
          <w:rFonts w:eastAsia="Times New Roman"/>
          <w:sz w:val="24"/>
          <w:szCs w:val="24"/>
        </w:rPr>
        <w:t xml:space="preserve"> Beem-Miller</w:t>
      </w:r>
      <w:r w:rsidRPr="009D6309">
        <w:rPr>
          <w:rFonts w:eastAsia="Times New Roman"/>
          <w:color w:val="000000"/>
          <w:sz w:val="24"/>
          <w:szCs w:val="24"/>
        </w:rPr>
        <w:t>, M</w:t>
      </w:r>
      <w:r>
        <w:rPr>
          <w:rFonts w:eastAsia="Times New Roman"/>
          <w:color w:val="000000"/>
          <w:sz w:val="24"/>
          <w:szCs w:val="24"/>
        </w:rPr>
        <w:t>.A.</w:t>
      </w:r>
      <w:r w:rsidRPr="009D6309">
        <w:rPr>
          <w:rFonts w:eastAsia="Times New Roman"/>
          <w:color w:val="000000"/>
          <w:sz w:val="24"/>
          <w:szCs w:val="24"/>
        </w:rPr>
        <w:t xml:space="preserve"> Rad, S</w:t>
      </w:r>
      <w:r>
        <w:rPr>
          <w:rFonts w:eastAsia="Times New Roman"/>
          <w:color w:val="000000"/>
          <w:sz w:val="24"/>
          <w:szCs w:val="24"/>
        </w:rPr>
        <w:t>.</w:t>
      </w:r>
      <w:r w:rsidRPr="009D6309">
        <w:rPr>
          <w:rFonts w:eastAsia="Times New Roman"/>
          <w:color w:val="000000"/>
          <w:sz w:val="24"/>
          <w:szCs w:val="24"/>
        </w:rPr>
        <w:t>E. Crow, C</w:t>
      </w:r>
      <w:r>
        <w:rPr>
          <w:rFonts w:eastAsia="Times New Roman"/>
          <w:color w:val="000000"/>
          <w:sz w:val="24"/>
          <w:szCs w:val="24"/>
        </w:rPr>
        <w:t>.</w:t>
      </w:r>
      <w:r w:rsidRPr="009D6309">
        <w:rPr>
          <w:rFonts w:eastAsia="Times New Roman"/>
          <w:color w:val="000000"/>
          <w:sz w:val="24"/>
          <w:szCs w:val="24"/>
        </w:rPr>
        <w:t xml:space="preserve"> Hicks Pries, J</w:t>
      </w:r>
      <w:r>
        <w:rPr>
          <w:rFonts w:eastAsia="Times New Roman"/>
          <w:color w:val="000000"/>
          <w:sz w:val="24"/>
          <w:szCs w:val="24"/>
        </w:rPr>
        <w:t>.</w:t>
      </w:r>
      <w:r w:rsidRPr="009D6309">
        <w:rPr>
          <w:rFonts w:eastAsia="Times New Roman"/>
          <w:color w:val="000000"/>
          <w:sz w:val="24"/>
          <w:szCs w:val="24"/>
        </w:rPr>
        <w:t xml:space="preserve"> Ernakovich, A</w:t>
      </w:r>
      <w:r>
        <w:rPr>
          <w:rFonts w:eastAsia="Times New Roman"/>
          <w:color w:val="000000"/>
          <w:sz w:val="24"/>
          <w:szCs w:val="24"/>
        </w:rPr>
        <w:t>.</w:t>
      </w:r>
      <w:r w:rsidRPr="009D6309">
        <w:rPr>
          <w:rFonts w:eastAsia="Times New Roman"/>
          <w:color w:val="000000"/>
          <w:sz w:val="24"/>
          <w:szCs w:val="24"/>
        </w:rPr>
        <w:t xml:space="preserve">M. Hoyt, </w:t>
      </w:r>
      <w:r>
        <w:rPr>
          <w:rFonts w:eastAsia="Times New Roman"/>
          <w:color w:val="000000"/>
          <w:sz w:val="24"/>
          <w:szCs w:val="24"/>
        </w:rPr>
        <w:t>A.</w:t>
      </w:r>
      <w:r w:rsidRPr="00CD2DB5">
        <w:rPr>
          <w:rFonts w:eastAsia="Times New Roman"/>
          <w:color w:val="000000"/>
          <w:sz w:val="24"/>
          <w:szCs w:val="24"/>
        </w:rPr>
        <w:t xml:space="preserve"> Plante,</w:t>
      </w:r>
      <w:r w:rsidRPr="009D6309">
        <w:rPr>
          <w:rFonts w:eastAsia="Times New Roman"/>
          <w:color w:val="000000"/>
          <w:sz w:val="24"/>
          <w:szCs w:val="24"/>
        </w:rPr>
        <w:t xml:space="preserve"> </w:t>
      </w:r>
      <w:r w:rsidRPr="009D6309">
        <w:rPr>
          <w:rFonts w:eastAsia="Times New Roman"/>
          <w:sz w:val="24"/>
          <w:szCs w:val="24"/>
        </w:rPr>
        <w:t>S</w:t>
      </w:r>
      <w:r>
        <w:rPr>
          <w:rFonts w:eastAsia="Times New Roman"/>
          <w:sz w:val="24"/>
          <w:szCs w:val="24"/>
        </w:rPr>
        <w:t>.</w:t>
      </w:r>
      <w:r w:rsidRPr="009D6309">
        <w:rPr>
          <w:rFonts w:eastAsia="Times New Roman"/>
          <w:sz w:val="24"/>
          <w:szCs w:val="24"/>
        </w:rPr>
        <w:t xml:space="preserve"> Stoner, </w:t>
      </w:r>
      <w:r w:rsidRPr="009D6309">
        <w:rPr>
          <w:rFonts w:eastAsia="Times New Roman"/>
          <w:color w:val="000000"/>
          <w:sz w:val="24"/>
          <w:szCs w:val="24"/>
        </w:rPr>
        <w:t>C</w:t>
      </w:r>
      <w:r>
        <w:rPr>
          <w:rFonts w:eastAsia="Times New Roman"/>
          <w:color w:val="000000"/>
          <w:sz w:val="24"/>
          <w:szCs w:val="24"/>
        </w:rPr>
        <w:t>.</w:t>
      </w:r>
      <w:sdt>
        <w:sdtPr>
          <w:tag w:val="goog_rdk_3"/>
          <w:id w:val="-208810558"/>
        </w:sdtPr>
        <w:sdtContent>
          <w:r w:rsidRPr="009D6309">
            <w:rPr>
              <w:rFonts w:eastAsia="Times New Roman"/>
              <w:color w:val="000000"/>
              <w:sz w:val="24"/>
              <w:szCs w:val="24"/>
            </w:rPr>
            <w:t>C.</w:t>
          </w:r>
        </w:sdtContent>
      </w:sdt>
      <w:r w:rsidRPr="009D6309">
        <w:rPr>
          <w:rFonts w:eastAsia="Times New Roman"/>
          <w:color w:val="000000"/>
          <w:sz w:val="24"/>
          <w:szCs w:val="24"/>
        </w:rPr>
        <w:t xml:space="preserve"> Treat, C</w:t>
      </w:r>
      <w:r>
        <w:rPr>
          <w:rFonts w:eastAsia="Times New Roman"/>
          <w:color w:val="000000"/>
          <w:sz w:val="24"/>
          <w:szCs w:val="24"/>
        </w:rPr>
        <w:t>.</w:t>
      </w:r>
      <w:r w:rsidRPr="009D6309">
        <w:rPr>
          <w:rFonts w:eastAsia="Times New Roman"/>
          <w:color w:val="000000"/>
          <w:sz w:val="24"/>
          <w:szCs w:val="24"/>
        </w:rPr>
        <w:t>A. Sierra</w:t>
      </w:r>
      <w:r w:rsidRPr="00EC3D0A">
        <w:rPr>
          <w:rFonts w:eastAsia="Times New Roman"/>
          <w:color w:val="000000"/>
          <w:sz w:val="24"/>
          <w:szCs w:val="24"/>
        </w:rPr>
        <w:t>. Decomposability of soil organic matter over time: The Soil Incubation Database (SIDb, version 1.0) and guidance for incubation procedures</w:t>
      </w:r>
      <w:r>
        <w:rPr>
          <w:rFonts w:eastAsia="Times New Roman"/>
          <w:color w:val="000000"/>
          <w:sz w:val="24"/>
          <w:szCs w:val="24"/>
        </w:rPr>
        <w:t>.</w:t>
      </w:r>
      <w:r>
        <w:rPr>
          <w:rFonts w:eastAsia="Times New Roman"/>
          <w:i/>
          <w:color w:val="000000"/>
          <w:sz w:val="24"/>
          <w:szCs w:val="24"/>
        </w:rPr>
        <w:t xml:space="preserve"> Earth</w:t>
      </w:r>
      <w:r w:rsidRPr="00EC3D0A">
        <w:rPr>
          <w:rFonts w:eastAsia="Times New Roman"/>
          <w:i/>
          <w:color w:val="000000"/>
          <w:sz w:val="24"/>
          <w:szCs w:val="24"/>
        </w:rPr>
        <w:t xml:space="preserve"> Syst</w:t>
      </w:r>
      <w:r>
        <w:rPr>
          <w:rFonts w:eastAsia="Times New Roman"/>
          <w:i/>
          <w:color w:val="000000"/>
          <w:sz w:val="24"/>
          <w:szCs w:val="24"/>
        </w:rPr>
        <w:t>.</w:t>
      </w:r>
      <w:r w:rsidRPr="00EC3D0A">
        <w:rPr>
          <w:rFonts w:eastAsia="Times New Roman"/>
          <w:i/>
          <w:color w:val="000000"/>
          <w:sz w:val="24"/>
          <w:szCs w:val="24"/>
        </w:rPr>
        <w:t xml:space="preserve"> Sci</w:t>
      </w:r>
      <w:r>
        <w:rPr>
          <w:rFonts w:eastAsia="Times New Roman"/>
          <w:i/>
          <w:color w:val="000000"/>
          <w:sz w:val="24"/>
          <w:szCs w:val="24"/>
        </w:rPr>
        <w:t>.</w:t>
      </w:r>
      <w:r w:rsidRPr="00EC3D0A">
        <w:rPr>
          <w:rFonts w:eastAsia="Times New Roman"/>
          <w:i/>
          <w:color w:val="000000"/>
          <w:sz w:val="24"/>
          <w:szCs w:val="24"/>
        </w:rPr>
        <w:t xml:space="preserve"> Data</w:t>
      </w:r>
      <w:r>
        <w:rPr>
          <w:rFonts w:eastAsia="Times New Roman"/>
          <w:color w:val="000000"/>
          <w:sz w:val="24"/>
          <w:szCs w:val="24"/>
        </w:rPr>
        <w:t xml:space="preserve"> </w:t>
      </w:r>
      <w:r w:rsidRPr="00EC3D0A">
        <w:rPr>
          <w:rFonts w:eastAsia="Times New Roman"/>
          <w:color w:val="000000"/>
          <w:sz w:val="24"/>
          <w:szCs w:val="24"/>
        </w:rPr>
        <w:t>61–76, 2020</w:t>
      </w:r>
      <w:r>
        <w:rPr>
          <w:rFonts w:eastAsia="Times New Roman"/>
          <w:color w:val="000000"/>
          <w:sz w:val="24"/>
          <w:szCs w:val="24"/>
        </w:rPr>
        <w:t xml:space="preserve">. </w:t>
      </w:r>
      <w:r w:rsidRPr="00EC3D0A">
        <w:rPr>
          <w:rFonts w:eastAsia="Times New Roman"/>
          <w:color w:val="000000"/>
          <w:sz w:val="24"/>
          <w:szCs w:val="24"/>
        </w:rPr>
        <w:t>https://doi.org/10.5194/essd-12-61-2020</w:t>
      </w:r>
    </w:p>
    <w:p w14:paraId="32DA9C9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Schimel, J. P. (2018). Life in Dry Soils: Effects of Drought on Soil Microbial Communities and Processes. </w:t>
      </w:r>
      <w:r w:rsidRPr="002D629D">
        <w:rPr>
          <w:i/>
          <w:iCs/>
          <w:noProof/>
          <w:sz w:val="24"/>
          <w:szCs w:val="24"/>
        </w:rPr>
        <w:t>Annual Review of Ecology, Evolution, and Systematics</w:t>
      </w:r>
      <w:r w:rsidRPr="002D629D">
        <w:rPr>
          <w:noProof/>
          <w:sz w:val="24"/>
          <w:szCs w:val="24"/>
        </w:rPr>
        <w:t xml:space="preserve">, </w:t>
      </w:r>
      <w:r w:rsidRPr="002D629D">
        <w:rPr>
          <w:i/>
          <w:iCs/>
          <w:noProof/>
          <w:sz w:val="24"/>
          <w:szCs w:val="24"/>
        </w:rPr>
        <w:t>49</w:t>
      </w:r>
      <w:r w:rsidRPr="002D629D">
        <w:rPr>
          <w:noProof/>
          <w:sz w:val="24"/>
          <w:szCs w:val="24"/>
        </w:rPr>
        <w:t>(1), 409–432. https://doi.org/10.1146/annurev-ecolsys-110617-062614</w:t>
      </w:r>
    </w:p>
    <w:p w14:paraId="07B5C96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Hoyt, A. M., He, Y., &amp; Trumbore, S. E. (2018). Soil Organic Matter Persistence as a Stochastic Process: Age and Transit Time Distributions of Carbon in Soils. </w:t>
      </w:r>
      <w:r w:rsidRPr="002D629D">
        <w:rPr>
          <w:i/>
          <w:iCs/>
          <w:noProof/>
          <w:sz w:val="24"/>
          <w:szCs w:val="24"/>
        </w:rPr>
        <w:t>Global Biogeochemical Cycles</w:t>
      </w:r>
      <w:r w:rsidRPr="002D629D">
        <w:rPr>
          <w:noProof/>
          <w:sz w:val="24"/>
          <w:szCs w:val="24"/>
        </w:rPr>
        <w:t xml:space="preserve">, </w:t>
      </w:r>
      <w:r w:rsidRPr="002D629D">
        <w:rPr>
          <w:i/>
          <w:iCs/>
          <w:noProof/>
          <w:sz w:val="24"/>
          <w:szCs w:val="24"/>
        </w:rPr>
        <w:t>32</w:t>
      </w:r>
      <w:r w:rsidRPr="002D629D">
        <w:rPr>
          <w:noProof/>
          <w:sz w:val="24"/>
          <w:szCs w:val="24"/>
        </w:rPr>
        <w:t>(10), 1574–1588. https://doi.org/10.1029/2018GB005950</w:t>
      </w:r>
    </w:p>
    <w:p w14:paraId="63FC8D5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lastRenderedPageBreak/>
        <w:t xml:space="preserve">Sierra, C. A., Müller, M., Metzler, H., Manzoni, S., &amp; Trumbore, S. E. (2017). The muddle of ages, turnover, transit, and residence times in the carbon cycle. </w:t>
      </w:r>
      <w:r w:rsidRPr="002D629D">
        <w:rPr>
          <w:i/>
          <w:iCs/>
          <w:noProof/>
          <w:sz w:val="24"/>
          <w:szCs w:val="24"/>
        </w:rPr>
        <w:t>Global Change Biology</w:t>
      </w:r>
      <w:r w:rsidRPr="002D629D">
        <w:rPr>
          <w:noProof/>
          <w:sz w:val="24"/>
          <w:szCs w:val="24"/>
        </w:rPr>
        <w:t xml:space="preserve">, </w:t>
      </w:r>
      <w:r w:rsidRPr="002D629D">
        <w:rPr>
          <w:i/>
          <w:iCs/>
          <w:noProof/>
          <w:sz w:val="24"/>
          <w:szCs w:val="24"/>
        </w:rPr>
        <w:t>23</w:t>
      </w:r>
      <w:r w:rsidRPr="002D629D">
        <w:rPr>
          <w:noProof/>
          <w:sz w:val="24"/>
          <w:szCs w:val="24"/>
        </w:rPr>
        <w:t>(5), 1763–1773. https://doi.org/10.1111/gcb.13556</w:t>
      </w:r>
    </w:p>
    <w:p w14:paraId="6AC75EC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Slessarev, E. W., Lin, Y., Jiménez, B. Y., Homyak, P. M., Chadwick, O. A., D’Antonio, C. M., &amp; Schimel, J. P. (2020). Cellular and extracellular C contributions to respiration after wetting dry soil. </w:t>
      </w:r>
      <w:r w:rsidRPr="002D629D">
        <w:rPr>
          <w:i/>
          <w:iCs/>
          <w:noProof/>
          <w:sz w:val="24"/>
          <w:szCs w:val="24"/>
        </w:rPr>
        <w:t>Biogeochemistry</w:t>
      </w:r>
      <w:r w:rsidRPr="002D629D">
        <w:rPr>
          <w:noProof/>
          <w:sz w:val="24"/>
          <w:szCs w:val="24"/>
        </w:rPr>
        <w:t xml:space="preserve">, </w:t>
      </w:r>
      <w:r w:rsidRPr="002D629D">
        <w:rPr>
          <w:i/>
          <w:iCs/>
          <w:noProof/>
          <w:sz w:val="24"/>
          <w:szCs w:val="24"/>
        </w:rPr>
        <w:t>147</w:t>
      </w:r>
      <w:r w:rsidRPr="002D629D">
        <w:rPr>
          <w:noProof/>
          <w:sz w:val="24"/>
          <w:szCs w:val="24"/>
        </w:rPr>
        <w:t>(3), 307–324. https://doi.org/10.1007/s10533-020-00645-y</w:t>
      </w:r>
    </w:p>
    <w:p w14:paraId="7D8B00A1" w14:textId="77777777" w:rsidR="002D629D" w:rsidRPr="007D6CB6" w:rsidRDefault="002D629D" w:rsidP="002D629D">
      <w:pPr>
        <w:widowControl w:val="0"/>
        <w:autoSpaceDE w:val="0"/>
        <w:autoSpaceDN w:val="0"/>
        <w:adjustRightInd w:val="0"/>
        <w:spacing w:before="120"/>
        <w:ind w:left="480" w:hanging="480"/>
        <w:rPr>
          <w:noProof/>
          <w:sz w:val="24"/>
          <w:szCs w:val="24"/>
          <w:lang w:val="de-DE"/>
          <w:rPrChange w:id="338" w:author="Marion Schrumpf" w:date="2020-06-02T22:26:00Z">
            <w:rPr>
              <w:noProof/>
              <w:sz w:val="24"/>
              <w:szCs w:val="24"/>
            </w:rPr>
          </w:rPrChange>
        </w:rPr>
      </w:pPr>
      <w:r w:rsidRPr="002D629D">
        <w:rPr>
          <w:noProof/>
          <w:sz w:val="24"/>
          <w:szCs w:val="24"/>
        </w:rPr>
        <w:t xml:space="preserve">Steinhof, A. (2013). Data Analysis at the Jena 14C Laboratory. </w:t>
      </w:r>
      <w:r w:rsidRPr="007D6CB6">
        <w:rPr>
          <w:i/>
          <w:iCs/>
          <w:noProof/>
          <w:sz w:val="24"/>
          <w:szCs w:val="24"/>
          <w:lang w:val="de-DE"/>
          <w:rPrChange w:id="339" w:author="Marion Schrumpf" w:date="2020-06-02T22:26:00Z">
            <w:rPr>
              <w:i/>
              <w:iCs/>
              <w:noProof/>
              <w:sz w:val="24"/>
              <w:szCs w:val="24"/>
            </w:rPr>
          </w:rPrChange>
        </w:rPr>
        <w:t>Radiocarbon</w:t>
      </w:r>
      <w:r w:rsidRPr="007D6CB6">
        <w:rPr>
          <w:noProof/>
          <w:sz w:val="24"/>
          <w:szCs w:val="24"/>
          <w:lang w:val="de-DE"/>
          <w:rPrChange w:id="340" w:author="Marion Schrumpf" w:date="2020-06-02T22:26:00Z">
            <w:rPr>
              <w:noProof/>
              <w:sz w:val="24"/>
              <w:szCs w:val="24"/>
            </w:rPr>
          </w:rPrChange>
        </w:rPr>
        <w:t xml:space="preserve">, </w:t>
      </w:r>
      <w:r w:rsidRPr="007D6CB6">
        <w:rPr>
          <w:i/>
          <w:iCs/>
          <w:noProof/>
          <w:sz w:val="24"/>
          <w:szCs w:val="24"/>
          <w:lang w:val="de-DE"/>
          <w:rPrChange w:id="341" w:author="Marion Schrumpf" w:date="2020-06-02T22:26:00Z">
            <w:rPr>
              <w:i/>
              <w:iCs/>
              <w:noProof/>
              <w:sz w:val="24"/>
              <w:szCs w:val="24"/>
            </w:rPr>
          </w:rPrChange>
        </w:rPr>
        <w:t>55</w:t>
      </w:r>
      <w:r w:rsidRPr="007D6CB6">
        <w:rPr>
          <w:noProof/>
          <w:sz w:val="24"/>
          <w:szCs w:val="24"/>
          <w:lang w:val="de-DE"/>
          <w:rPrChange w:id="342" w:author="Marion Schrumpf" w:date="2020-06-02T22:26:00Z">
            <w:rPr>
              <w:noProof/>
              <w:sz w:val="24"/>
              <w:szCs w:val="24"/>
            </w:rPr>
          </w:rPrChange>
        </w:rPr>
        <w:t>(3–4), 282–293. https://doi.org/10.2458/azu_js_rc.55.16350</w:t>
      </w:r>
    </w:p>
    <w:p w14:paraId="58A41DB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7D6CB6">
        <w:rPr>
          <w:noProof/>
          <w:sz w:val="24"/>
          <w:szCs w:val="24"/>
          <w:lang w:val="de-DE"/>
          <w:rPrChange w:id="343" w:author="Marion Schrumpf" w:date="2020-06-02T22:26:00Z">
            <w:rPr>
              <w:noProof/>
              <w:sz w:val="24"/>
              <w:szCs w:val="24"/>
            </w:rPr>
          </w:rPrChange>
        </w:rPr>
        <w:t xml:space="preserve">Stuiver, M., &amp; Polach, H. A. (1977). </w:t>
      </w:r>
      <w:r w:rsidRPr="002D629D">
        <w:rPr>
          <w:noProof/>
          <w:sz w:val="24"/>
          <w:szCs w:val="24"/>
        </w:rPr>
        <w:t xml:space="preserve">Discussion: Reporting of 14C Data. </w:t>
      </w:r>
      <w:r w:rsidRPr="002D629D">
        <w:rPr>
          <w:i/>
          <w:iCs/>
          <w:noProof/>
          <w:sz w:val="24"/>
          <w:szCs w:val="24"/>
        </w:rPr>
        <w:t>Radiocarbon</w:t>
      </w:r>
      <w:r w:rsidRPr="002D629D">
        <w:rPr>
          <w:noProof/>
          <w:sz w:val="24"/>
          <w:szCs w:val="24"/>
        </w:rPr>
        <w:t xml:space="preserve">, </w:t>
      </w:r>
      <w:r w:rsidRPr="002D629D">
        <w:rPr>
          <w:i/>
          <w:iCs/>
          <w:noProof/>
          <w:sz w:val="24"/>
          <w:szCs w:val="24"/>
        </w:rPr>
        <w:t>19</w:t>
      </w:r>
      <w:r w:rsidRPr="002D629D">
        <w:rPr>
          <w:noProof/>
          <w:sz w:val="24"/>
          <w:szCs w:val="24"/>
        </w:rPr>
        <w:t>(3), 355–363. https://doi.org/10.1017/S0033822200003672</w:t>
      </w:r>
    </w:p>
    <w:p w14:paraId="2B13FD39"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(2000). Age of soil organic matter and soil respiration: Radiocarbon constraints on belowground C dynamics. </w:t>
      </w:r>
      <w:r w:rsidRPr="002D629D">
        <w:rPr>
          <w:i/>
          <w:iCs/>
          <w:noProof/>
          <w:sz w:val="24"/>
          <w:szCs w:val="24"/>
        </w:rPr>
        <w:t>Ecological Applications</w:t>
      </w:r>
      <w:r w:rsidRPr="002D629D">
        <w:rPr>
          <w:noProof/>
          <w:sz w:val="24"/>
          <w:szCs w:val="24"/>
        </w:rPr>
        <w:t xml:space="preserve">, </w:t>
      </w:r>
      <w:r w:rsidRPr="002D629D">
        <w:rPr>
          <w:i/>
          <w:iCs/>
          <w:noProof/>
          <w:sz w:val="24"/>
          <w:szCs w:val="24"/>
        </w:rPr>
        <w:t>10</w:t>
      </w:r>
      <w:r w:rsidRPr="002D629D">
        <w:rPr>
          <w:noProof/>
          <w:sz w:val="24"/>
          <w:szCs w:val="24"/>
        </w:rPr>
        <w:t>(2), 399–411. https://doi.org/10.1890/1051-0761(2000)010[0399:AOSOMA]2.0.CO;2</w:t>
      </w:r>
    </w:p>
    <w:p w14:paraId="38E63917"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(2009). Radiocarbon and Soil Carbon Dynamics. </w:t>
      </w:r>
      <w:r w:rsidRPr="002D629D">
        <w:rPr>
          <w:i/>
          <w:iCs/>
          <w:noProof/>
          <w:sz w:val="24"/>
          <w:szCs w:val="24"/>
        </w:rPr>
        <w:t>Annual Review of Earth and Planetary Sciences</w:t>
      </w:r>
      <w:r w:rsidRPr="002D629D">
        <w:rPr>
          <w:noProof/>
          <w:sz w:val="24"/>
          <w:szCs w:val="24"/>
        </w:rPr>
        <w:t xml:space="preserve">, </w:t>
      </w:r>
      <w:r w:rsidRPr="002D629D">
        <w:rPr>
          <w:i/>
          <w:iCs/>
          <w:noProof/>
          <w:sz w:val="24"/>
          <w:szCs w:val="24"/>
        </w:rPr>
        <w:t>37</w:t>
      </w:r>
      <w:r w:rsidRPr="002D629D">
        <w:rPr>
          <w:noProof/>
          <w:sz w:val="24"/>
          <w:szCs w:val="24"/>
        </w:rPr>
        <w:t>(1), 47–66. https://doi.org/10.1146/annurev.earth.36.031207.124300</w:t>
      </w:r>
    </w:p>
    <w:p w14:paraId="732908D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Warren, C. R. (2016). Soil Biology &amp; Biochemistry Do microbial osmolytes or extracellular depolymerisation products accumulate as soil dries ? </w:t>
      </w:r>
      <w:r w:rsidRPr="002D629D">
        <w:rPr>
          <w:i/>
          <w:iCs/>
          <w:noProof/>
          <w:sz w:val="24"/>
          <w:szCs w:val="24"/>
        </w:rPr>
        <w:t>Soil Biology and Biochemistry</w:t>
      </w:r>
      <w:r w:rsidRPr="002D629D">
        <w:rPr>
          <w:noProof/>
          <w:sz w:val="24"/>
          <w:szCs w:val="24"/>
        </w:rPr>
        <w:t xml:space="preserve">, </w:t>
      </w:r>
      <w:r w:rsidRPr="002D629D">
        <w:rPr>
          <w:i/>
          <w:iCs/>
          <w:noProof/>
          <w:sz w:val="24"/>
          <w:szCs w:val="24"/>
        </w:rPr>
        <w:t>98</w:t>
      </w:r>
      <w:r w:rsidRPr="002D629D">
        <w:rPr>
          <w:noProof/>
          <w:sz w:val="24"/>
          <w:szCs w:val="24"/>
        </w:rPr>
        <w:t>, 54–63. https://doi.org/10.1016/j.soilbio.2016.03.021</w:t>
      </w:r>
    </w:p>
    <w:p w14:paraId="0844DFA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Williams, M. A., &amp; Xia, K. (2009). Characterization of the water soluble soil organic pool following the rewetting of dry soil in a drought-prone tallgrass prairie. </w:t>
      </w:r>
      <w:r w:rsidRPr="002D629D">
        <w:rPr>
          <w:i/>
          <w:iCs/>
          <w:noProof/>
          <w:sz w:val="24"/>
          <w:szCs w:val="24"/>
        </w:rPr>
        <w:t>Soil Biology and Biochemistry</w:t>
      </w:r>
      <w:r w:rsidRPr="002D629D">
        <w:rPr>
          <w:noProof/>
          <w:sz w:val="24"/>
          <w:szCs w:val="24"/>
        </w:rPr>
        <w:t xml:space="preserve">, </w:t>
      </w:r>
      <w:r w:rsidRPr="002D629D">
        <w:rPr>
          <w:i/>
          <w:iCs/>
          <w:noProof/>
          <w:sz w:val="24"/>
          <w:szCs w:val="24"/>
        </w:rPr>
        <w:t>41</w:t>
      </w:r>
      <w:r w:rsidRPr="002D629D">
        <w:rPr>
          <w:noProof/>
          <w:sz w:val="24"/>
          <w:szCs w:val="24"/>
        </w:rPr>
        <w:t>(1), 21–28. https://doi.org/10.1016/j.soilbio.2008.08.013</w:t>
      </w:r>
    </w:p>
    <w:p w14:paraId="554497FA" w14:textId="77777777" w:rsidR="002D629D" w:rsidRPr="002D629D" w:rsidRDefault="002D629D" w:rsidP="002D629D">
      <w:pPr>
        <w:widowControl w:val="0"/>
        <w:autoSpaceDE w:val="0"/>
        <w:autoSpaceDN w:val="0"/>
        <w:adjustRightInd w:val="0"/>
        <w:spacing w:before="120"/>
        <w:ind w:left="480" w:hanging="480"/>
        <w:rPr>
          <w:noProof/>
          <w:sz w:val="24"/>
        </w:rPr>
      </w:pPr>
      <w:r w:rsidRPr="002D629D">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2D629D">
        <w:rPr>
          <w:i/>
          <w:iCs/>
          <w:noProof/>
          <w:sz w:val="24"/>
          <w:szCs w:val="24"/>
        </w:rPr>
        <w:t>40</w:t>
      </w:r>
      <w:r w:rsidRPr="002D629D">
        <w:rPr>
          <w:noProof/>
          <w:sz w:val="24"/>
          <w:szCs w:val="24"/>
        </w:rPr>
        <w:t>, 2281–2289. https://doi.org/10.1016/j.soilbio.2008.05.004</w:t>
      </w:r>
    </w:p>
    <w:p w14:paraId="7A948888" w14:textId="1457FC67" w:rsidR="00C3475A" w:rsidRDefault="002D629D" w:rsidP="0007414F">
      <w:pPr>
        <w:pStyle w:val="Reference"/>
        <w:ind w:left="0" w:firstLine="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lastRenderedPageBreak/>
        <w:t>Figure</w:t>
      </w:r>
      <w:r w:rsidR="008A6077" w:rsidRPr="007443BB">
        <w:rPr>
          <w:b/>
        </w:rPr>
        <w:t xml:space="preserve"> 1</w:t>
      </w:r>
      <w:r w:rsidR="009668C5">
        <w:t>.</w:t>
      </w:r>
    </w:p>
    <w:p w14:paraId="62ECB6D4" w14:textId="2E2ECCBE" w:rsidR="009763F8" w:rsidRDefault="009668C5" w:rsidP="008A6077">
      <w:pPr>
        <w:pStyle w:val="FigureorTableCaption"/>
      </w:pPr>
      <w:r>
        <w:t>[see accompanying file for figures]</w:t>
      </w:r>
    </w:p>
    <w:p w14:paraId="0004B118" w14:textId="0F911EC6" w:rsidR="00CD61AA" w:rsidRDefault="008A6077" w:rsidP="008A6077">
      <w:pPr>
        <w:pStyle w:val="FigureorTableCaption"/>
      </w:pPr>
      <w:commentRangeStart w:id="344"/>
      <w:r w:rsidRPr="007443BB">
        <w:rPr>
          <w:b/>
        </w:rPr>
        <w:t xml:space="preserve">Table </w:t>
      </w:r>
      <w:commentRangeEnd w:id="344"/>
      <w:r w:rsidR="00016052">
        <w:rPr>
          <w:rStyle w:val="CommentReference"/>
          <w:rFonts w:eastAsia="Calibri"/>
          <w:kern w:val="0"/>
        </w:rPr>
        <w:commentReference w:id="344"/>
      </w:r>
      <w:r w:rsidRPr="007443BB">
        <w:rPr>
          <w:b/>
        </w:rPr>
        <w:t>1.</w:t>
      </w:r>
      <w:r>
        <w:t xml:space="preserve"> </w:t>
      </w:r>
      <w:r w:rsidR="00F9589F">
        <w:t>Incubation conditions for Experiment 1 and Experiment 2</w:t>
      </w:r>
    </w:p>
    <w:tbl>
      <w:tblPr>
        <w:tblStyle w:val="TableGrid"/>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r w:rsidRPr="00F9589F">
              <w:t>period</w:t>
            </w:r>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r w:rsidRPr="00F9589F">
              <w:t>pre-incubation</w:t>
            </w:r>
          </w:p>
        </w:tc>
        <w:tc>
          <w:tcPr>
            <w:tcW w:w="2520" w:type="dxa"/>
            <w:gridSpan w:val="2"/>
            <w:noWrap/>
            <w:hideMark/>
          </w:tcPr>
          <w:p w14:paraId="357DB193" w14:textId="77777777" w:rsidR="00F9589F" w:rsidRPr="00F9589F" w:rsidRDefault="00F9589F" w:rsidP="00F9589F">
            <w:pPr>
              <w:pStyle w:val="FigureorTableCaption"/>
            </w:pPr>
            <w:r w:rsidRPr="00F9589F">
              <w:t>equilibrium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r w:rsidRPr="00F9589F">
              <w:t>experiment</w:t>
            </w:r>
          </w:p>
        </w:tc>
        <w:tc>
          <w:tcPr>
            <w:tcW w:w="1860" w:type="dxa"/>
            <w:noWrap/>
            <w:hideMark/>
          </w:tcPr>
          <w:p w14:paraId="58B0AAEB" w14:textId="77777777" w:rsidR="00F9589F" w:rsidRPr="00F9589F" w:rsidRDefault="00F9589F" w:rsidP="00F9589F">
            <w:pPr>
              <w:pStyle w:val="FigureorTableCaption"/>
            </w:pPr>
            <w:r w:rsidRPr="00F9589F">
              <w:t>treatment</w:t>
            </w:r>
          </w:p>
        </w:tc>
        <w:tc>
          <w:tcPr>
            <w:tcW w:w="1140" w:type="dxa"/>
            <w:hideMark/>
          </w:tcPr>
          <w:p w14:paraId="0C99E3D9" w14:textId="77777777" w:rsidR="00F9589F" w:rsidRPr="00F9589F" w:rsidRDefault="00F9589F" w:rsidP="00F9589F">
            <w:pPr>
              <w:pStyle w:val="FigureorTableCaption"/>
            </w:pPr>
            <w:r w:rsidRPr="00F9589F">
              <w:t>sample collection date</w:t>
            </w:r>
          </w:p>
        </w:tc>
        <w:tc>
          <w:tcPr>
            <w:tcW w:w="1200" w:type="dxa"/>
            <w:hideMark/>
          </w:tcPr>
          <w:p w14:paraId="06C6B395" w14:textId="77777777" w:rsidR="00F9589F" w:rsidRPr="00F9589F" w:rsidRDefault="00F9589F" w:rsidP="00F9589F">
            <w:pPr>
              <w:pStyle w:val="FigureorTableCaption"/>
            </w:pPr>
            <w:r w:rsidRPr="00F9589F">
              <w:t>incubation date</w:t>
            </w:r>
          </w:p>
        </w:tc>
        <w:tc>
          <w:tcPr>
            <w:tcW w:w="1060" w:type="dxa"/>
            <w:hideMark/>
          </w:tcPr>
          <w:p w14:paraId="0FE41401" w14:textId="77777777" w:rsidR="00F9589F" w:rsidRPr="00F9589F" w:rsidRDefault="00F9589F" w:rsidP="00F9589F">
            <w:pPr>
              <w:pStyle w:val="FigureorTableCaption"/>
            </w:pPr>
            <w:r w:rsidRPr="00F9589F">
              <w:t>initial moisture content*</w:t>
            </w:r>
          </w:p>
        </w:tc>
        <w:tc>
          <w:tcPr>
            <w:tcW w:w="1060" w:type="dxa"/>
            <w:hideMark/>
          </w:tcPr>
          <w:p w14:paraId="3BE018AB" w14:textId="77777777" w:rsidR="00F9589F" w:rsidRPr="00F9589F" w:rsidRDefault="00F9589F" w:rsidP="00F9589F">
            <w:pPr>
              <w:pStyle w:val="FigureorTableCaption"/>
            </w:pPr>
            <w:r w:rsidRPr="00F9589F">
              <w:t>adjusted moisture content</w:t>
            </w:r>
          </w:p>
        </w:tc>
        <w:tc>
          <w:tcPr>
            <w:tcW w:w="1080" w:type="dxa"/>
            <w:hideMark/>
          </w:tcPr>
          <w:p w14:paraId="1F1F3BB4" w14:textId="77777777" w:rsidR="00F9589F" w:rsidRPr="00F9589F" w:rsidRDefault="00F9589F" w:rsidP="00F9589F">
            <w:pPr>
              <w:pStyle w:val="FigureorTableCaption"/>
            </w:pPr>
            <w:r w:rsidRPr="00F9589F">
              <w:t>time</w:t>
            </w:r>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r w:rsidRPr="00F9589F">
              <w:t>time</w:t>
            </w:r>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r w:rsidRPr="00F9589F">
              <w:rPr>
                <w:i/>
                <w:iCs/>
              </w:rPr>
              <w:t>year</w:t>
            </w:r>
          </w:p>
        </w:tc>
        <w:tc>
          <w:tcPr>
            <w:tcW w:w="1060" w:type="dxa"/>
            <w:hideMark/>
          </w:tcPr>
          <w:p w14:paraId="7FB39F98" w14:textId="77777777" w:rsidR="00F9589F" w:rsidRPr="00F9589F" w:rsidRDefault="00F9589F" w:rsidP="00F9589F">
            <w:pPr>
              <w:pStyle w:val="FigureorTableCaption"/>
              <w:rPr>
                <w:i/>
                <w:iCs/>
              </w:rPr>
            </w:pPr>
            <w:r w:rsidRPr="00F9589F">
              <w:rPr>
                <w:i/>
                <w:iCs/>
              </w:rPr>
              <w:t>% water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water holding capacity</w:t>
            </w:r>
          </w:p>
        </w:tc>
        <w:tc>
          <w:tcPr>
            <w:tcW w:w="1080" w:type="dxa"/>
            <w:noWrap/>
            <w:hideMark/>
          </w:tcPr>
          <w:p w14:paraId="4622B93A" w14:textId="77777777" w:rsidR="00F9589F" w:rsidRPr="00F9589F" w:rsidRDefault="00F9589F" w:rsidP="00F9589F">
            <w:pPr>
              <w:pStyle w:val="FigureorTableCaption"/>
              <w:rPr>
                <w:i/>
                <w:iCs/>
              </w:rPr>
            </w:pPr>
            <w:r w:rsidRPr="00F9589F">
              <w:rPr>
                <w:i/>
                <w:iCs/>
              </w:rPr>
              <w:t>days</w:t>
            </w:r>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r w:rsidRPr="00F9589F">
              <w:rPr>
                <w:i/>
                <w:iCs/>
              </w:rPr>
              <w:t>days</w:t>
            </w:r>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r w:rsidRPr="00F9589F">
              <w:t>control</w:t>
            </w:r>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r w:rsidRPr="00F9589F">
              <w:t>no</w:t>
            </w:r>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r w:rsidRPr="00F9589F">
              <w:t>yes</w:t>
            </w:r>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r w:rsidRPr="00F9589F">
              <w:t>air-dry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r w:rsidRPr="00F9589F">
              <w:t>yes</w:t>
            </w:r>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r w:rsidRPr="00F9589F">
              <w:t>yes</w:t>
            </w:r>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r w:rsidRPr="00F9589F">
              <w:t>control</w:t>
            </w:r>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r w:rsidRPr="00F9589F">
              <w:t>yes</w:t>
            </w:r>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r w:rsidRPr="00F9589F">
              <w:t>yes</w:t>
            </w:r>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r w:rsidRPr="00F9589F">
              <w:t>air-dry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r w:rsidRPr="00F9589F">
              <w:t>yes</w:t>
            </w:r>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r w:rsidRPr="00F9589F">
              <w:t>yes</w:t>
            </w:r>
          </w:p>
        </w:tc>
      </w:tr>
    </w:tbl>
    <w:p w14:paraId="1AA934A5" w14:textId="68556EDD" w:rsidR="009763F8" w:rsidRDefault="00F9589F">
      <w:r w:rsidRPr="00F9589F">
        <w:t>* mean field moisture content for control samples (n = 12 for Experiment 1, n = 6 for Experiment 2); air-dry moisture content for treatment samples</w:t>
      </w:r>
    </w:p>
    <w:sectPr w:rsidR="009763F8" w:rsidSect="00E31404">
      <w:headerReference w:type="default" r:id="rId10"/>
      <w:footerReference w:type="default" r:id="rId11"/>
      <w:headerReference w:type="first" r:id="rId12"/>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Trumbore" w:date="2020-06-01T11:48:00Z" w:initials="ST">
    <w:p w14:paraId="5374109F" w14:textId="72FAB04C" w:rsidR="00C4197B" w:rsidRDefault="00C4197B">
      <w:pPr>
        <w:pStyle w:val="CommentText"/>
      </w:pPr>
      <w:r>
        <w:rPr>
          <w:rStyle w:val="CommentReference"/>
        </w:rPr>
        <w:annotationRef/>
      </w:r>
      <w:r>
        <w:t>It would be nice if one of the key points had to do with the potential utility of archived incubations (storage in your title).  I feel like this is a major point of the work.  You could combined the first two bullets:  Air-drying and rewetting significantly alters 14C of respired CO2.</w:t>
      </w:r>
    </w:p>
    <w:p w14:paraId="387352DE" w14:textId="77777777" w:rsidR="00C4197B" w:rsidRDefault="00C4197B">
      <w:pPr>
        <w:pStyle w:val="CommentText"/>
      </w:pPr>
      <w:r>
        <w:t>Then you could add a third bullet:  Comparisons of Delta14C in CO2 respired from incubation of archived indicate no additional effect of storage duration.</w:t>
      </w:r>
    </w:p>
    <w:p w14:paraId="5D699B9D" w14:textId="17B2DBE2" w:rsidR="00C4197B" w:rsidRDefault="00C4197B">
      <w:pPr>
        <w:pStyle w:val="CommentText"/>
      </w:pPr>
      <w:r>
        <w:t>Or maybe just replace the third bullet point…</w:t>
      </w:r>
    </w:p>
  </w:comment>
  <w:comment w:id="32" w:author="Georg" w:date="2020-06-04T09:18:00Z" w:initials="G">
    <w:p w14:paraId="1222D7F1" w14:textId="77777777" w:rsidR="00C4197B" w:rsidRDefault="00C4197B">
      <w:pPr>
        <w:pStyle w:val="CommentText"/>
      </w:pPr>
      <w:r>
        <w:rPr>
          <w:rStyle w:val="CommentReference"/>
        </w:rPr>
        <w:annotationRef/>
      </w:r>
      <w:r>
        <w:t>It must be not only accessible (i.e. reachable by the microorganisms) but also available.</w:t>
      </w:r>
    </w:p>
    <w:p w14:paraId="14B3CB4A" w14:textId="511BC0F6" w:rsidR="00C4197B" w:rsidRDefault="00C4197B">
      <w:pPr>
        <w:pStyle w:val="CommentText"/>
      </w:pPr>
      <w:r>
        <w:t>I would rephrase:</w:t>
      </w:r>
      <w:r>
        <w:br/>
        <w:t>“Laboratory incubations are a useful technique for quantifying pools and turnover rates of organic carbon of different availabilities to microorganisms”.</w:t>
      </w:r>
    </w:p>
    <w:p w14:paraId="30C6879E" w14:textId="23986F61" w:rsidR="00C4197B" w:rsidRDefault="00C4197B">
      <w:pPr>
        <w:pStyle w:val="CommentText"/>
      </w:pPr>
      <w:r>
        <w:t xml:space="preserve">I think that it is better to say organic carbon instead of organic matter, as every measure is </w:t>
      </w:r>
      <w:proofErr w:type="spellStart"/>
      <w:r>
        <w:t>realted</w:t>
      </w:r>
      <w:proofErr w:type="spellEnd"/>
      <w:r>
        <w:t xml:space="preserve"> to C and not the whole molecule.</w:t>
      </w:r>
    </w:p>
  </w:comment>
  <w:comment w:id="33" w:author="Georg" w:date="2020-06-04T09:18:00Z" w:initials="G">
    <w:p w14:paraId="383853B5" w14:textId="174D89FF" w:rsidR="00C4197B" w:rsidRDefault="00C4197B">
      <w:pPr>
        <w:pStyle w:val="CommentText"/>
      </w:pPr>
      <w:r>
        <w:rPr>
          <w:rStyle w:val="CommentReference"/>
        </w:rPr>
        <w:annotationRef/>
      </w:r>
      <w:r>
        <w:t>Many soil microbiologists consider the term microbes as slang.</w:t>
      </w:r>
    </w:p>
  </w:comment>
  <w:comment w:id="36" w:author="Susan Trumbore" w:date="2020-06-01T13:23:00Z" w:initials="ST">
    <w:p w14:paraId="5365EBC9" w14:textId="4CDA77CA" w:rsidR="00C4197B" w:rsidRDefault="00C4197B">
      <w:pPr>
        <w:pStyle w:val="CommentText"/>
      </w:pPr>
      <w:r>
        <w:rPr>
          <w:rStyle w:val="CommentReference"/>
        </w:rPr>
        <w:annotationRef/>
      </w:r>
      <w:r>
        <w:t>carbon instead of matter?</w:t>
      </w:r>
    </w:p>
  </w:comment>
  <w:comment w:id="46" w:author="Susan Trumbore" w:date="2020-06-02T22:31:00Z" w:initials="ST">
    <w:p w14:paraId="53DFD8D0" w14:textId="575C255F" w:rsidR="00C4197B" w:rsidRDefault="00C4197B">
      <w:pPr>
        <w:pStyle w:val="CommentText"/>
      </w:pPr>
      <w:r>
        <w:rPr>
          <w:rStyle w:val="CommentReference"/>
        </w:rPr>
        <w:annotationRef/>
      </w:r>
      <w:r>
        <w:t xml:space="preserve">These per mille values need some kind of frame of reference –e.g. equivalent to </w:t>
      </w:r>
      <w:proofErr w:type="gramStart"/>
      <w:r>
        <w:t>about  3</w:t>
      </w:r>
      <w:proofErr w:type="gramEnd"/>
      <w:r>
        <w:t>-6 years assuming the rate atmospheric decline in radiocarbon during the last decade</w:t>
      </w:r>
    </w:p>
    <w:p w14:paraId="43AA1F61" w14:textId="301F07B6" w:rsidR="00C4197B" w:rsidRDefault="00C4197B">
      <w:pPr>
        <w:pStyle w:val="CommentText"/>
      </w:pPr>
    </w:p>
  </w:comment>
  <w:comment w:id="47" w:author="Marion Schrumpf" w:date="2020-06-02T22:32:00Z" w:initials="MS">
    <w:p w14:paraId="2C162BB4" w14:textId="4924B0E2" w:rsidR="00C4197B" w:rsidRDefault="00C4197B">
      <w:pPr>
        <w:pStyle w:val="CommentText"/>
      </w:pPr>
      <w:r>
        <w:rPr>
          <w:rStyle w:val="CommentReference"/>
        </w:rPr>
        <w:annotationRef/>
      </w:r>
      <w:r>
        <w:t>True, especially since the relevance of the per mille difference will depend on the years of sampling…</w:t>
      </w:r>
    </w:p>
  </w:comment>
  <w:comment w:id="53" w:author="Georg" w:date="2020-06-04T09:41:00Z" w:initials="G">
    <w:p w14:paraId="79B91FF7" w14:textId="4DAC24AC" w:rsidR="00C4197B" w:rsidRDefault="00C4197B">
      <w:pPr>
        <w:pStyle w:val="CommentText"/>
      </w:pPr>
      <w:r>
        <w:rPr>
          <w:rStyle w:val="CommentReference"/>
        </w:rPr>
        <w:annotationRef/>
      </w:r>
      <w:r>
        <w:t>This is a very important conclusion. But it would be good to have an argument, why the d14C-CO2 of 21 and 12 permille is small. This relates a bit to the comments of Sue and Marion.</w:t>
      </w:r>
    </w:p>
  </w:comment>
  <w:comment w:id="56" w:author="Georg" w:date="2020-06-04T09:44:00Z" w:initials="G">
    <w:p w14:paraId="1D764478" w14:textId="245A1685" w:rsidR="00C4197B" w:rsidRDefault="00C4197B">
      <w:pPr>
        <w:pStyle w:val="CommentText"/>
      </w:pPr>
      <w:r>
        <w:rPr>
          <w:rStyle w:val="CommentReference"/>
        </w:rPr>
        <w:annotationRef/>
      </w:r>
      <w:r>
        <w:t>Soils do not absorb CO2. It is clear what you mean, but I think that this is semantically not ok.</w:t>
      </w:r>
    </w:p>
  </w:comment>
  <w:comment w:id="62" w:author="Susan Trumbore" w:date="2020-06-01T13:47:00Z" w:initials="ST">
    <w:p w14:paraId="0939B7E3" w14:textId="37C9FAC4" w:rsidR="00C4197B" w:rsidRDefault="00C4197B">
      <w:pPr>
        <w:pStyle w:val="CommentText"/>
      </w:pPr>
      <w:r>
        <w:rPr>
          <w:rStyle w:val="CommentReference"/>
        </w:rPr>
        <w:annotationRef/>
      </w:r>
      <w:r>
        <w:t>I would say radiocarbon dating of returning carbon dioxide can reveal how long carbon most accessible to microorganisms persists in soil. (i.e. it is not ‘age’ – how long C persists in soil in total).</w:t>
      </w:r>
    </w:p>
  </w:comment>
  <w:comment w:id="63" w:author="Susan Trumbore" w:date="2020-06-01T13:49:00Z" w:initials="ST">
    <w:p w14:paraId="2B8830DB" w14:textId="15F703BB" w:rsidR="00C4197B" w:rsidRDefault="00C4197B">
      <w:pPr>
        <w:pStyle w:val="CommentText"/>
      </w:pPr>
      <w:r>
        <w:rPr>
          <w:rStyle w:val="CommentReference"/>
        </w:rPr>
        <w:annotationRef/>
      </w:r>
      <w:r>
        <w:t xml:space="preserve">Not great for a plain language summary.  Perhaps you can </w:t>
      </w:r>
      <w:proofErr w:type="gramStart"/>
      <w:r>
        <w:t>say :As</w:t>
      </w:r>
      <w:proofErr w:type="gramEnd"/>
      <w:r>
        <w:t xml:space="preserve"> the radiocarbon signature of CO2 fixed from the atmosphere has changed markedly in the last decades, the concurrent changes in 14C respired from soils can provide strong constraints for our understanding of the speed soils cycle carbon and the potential for decadal C storage.</w:t>
      </w:r>
    </w:p>
  </w:comment>
  <w:comment w:id="66" w:author="Georg" w:date="2020-06-04T09:48:00Z" w:initials="G">
    <w:p w14:paraId="0FBC9FCA" w14:textId="61929740" w:rsidR="00C4197B" w:rsidRDefault="00C4197B">
      <w:pPr>
        <w:pStyle w:val="CommentText"/>
      </w:pPr>
      <w:r>
        <w:rPr>
          <w:rStyle w:val="CommentReference"/>
        </w:rPr>
        <w:annotationRef/>
      </w:r>
      <w:r>
        <w:t>I think a similar phrase would be great also in the scientific abstract (see my comment above).</w:t>
      </w:r>
    </w:p>
  </w:comment>
  <w:comment w:id="69" w:author="Marion Schrumpf" w:date="2020-06-02T22:39:00Z" w:initials="MS">
    <w:p w14:paraId="1FA2A625" w14:textId="3A0018A9" w:rsidR="00C4197B" w:rsidRDefault="00C4197B">
      <w:pPr>
        <w:pStyle w:val="CommentText"/>
      </w:pPr>
      <w:r>
        <w:rPr>
          <w:rStyle w:val="CommentReference"/>
        </w:rPr>
        <w:annotationRef/>
      </w:r>
      <w:r>
        <w:t>Maybe replace one or two of the four “persists” in here.</w:t>
      </w:r>
    </w:p>
  </w:comment>
  <w:comment w:id="74" w:author="Susan Trumbore" w:date="2020-06-01T13:53:00Z" w:initials="ST">
    <w:p w14:paraId="4056DFEB" w14:textId="68DCA65C" w:rsidR="00C4197B" w:rsidRDefault="00C4197B">
      <w:pPr>
        <w:pStyle w:val="CommentText"/>
      </w:pPr>
      <w:r>
        <w:rPr>
          <w:rStyle w:val="CommentReference"/>
        </w:rPr>
        <w:annotationRef/>
      </w:r>
      <w:r>
        <w:t>early 1960s – peaked in 1963 in the northern hemisphere!!</w:t>
      </w:r>
    </w:p>
  </w:comment>
  <w:comment w:id="75" w:author="Susan Trumbore" w:date="2020-06-01T13:53:00Z" w:initials="ST">
    <w:p w14:paraId="73E70C15" w14:textId="48FA939C" w:rsidR="00C4197B" w:rsidRDefault="00C4197B">
      <w:pPr>
        <w:pStyle w:val="CommentText"/>
      </w:pPr>
      <w:r>
        <w:rPr>
          <w:rStyle w:val="CommentReference"/>
        </w:rPr>
        <w:annotationRef/>
      </w:r>
      <w:r>
        <w:t>what abiotic incorporation mechanism is important in soils?</w:t>
      </w:r>
    </w:p>
  </w:comment>
  <w:comment w:id="76" w:author="Georg" w:date="2020-06-04T09:54:00Z" w:initials="G">
    <w:p w14:paraId="5DF21EB7" w14:textId="3692F73C" w:rsidR="00C4197B" w:rsidRDefault="00C4197B">
      <w:pPr>
        <w:pStyle w:val="CommentText"/>
      </w:pPr>
      <w:r>
        <w:rPr>
          <w:rStyle w:val="CommentReference"/>
        </w:rPr>
        <w:annotationRef/>
      </w:r>
      <w:r>
        <w:t>Very nice paragraph.</w:t>
      </w:r>
    </w:p>
  </w:comment>
  <w:comment w:id="77" w:author="Georg" w:date="2020-06-04T09:58:00Z" w:initials="G">
    <w:p w14:paraId="09DE5BDD" w14:textId="4B598728" w:rsidR="00C4197B" w:rsidRDefault="00C4197B">
      <w:pPr>
        <w:pStyle w:val="CommentText"/>
      </w:pPr>
      <w:r>
        <w:rPr>
          <w:rStyle w:val="CommentReference"/>
        </w:rPr>
        <w:annotationRef/>
      </w:r>
      <w:r>
        <w:t>… of bulk soil</w:t>
      </w:r>
    </w:p>
  </w:comment>
  <w:comment w:id="79" w:author="Georg" w:date="2020-06-04T09:55:00Z" w:initials="G">
    <w:p w14:paraId="3F239675" w14:textId="4FE283F7" w:rsidR="00C4197B" w:rsidRDefault="00C4197B">
      <w:pPr>
        <w:pStyle w:val="CommentText"/>
      </w:pPr>
      <w:r>
        <w:rPr>
          <w:rStyle w:val="CommentReference"/>
        </w:rPr>
        <w:annotationRef/>
      </w:r>
      <w:r>
        <w:t>I would have loved to read what model you are talking about.</w:t>
      </w:r>
    </w:p>
  </w:comment>
  <w:comment w:id="80" w:author="Georg" w:date="2020-06-04T09:59:00Z" w:initials="G">
    <w:p w14:paraId="6F6E7F80" w14:textId="77777777" w:rsidR="00C4197B" w:rsidRDefault="00C4197B">
      <w:pPr>
        <w:pStyle w:val="CommentText"/>
      </w:pPr>
      <w:r>
        <w:rPr>
          <w:rStyle w:val="CommentReference"/>
        </w:rPr>
        <w:annotationRef/>
      </w:r>
      <w:r>
        <w:t>Most journals do not accept figures in the introduction. But I see the point why it would be nice to have the figure in the intro. Just give it a try.</w:t>
      </w:r>
    </w:p>
    <w:p w14:paraId="44A2F846" w14:textId="16D473E3" w:rsidR="00C4197B" w:rsidRDefault="00C4197B">
      <w:pPr>
        <w:pStyle w:val="CommentText"/>
      </w:pPr>
      <w:r>
        <w:t>Further, I would cite your boss here ;-).</w:t>
      </w:r>
    </w:p>
  </w:comment>
  <w:comment w:id="84" w:author="Marion Schrumpf" w:date="2020-06-02T22:52:00Z" w:initials="MS">
    <w:p w14:paraId="2C2A14B9" w14:textId="047EB680" w:rsidR="00C4197B" w:rsidRDefault="00C4197B">
      <w:pPr>
        <w:pStyle w:val="CommentText"/>
      </w:pPr>
      <w:r>
        <w:rPr>
          <w:rStyle w:val="CommentReference"/>
        </w:rPr>
        <w:annotationRef/>
      </w:r>
      <w:r>
        <w:t>Famous?</w:t>
      </w:r>
    </w:p>
  </w:comment>
  <w:comment w:id="85" w:author="Georg" w:date="2020-06-04T10:00:00Z" w:initials="G">
    <w:p w14:paraId="218C151F" w14:textId="68240704" w:rsidR="00C4197B" w:rsidRDefault="00C4197B">
      <w:pPr>
        <w:pStyle w:val="CommentText"/>
      </w:pPr>
      <w:r>
        <w:rPr>
          <w:rStyle w:val="CommentReference"/>
        </w:rPr>
        <w:annotationRef/>
      </w:r>
      <w:r>
        <w:t>Relevant?</w:t>
      </w:r>
    </w:p>
  </w:comment>
  <w:comment w:id="86" w:author="Susan Trumbore" w:date="2020-06-01T13:58:00Z" w:initials="ST">
    <w:p w14:paraId="71DA03D4" w14:textId="0A4605EB" w:rsidR="00C4197B" w:rsidRDefault="00C4197B">
      <w:pPr>
        <w:pStyle w:val="CommentText"/>
      </w:pPr>
      <w:r>
        <w:rPr>
          <w:rStyle w:val="CommentReference"/>
        </w:rPr>
        <w:annotationRef/>
      </w:r>
      <w:r>
        <w:t>In the hours to days following…. (give some idea of the timescale of the response you are talking about)</w:t>
      </w:r>
    </w:p>
  </w:comment>
  <w:comment w:id="88" w:author="Marion Schrumpf" w:date="2020-06-02T22:55:00Z" w:initials="MS">
    <w:p w14:paraId="0C2C0779" w14:textId="2FF1AA2C" w:rsidR="00C4197B" w:rsidRDefault="00C4197B">
      <w:pPr>
        <w:pStyle w:val="CommentText"/>
      </w:pPr>
      <w:r>
        <w:rPr>
          <w:rStyle w:val="CommentReference"/>
        </w:rPr>
        <w:annotationRef/>
      </w:r>
      <w:r>
        <w:t>Do you have references here?</w:t>
      </w:r>
    </w:p>
  </w:comment>
  <w:comment w:id="89" w:author="Guggenberger" w:date="2020-06-05T14:15:00Z" w:initials="G">
    <w:p w14:paraId="2276EF65" w14:textId="7BCEED75" w:rsidR="00C4197B" w:rsidRDefault="00C4197B">
      <w:pPr>
        <w:pStyle w:val="CommentText"/>
      </w:pPr>
      <w:r>
        <w:rPr>
          <w:rStyle w:val="CommentReference"/>
        </w:rPr>
        <w:annotationRef/>
      </w:r>
      <w:r>
        <w:t>Reference is missing.</w:t>
      </w:r>
    </w:p>
  </w:comment>
  <w:comment w:id="90" w:author="Guggenberger" w:date="2020-06-05T14:21:00Z" w:initials="G">
    <w:p w14:paraId="23974011" w14:textId="35C73BE0" w:rsidR="00C4197B" w:rsidRDefault="00C4197B">
      <w:pPr>
        <w:pStyle w:val="CommentText"/>
      </w:pPr>
      <w:r>
        <w:rPr>
          <w:rStyle w:val="CommentReference"/>
        </w:rPr>
        <w:annotationRef/>
      </w:r>
      <w:r>
        <w:t>I do not understand the relevance of this statement in comparison to the next sentence. Actually, also the longer-cycling pools are decomposed by the microbial community in situ, though the microbial community composition changes.</w:t>
      </w:r>
    </w:p>
  </w:comment>
  <w:comment w:id="94" w:author="Susan Trumbore" w:date="2020-06-01T14:00:00Z" w:initials="ST">
    <w:p w14:paraId="3B5DCEF4" w14:textId="405CA393" w:rsidR="00C4197B" w:rsidRDefault="00C4197B">
      <w:pPr>
        <w:pStyle w:val="CommentText"/>
      </w:pPr>
      <w:r>
        <w:rPr>
          <w:rStyle w:val="CommentReference"/>
        </w:rPr>
        <w:annotationRef/>
      </w:r>
      <w:r>
        <w:t xml:space="preserve">Maybe add a sentence to the effect that such shifts towards increases in the 14C of respired CO2 over weeks to months of incubation have been interpreted as a loss of the </w:t>
      </w:r>
      <w:proofErr w:type="spellStart"/>
      <w:r>
        <w:t>mostt</w:t>
      </w:r>
      <w:proofErr w:type="spellEnd"/>
      <w:r>
        <w:t xml:space="preserve"> recently fixed C (Hopkins et al…., Fries et al.)</w:t>
      </w:r>
    </w:p>
  </w:comment>
  <w:comment w:id="95" w:author="Guggenberger" w:date="2020-06-05T14:19:00Z" w:initials="G">
    <w:p w14:paraId="6292FD2C" w14:textId="26A1ADDA" w:rsidR="00C4197B" w:rsidRDefault="00C4197B">
      <w:pPr>
        <w:pStyle w:val="CommentText"/>
      </w:pPr>
      <w:r>
        <w:rPr>
          <w:rStyle w:val="CommentReference"/>
        </w:rPr>
        <w:annotationRef/>
      </w:r>
      <w:r>
        <w:t>This is too general. It can be that less available substances are decomposed or that substances, being not accessible (i.e. protected from decomposition) are made accessible or being explored.</w:t>
      </w:r>
    </w:p>
  </w:comment>
  <w:comment w:id="96" w:author="Susan Trumbore" w:date="2020-06-01T14:02:00Z" w:initials="ST">
    <w:p w14:paraId="76446A7E" w14:textId="1A28FF8C" w:rsidR="00C4197B" w:rsidRDefault="00C4197B">
      <w:pPr>
        <w:pStyle w:val="CommentText"/>
      </w:pPr>
      <w:r>
        <w:rPr>
          <w:rStyle w:val="CommentReference"/>
        </w:rPr>
        <w:annotationRef/>
      </w:r>
      <w:r>
        <w:t xml:space="preserve">Might be good to cite Troy’s paper here…. or perhaps when you talk about disruption of aggregates?? (or does that come later).   See, for example: </w:t>
      </w:r>
      <w:hyperlink r:id="rId1" w:history="1">
        <w:r w:rsidRPr="00B5242B">
          <w:rPr>
            <w:rStyle w:val="Hyperlink"/>
          </w:rPr>
          <w:t>https://ui.adsabs.harvard.edu/link_gateway/2006JGRG..111.3012E/doi:10.1029/2006JG000174</w:t>
        </w:r>
      </w:hyperlink>
    </w:p>
    <w:p w14:paraId="3CFC0296" w14:textId="65512D51" w:rsidR="00C4197B" w:rsidRDefault="00C4197B">
      <w:pPr>
        <w:pStyle w:val="CommentText"/>
      </w:pPr>
    </w:p>
  </w:comment>
  <w:comment w:id="99" w:author="Marion Schrumpf" w:date="2020-06-03T10:19:00Z" w:initials="MS">
    <w:p w14:paraId="29D14764" w14:textId="5F79DE6E" w:rsidR="00C4197B" w:rsidRDefault="00C4197B">
      <w:pPr>
        <w:pStyle w:val="CommentText"/>
      </w:pPr>
      <w:r>
        <w:rPr>
          <w:rStyle w:val="CommentReference"/>
        </w:rPr>
        <w:annotationRef/>
      </w:r>
      <w:r>
        <w:t xml:space="preserve">For the hypothesis I would leave the rewetting out and just say field-moist. </w:t>
      </w:r>
    </w:p>
  </w:comment>
  <w:comment w:id="100" w:author="Susan Trumbore" w:date="2020-06-01T14:07:00Z" w:initials="ST">
    <w:p w14:paraId="35BE8577" w14:textId="09DB8AD8" w:rsidR="00C4197B" w:rsidRDefault="00C4197B">
      <w:pPr>
        <w:pStyle w:val="CommentText"/>
      </w:pPr>
      <w:r>
        <w:rPr>
          <w:rStyle w:val="CommentReference"/>
        </w:rPr>
        <w:annotationRef/>
      </w:r>
      <w:proofErr w:type="gramStart"/>
      <w:r>
        <w:t>sounds</w:t>
      </w:r>
      <w:proofErr w:type="gramEnd"/>
      <w:r>
        <w:t xml:space="preserve"> strange… about </w:t>
      </w:r>
      <w:proofErr w:type="spellStart"/>
      <w:r>
        <w:t>about</w:t>
      </w:r>
      <w:proofErr w:type="spellEnd"/>
      <w:r>
        <w:t xml:space="preserve"> ‘ with moisture adjusted from field-moist conditions?</w:t>
      </w:r>
    </w:p>
  </w:comment>
  <w:comment w:id="118" w:author="Marion Schrumpf" w:date="2020-06-03T10:53:00Z" w:initials="MS">
    <w:p w14:paraId="1F200406" w14:textId="5E344106" w:rsidR="00C4197B" w:rsidRDefault="00C4197B">
      <w:pPr>
        <w:pStyle w:val="CommentText"/>
      </w:pPr>
      <w:r>
        <w:rPr>
          <w:rStyle w:val="CommentReference"/>
        </w:rPr>
        <w:annotationRef/>
      </w:r>
      <w:r>
        <w:t xml:space="preserve">For the overall project description, the classic is rather Fischer et al. 2010: </w:t>
      </w:r>
      <w:hyperlink r:id="rId2" w:history="1">
        <w:r>
          <w:rPr>
            <w:rStyle w:val="Hyperlink"/>
          </w:rPr>
          <w:t>Implementing large-scale and long-term functional biodiversity research: The Biodiversity Exploratories</w:t>
        </w:r>
      </w:hyperlink>
      <w:r>
        <w:t xml:space="preserve">; </w:t>
      </w:r>
      <w:r>
        <w:fldChar w:fldCharType="begin"/>
      </w:r>
      <w:r>
        <w:instrText xml:space="preserve"> HYPERLINK "https://doi.org/10.1016/j.baae.2010.07.009" \t "_blank" \o "Persistent link using digital object identifier" </w:instrText>
      </w:r>
      <w:r>
        <w:fldChar w:fldCharType="separate"/>
      </w:r>
      <w:r>
        <w:rPr>
          <w:rStyle w:val="Hyperlink"/>
        </w:rPr>
        <w:t>https://doi.org/10.1016/j.baae.2010.07.009</w:t>
      </w:r>
      <w:r>
        <w:rPr>
          <w:rStyle w:val="Hyperlink"/>
        </w:rPr>
        <w:fldChar w:fldCharType="end"/>
      </w:r>
    </w:p>
  </w:comment>
  <w:comment w:id="121" w:author="Guggenberger" w:date="2020-06-05T14:38:00Z" w:initials="G">
    <w:p w14:paraId="4FE5DED6" w14:textId="05DDE3CE" w:rsidR="00C4197B" w:rsidRDefault="00C4197B">
      <w:pPr>
        <w:pStyle w:val="CommentText"/>
      </w:pPr>
      <w:r>
        <w:rPr>
          <w:rStyle w:val="CommentReference"/>
        </w:rPr>
        <w:annotationRef/>
      </w:r>
      <w:r>
        <w:t>I would provide a table with the basic parameters of the 12 soils.</w:t>
      </w:r>
    </w:p>
  </w:comment>
  <w:comment w:id="124" w:author="Guggenberger" w:date="2020-06-05T14:39:00Z" w:initials="G">
    <w:p w14:paraId="2C791AC6" w14:textId="29611DB4" w:rsidR="00C4197B" w:rsidRDefault="00C4197B">
      <w:pPr>
        <w:pStyle w:val="CommentText"/>
      </w:pPr>
      <w:r>
        <w:rPr>
          <w:rStyle w:val="CommentReference"/>
        </w:rPr>
        <w:annotationRef/>
      </w:r>
      <w:r>
        <w:t>As I know Marion, the samples were taken from the very identical sites, which is also necessary. Maybe you can state how close were the two samplings to each other.</w:t>
      </w:r>
    </w:p>
  </w:comment>
  <w:comment w:id="125" w:author="Marion Schrumpf" w:date="2020-06-03T10:58:00Z" w:initials="MS">
    <w:p w14:paraId="1F46E716" w14:textId="329E0329" w:rsidR="00C4197B" w:rsidRDefault="00C4197B" w:rsidP="00EF274A">
      <w:pPr>
        <w:pStyle w:val="CommentText"/>
      </w:pPr>
      <w:r>
        <w:rPr>
          <w:rStyle w:val="CommentReference"/>
        </w:rPr>
        <w:annotationRef/>
      </w:r>
      <w:r>
        <w:t xml:space="preserve">The 2011 samples are </w:t>
      </w:r>
      <w:proofErr w:type="spellStart"/>
      <w:r>
        <w:t>composits</w:t>
      </w:r>
      <w:proofErr w:type="spellEnd"/>
      <w:r>
        <w:t xml:space="preserve"> of 14 cores…</w:t>
      </w:r>
    </w:p>
  </w:comment>
  <w:comment w:id="130" w:author="Guggenberger" w:date="2020-06-05T14:45:00Z" w:initials="G">
    <w:p w14:paraId="0DBD3C17" w14:textId="21067640" w:rsidR="00C4197B" w:rsidRDefault="00C4197B">
      <w:pPr>
        <w:pStyle w:val="CommentText"/>
      </w:pPr>
      <w:r>
        <w:rPr>
          <w:rStyle w:val="CommentReference"/>
        </w:rPr>
        <w:annotationRef/>
      </w:r>
      <w:r>
        <w:t>Also here I would provide a table with some basic soil information. This can be in the electronic supplementary.</w:t>
      </w:r>
    </w:p>
  </w:comment>
  <w:comment w:id="131" w:author="Marion Schrumpf" w:date="2020-06-03T11:20:00Z" w:initials="MS">
    <w:p w14:paraId="446613A7" w14:textId="59FA29D9" w:rsidR="00C4197B" w:rsidRDefault="00C4197B" w:rsidP="00192857">
      <w:pPr>
        <w:pStyle w:val="CommentText"/>
      </w:pPr>
      <w:r>
        <w:rPr>
          <w:rStyle w:val="CommentReference"/>
        </w:rPr>
        <w:annotationRef/>
      </w:r>
      <w:r>
        <w:t xml:space="preserve">I agree with Sue that this part is a bit confusing, especially since the 2011 incubations are unpublished and the reader does not now what happened then. Therefore, maybe it would be easer to describe the 2011 incubations first (field moist, but adjustment to 60% WHC, preincubation, in jars, sealing, analyses of CO2 evolution and finally 14C as composite sample for incubation period of … days.). A split of the </w:t>
      </w:r>
      <w:proofErr w:type="spellStart"/>
      <w:r>
        <w:t>orgininal</w:t>
      </w:r>
      <w:proofErr w:type="spellEnd"/>
      <w:r>
        <w:t xml:space="preserve"> (non-incubated) composite sample was air dried and stored. </w:t>
      </w:r>
      <w:r>
        <w:br/>
        <w:t xml:space="preserve">Then say what you did for Experiment 1 (rewetting of archived sample to 60% WHC, incubation in identical jars, measuring CO2 and 14C during rewetting pulse in pre-incubation, and then again after … days during “equilibrium” incubation) and 2 (new samples collected in 2019, split first airdried then rewetted, the other one directly adjusted to 60% WHC, </w:t>
      </w:r>
      <w:proofErr w:type="spellStart"/>
      <w:r>
        <w:t>analyes</w:t>
      </w:r>
      <w:proofErr w:type="spellEnd"/>
      <w:r>
        <w:t xml:space="preserve"> of CO2/14C2 after…).</w:t>
      </w:r>
    </w:p>
  </w:comment>
  <w:comment w:id="134" w:author="Susan Trumbore" w:date="2020-06-01T14:12:00Z" w:initials="ST">
    <w:p w14:paraId="0EDBC187" w14:textId="5509AC00" w:rsidR="00C4197B" w:rsidRDefault="00C4197B">
      <w:pPr>
        <w:pStyle w:val="CommentText"/>
      </w:pPr>
      <w:r>
        <w:rPr>
          <w:rStyle w:val="CommentReference"/>
        </w:rPr>
        <w:annotationRef/>
      </w:r>
      <w:r>
        <w:t xml:space="preserve">were they air-dried before incubation? </w:t>
      </w:r>
      <w:proofErr w:type="gramStart"/>
      <w:r>
        <w:t>you</w:t>
      </w:r>
      <w:proofErr w:type="gramEnd"/>
      <w:r>
        <w:t xml:space="preserve"> do not say…..you should say after adjusting field </w:t>
      </w:r>
      <w:proofErr w:type="spellStart"/>
      <w:r>
        <w:t>moustuere</w:t>
      </w:r>
      <w:proofErr w:type="spellEnd"/>
      <w:r>
        <w:t xml:space="preserve"> to X%..</w:t>
      </w:r>
    </w:p>
  </w:comment>
  <w:comment w:id="135" w:author="Marion Schrumpf" w:date="2020-06-03T12:21:00Z" w:initials="MS">
    <w:p w14:paraId="23C3411B" w14:textId="10066657" w:rsidR="00C4197B" w:rsidRDefault="00C4197B" w:rsidP="005B53AB">
      <w:pPr>
        <w:pStyle w:val="CommentText"/>
      </w:pPr>
      <w:r>
        <w:rPr>
          <w:rStyle w:val="CommentReference"/>
        </w:rPr>
        <w:annotationRef/>
      </w:r>
      <w:r>
        <w:t xml:space="preserve">to avoid confusion with the two control treatments also in the results section, maybe call them control-11 and control-19 or something like that? </w:t>
      </w:r>
    </w:p>
  </w:comment>
  <w:comment w:id="139" w:author="Susan Trumbore" w:date="2020-06-01T14:15:00Z" w:initials="ST">
    <w:p w14:paraId="154A4322" w14:textId="77777777" w:rsidR="00C4197B" w:rsidRDefault="00C4197B">
      <w:pPr>
        <w:pStyle w:val="CommentText"/>
      </w:pPr>
      <w:r>
        <w:rPr>
          <w:rStyle w:val="CommentReference"/>
        </w:rPr>
        <w:annotationRef/>
      </w:r>
      <w:r>
        <w:t>Confusing, because you never mention air-drying….</w:t>
      </w:r>
    </w:p>
    <w:p w14:paraId="1E42BCE7" w14:textId="77777777" w:rsidR="00C4197B" w:rsidRDefault="00C4197B">
      <w:pPr>
        <w:pStyle w:val="CommentText"/>
      </w:pPr>
    </w:p>
    <w:p w14:paraId="50CBDCE0" w14:textId="75B2AB7F" w:rsidR="00C4197B" w:rsidRDefault="00C4197B">
      <w:pPr>
        <w:pStyle w:val="CommentText"/>
      </w:pPr>
      <w:r>
        <w:t xml:space="preserve">How about – you describe the ‘control’ conditions for the 2011 samples incubated at the time.    One </w:t>
      </w:r>
      <w:proofErr w:type="spellStart"/>
      <w:r>
        <w:t>alquiot</w:t>
      </w:r>
      <w:proofErr w:type="spellEnd"/>
      <w:r>
        <w:t xml:space="preserve"> of the sieved sample was air dried and archived, one aliquot was used for the incubation. Incubated samples were adjusted to 60% WHC, etc…</w:t>
      </w:r>
    </w:p>
    <w:p w14:paraId="626A0E04" w14:textId="19A888FF" w:rsidR="00C4197B" w:rsidRDefault="00C4197B">
      <w:pPr>
        <w:pStyle w:val="CommentText"/>
      </w:pPr>
    </w:p>
    <w:p w14:paraId="7363F541" w14:textId="79609796" w:rsidR="00C4197B" w:rsidRDefault="00C4197B">
      <w:pPr>
        <w:pStyle w:val="CommentText"/>
      </w:pPr>
      <w:r>
        <w:t xml:space="preserve">In 2019, you rewetted the archived soils.    </w:t>
      </w:r>
    </w:p>
    <w:p w14:paraId="7CE36896" w14:textId="77777777" w:rsidR="00C4197B" w:rsidRDefault="00C4197B">
      <w:pPr>
        <w:pStyle w:val="CommentText"/>
      </w:pPr>
    </w:p>
    <w:p w14:paraId="46F4078B" w14:textId="77777777" w:rsidR="00C4197B" w:rsidRDefault="00C4197B">
      <w:pPr>
        <w:pStyle w:val="CommentText"/>
      </w:pPr>
    </w:p>
    <w:p w14:paraId="14665295" w14:textId="77777777" w:rsidR="00C4197B" w:rsidRDefault="00C4197B">
      <w:pPr>
        <w:pStyle w:val="CommentText"/>
      </w:pPr>
      <w:r>
        <w:t xml:space="preserve">For samples collected in 2019, you repeated the conditions of rewetting field moist samples for ‘control’ and air-dried the other sample, rewetting and incubating using the same methods.   </w:t>
      </w:r>
    </w:p>
    <w:p w14:paraId="661E609C" w14:textId="77777777" w:rsidR="00C4197B" w:rsidRDefault="00C4197B">
      <w:pPr>
        <w:pStyle w:val="CommentText"/>
      </w:pPr>
    </w:p>
    <w:p w14:paraId="4DAD86D0" w14:textId="77777777" w:rsidR="00C4197B" w:rsidRDefault="00C4197B">
      <w:pPr>
        <w:pStyle w:val="CommentText"/>
      </w:pPr>
      <w:r>
        <w:t xml:space="preserve">We also investigated whether pre-incubation higher fluxes had different 14C than those after the preincubation period.  Therefore in </w:t>
      </w:r>
      <w:proofErr w:type="gramStart"/>
      <w:r>
        <w:t>2019,…</w:t>
      </w:r>
      <w:proofErr w:type="gramEnd"/>
    </w:p>
    <w:p w14:paraId="1682C267" w14:textId="77777777" w:rsidR="00C4197B" w:rsidRDefault="00C4197B">
      <w:pPr>
        <w:pStyle w:val="CommentText"/>
      </w:pPr>
    </w:p>
    <w:p w14:paraId="6F186366" w14:textId="1519B6B4" w:rsidR="00C4197B" w:rsidRDefault="00C4197B">
      <w:pPr>
        <w:pStyle w:val="CommentText"/>
      </w:pPr>
    </w:p>
  </w:comment>
  <w:comment w:id="140" w:author="Guggenberger" w:date="2020-06-05T14:55:00Z" w:initials="G">
    <w:p w14:paraId="70B8F742" w14:textId="1A7AC304" w:rsidR="00C4197B" w:rsidRDefault="00C4197B">
      <w:pPr>
        <w:pStyle w:val="CommentText"/>
      </w:pPr>
      <w:r>
        <w:rPr>
          <w:rStyle w:val="CommentReference"/>
        </w:rPr>
        <w:annotationRef/>
      </w:r>
      <w:r>
        <w:t>How long?</w:t>
      </w:r>
    </w:p>
  </w:comment>
  <w:comment w:id="142" w:author="Guggenberger" w:date="2020-06-05T14:58:00Z" w:initials="G">
    <w:p w14:paraId="7298395B" w14:textId="0671BE45" w:rsidR="00C4197B" w:rsidRDefault="00C4197B">
      <w:pPr>
        <w:pStyle w:val="CommentText"/>
      </w:pPr>
      <w:r>
        <w:rPr>
          <w:rStyle w:val="CommentReference"/>
        </w:rPr>
        <w:annotationRef/>
      </w:r>
      <w:r>
        <w:t>Please, state exactly how the soils have been dried and stored afterwards. If the drying was different for the different samples, then it would be worth to have a look on the data, whether this has an effect on d14C-CO2.</w:t>
      </w:r>
    </w:p>
  </w:comment>
  <w:comment w:id="152" w:author="Guggenberger" w:date="2020-06-05T15:01:00Z" w:initials="G">
    <w:p w14:paraId="549D138A" w14:textId="4CF9DB70" w:rsidR="00C4197B" w:rsidRDefault="00C4197B">
      <w:pPr>
        <w:pStyle w:val="CommentText"/>
      </w:pPr>
      <w:r>
        <w:rPr>
          <w:rStyle w:val="CommentReference"/>
        </w:rPr>
        <w:annotationRef/>
      </w:r>
      <w:r>
        <w:t>Another control. I agree with Marion to specify the different controls.</w:t>
      </w:r>
    </w:p>
  </w:comment>
  <w:comment w:id="164" w:author="Guggenberger" w:date="2020-06-05T15:05:00Z" w:initials="G">
    <w:p w14:paraId="6782B359" w14:textId="2DEF3E18" w:rsidR="00C4197B" w:rsidRDefault="00C4197B">
      <w:pPr>
        <w:pStyle w:val="CommentText"/>
      </w:pPr>
      <w:r>
        <w:rPr>
          <w:rStyle w:val="CommentReference"/>
        </w:rPr>
        <w:annotationRef/>
      </w:r>
      <w:r>
        <w:t>Sorry, I do not understand. Standard incubation was in duplicate or in triplicate?</w:t>
      </w:r>
    </w:p>
  </w:comment>
  <w:comment w:id="165" w:author="Marion Schrumpf" w:date="2020-06-03T11:29:00Z" w:initials="MS">
    <w:p w14:paraId="0F544570" w14:textId="58D14025" w:rsidR="00C4197B" w:rsidRDefault="00C4197B" w:rsidP="00914AB0">
      <w:pPr>
        <w:pStyle w:val="CommentText"/>
      </w:pPr>
      <w:r>
        <w:rPr>
          <w:rStyle w:val="CommentReference"/>
        </w:rPr>
        <w:annotationRef/>
      </w:r>
      <w:r>
        <w:t xml:space="preserve">At least for me it would be easier to read and understand if you combine the gas sampling description/strategy with the incubation description above. </w:t>
      </w:r>
    </w:p>
  </w:comment>
  <w:comment w:id="166" w:author="Guggenberger" w:date="2020-06-08T10:51:00Z" w:initials="G">
    <w:p w14:paraId="4AAEA44B" w14:textId="43528389" w:rsidR="00C4197B" w:rsidRDefault="00C4197B">
      <w:pPr>
        <w:pStyle w:val="CommentText"/>
      </w:pPr>
      <w:r>
        <w:rPr>
          <w:rStyle w:val="CommentReference"/>
        </w:rPr>
        <w:annotationRef/>
      </w:r>
      <w:r>
        <w:t>Yes, I would also incorporate this to the descriptions of experiments 1-3 above.</w:t>
      </w:r>
    </w:p>
  </w:comment>
  <w:comment w:id="168" w:author="Marion Schrumpf" w:date="2020-06-03T11:26:00Z" w:initials="MS">
    <w:p w14:paraId="1629237A" w14:textId="77777777" w:rsidR="00C4197B" w:rsidRDefault="00C4197B" w:rsidP="0059217D">
      <w:pPr>
        <w:pStyle w:val="CommentText"/>
      </w:pPr>
      <w:r>
        <w:rPr>
          <w:rStyle w:val="CommentReference"/>
        </w:rPr>
        <w:annotationRef/>
      </w:r>
      <w:r>
        <w:t xml:space="preserve">Ok, here it is, but I would probably explain that before, because it is easier to understand a text forward than backwards </w:t>
      </w:r>
      <w:r>
        <w:sym w:font="Wingdings" w:char="F04A"/>
      </w:r>
    </w:p>
  </w:comment>
  <w:comment w:id="170" w:author="Marion Schrumpf" w:date="2020-06-03T11:24:00Z" w:initials="MS">
    <w:p w14:paraId="73C2EB38" w14:textId="42095954" w:rsidR="00C4197B" w:rsidRDefault="00C4197B">
      <w:pPr>
        <w:pStyle w:val="CommentText"/>
      </w:pPr>
      <w:r>
        <w:rPr>
          <w:rStyle w:val="CommentReference"/>
        </w:rPr>
        <w:annotationRef/>
      </w:r>
      <w:r>
        <w:t>What was the target?</w:t>
      </w:r>
    </w:p>
  </w:comment>
  <w:comment w:id="173" w:author="Marion Schrumpf" w:date="2020-06-03T12:18:00Z" w:initials="MS">
    <w:p w14:paraId="6FF026B2" w14:textId="5626A636" w:rsidR="00C4197B" w:rsidRDefault="00C4197B">
      <w:pPr>
        <w:pStyle w:val="CommentText"/>
      </w:pPr>
      <w:r>
        <w:rPr>
          <w:rStyle w:val="CommentReference"/>
        </w:rPr>
        <w:annotationRef/>
      </w:r>
      <w:r>
        <w:t xml:space="preserve">But control are now the 2019 field moist incubations, right? </w:t>
      </w:r>
    </w:p>
  </w:comment>
  <w:comment w:id="174" w:author="Guggenberger" w:date="2020-06-08T11:26:00Z" w:initials="G">
    <w:p w14:paraId="5D4CB9C4" w14:textId="336D3B17" w:rsidR="00C4197B" w:rsidRDefault="00C4197B">
      <w:pPr>
        <w:pStyle w:val="CommentText"/>
      </w:pPr>
      <w:r>
        <w:rPr>
          <w:rStyle w:val="CommentReference"/>
        </w:rPr>
        <w:annotationRef/>
      </w:r>
      <w:r>
        <w:t>Therefore we suggested above to differentiate the different control samples.</w:t>
      </w:r>
    </w:p>
  </w:comment>
  <w:comment w:id="175" w:author="Marion Schrumpf" w:date="2020-06-03T11:34:00Z" w:initials="MS">
    <w:p w14:paraId="6EDAE4D6" w14:textId="29295065" w:rsidR="00C4197B" w:rsidRDefault="00C4197B">
      <w:pPr>
        <w:pStyle w:val="CommentText"/>
      </w:pPr>
      <w:r>
        <w:rPr>
          <w:rStyle w:val="CommentReference"/>
        </w:rPr>
        <w:annotationRef/>
      </w:r>
      <w:r>
        <w:t xml:space="preserve">Since your results show that pre-incubation 14C did not differ consistently from equilibrium 14C, this approach can also be justified. I would mention that maybe in the </w:t>
      </w:r>
      <w:proofErr w:type="spellStart"/>
      <w:r>
        <w:t>disucussion</w:t>
      </w:r>
      <w:proofErr w:type="spellEnd"/>
      <w:r>
        <w:t xml:space="preserve">, if you did not do so, yet. </w:t>
      </w:r>
    </w:p>
  </w:comment>
  <w:comment w:id="176" w:author="Guggenberger" w:date="2020-06-08T11:36:00Z" w:initials="G">
    <w:p w14:paraId="29DB50AF" w14:textId="6B846851" w:rsidR="00C4197B" w:rsidRDefault="00C4197B">
      <w:pPr>
        <w:pStyle w:val="CommentText"/>
      </w:pPr>
      <w:r>
        <w:rPr>
          <w:rStyle w:val="CommentReference"/>
        </w:rPr>
        <w:annotationRef/>
      </w:r>
      <w:r>
        <w:t>I think it is useful to refer this statement already to these results.</w:t>
      </w:r>
    </w:p>
  </w:comment>
  <w:comment w:id="179" w:author="Marion Schrumpf" w:date="2020-06-03T11:31:00Z" w:initials="MS">
    <w:p w14:paraId="6E96A042" w14:textId="3F90B394" w:rsidR="00C4197B" w:rsidRDefault="00C4197B">
      <w:pPr>
        <w:pStyle w:val="CommentText"/>
      </w:pPr>
      <w:r>
        <w:rPr>
          <w:rStyle w:val="CommentReference"/>
        </w:rPr>
        <w:annotationRef/>
      </w:r>
      <w:r>
        <w:t xml:space="preserve">I would call this maybe general also Sample analyses or something like that and also mention how the gas samples were actually </w:t>
      </w:r>
      <w:proofErr w:type="spellStart"/>
      <w:r>
        <w:t>analysed</w:t>
      </w:r>
      <w:proofErr w:type="spellEnd"/>
      <w:r>
        <w:t>, which was not said before.</w:t>
      </w:r>
    </w:p>
  </w:comment>
  <w:comment w:id="183" w:author="Marion Schrumpf" w:date="2020-06-03T11:37:00Z" w:initials="MS">
    <w:p w14:paraId="30FE0424" w14:textId="79C9852C" w:rsidR="00C4197B" w:rsidRDefault="00C4197B" w:rsidP="00C925A5">
      <w:pPr>
        <w:pStyle w:val="CommentText"/>
      </w:pPr>
      <w:r>
        <w:rPr>
          <w:rStyle w:val="CommentReference"/>
        </w:rPr>
        <w:annotationRef/>
      </w:r>
      <w:r>
        <w:t xml:space="preserve">How and from which samples (archived ones or newly collected ones)? </w:t>
      </w:r>
    </w:p>
  </w:comment>
  <w:comment w:id="184" w:author="Guggenberger" w:date="2020-06-08T11:41:00Z" w:initials="G">
    <w:p w14:paraId="28C44C0C" w14:textId="3E23861F" w:rsidR="00C4197B" w:rsidRDefault="00C4197B">
      <w:pPr>
        <w:pStyle w:val="CommentText"/>
      </w:pPr>
      <w:r>
        <w:rPr>
          <w:rStyle w:val="CommentReference"/>
        </w:rPr>
        <w:annotationRef/>
      </w:r>
      <w:r>
        <w:t>You also need to briefly mention the methods and the instruments used.</w:t>
      </w:r>
    </w:p>
  </w:comment>
  <w:comment w:id="186" w:author="Susan Trumbore" w:date="2020-06-01T14:29:00Z" w:initials="ST">
    <w:p w14:paraId="46CBFAD2" w14:textId="29FD8BF5" w:rsidR="00C4197B" w:rsidRDefault="00C4197B">
      <w:pPr>
        <w:pStyle w:val="CommentText"/>
      </w:pPr>
      <w:r>
        <w:rPr>
          <w:rStyle w:val="CommentReference"/>
        </w:rPr>
        <w:annotationRef/>
      </w:r>
      <w:r>
        <w:t xml:space="preserve">Normally I say here what unit I am using and define it briefly (i.e. Delta </w:t>
      </w:r>
      <w:proofErr w:type="gramStart"/>
      <w:r>
        <w:t>14C  is</w:t>
      </w:r>
      <w:proofErr w:type="gramEnd"/>
      <w:r>
        <w:t xml:space="preserve"> the deviation in parts per </w:t>
      </w:r>
      <w:proofErr w:type="spellStart"/>
      <w:r>
        <w:t>thougsane</w:t>
      </w:r>
      <w:proofErr w:type="spellEnd"/>
      <w:r>
        <w:t xml:space="preserve"> of the 14C/12C ratio to that of the oxalic acid standard measured in 1950.  To correct for potential mass-</w:t>
      </w:r>
      <w:proofErr w:type="spellStart"/>
      <w:r>
        <w:t>depenedent</w:t>
      </w:r>
      <w:proofErr w:type="spellEnd"/>
      <w:r>
        <w:t xml:space="preserve"> fractionation effects, the 14C/12C ratio of all samples is corrected to a common d13C value of -25 per mil (</w:t>
      </w:r>
      <w:proofErr w:type="spellStart"/>
      <w:r>
        <w:t>Stuiver</w:t>
      </w:r>
      <w:proofErr w:type="spellEnd"/>
      <w:r>
        <w:t>…)</w:t>
      </w:r>
    </w:p>
  </w:comment>
  <w:comment w:id="187" w:author="Guggenberger" w:date="2020-06-08T11:42:00Z" w:initials="G">
    <w:p w14:paraId="73DD1E86" w14:textId="7925FA55" w:rsidR="00C4197B" w:rsidRDefault="00C4197B">
      <w:pPr>
        <w:pStyle w:val="CommentText"/>
      </w:pPr>
      <w:r>
        <w:rPr>
          <w:rStyle w:val="CommentReference"/>
        </w:rPr>
        <w:annotationRef/>
      </w:r>
      <w:r>
        <w:t>I would also add the instruments here and likely also the principle of 14C-CO2 and 13-CO2 measurement.</w:t>
      </w:r>
    </w:p>
  </w:comment>
  <w:comment w:id="189" w:author="Marion Schrumpf" w:date="2020-06-03T12:02:00Z" w:initials="MS">
    <w:p w14:paraId="0ADDCCC1" w14:textId="523FBD45" w:rsidR="00C4197B" w:rsidRDefault="00C4197B">
      <w:pPr>
        <w:pStyle w:val="CommentText"/>
      </w:pPr>
      <w:r>
        <w:rPr>
          <w:rStyle w:val="CommentReference"/>
        </w:rPr>
        <w:annotationRef/>
      </w:r>
      <w:r>
        <w:t>How about respiration rates of experiment 3?</w:t>
      </w:r>
    </w:p>
  </w:comment>
  <w:comment w:id="197" w:author="Marion Schrumpf" w:date="2020-06-03T11:53:00Z" w:initials="MS">
    <w:p w14:paraId="613337DD" w14:textId="1F7F8DAD" w:rsidR="00C4197B" w:rsidRDefault="00C4197B">
      <w:pPr>
        <w:pStyle w:val="CommentText"/>
      </w:pPr>
      <w:r>
        <w:rPr>
          <w:rStyle w:val="CommentReference"/>
        </w:rPr>
        <w:annotationRef/>
      </w:r>
      <w:r>
        <w:t xml:space="preserve">It is more informative to say not only that but also how they diverged. Ok, I just see that again you say that afterwards… </w:t>
      </w:r>
      <w:r>
        <w:sym w:font="Wingdings" w:char="F04A"/>
      </w:r>
    </w:p>
  </w:comment>
  <w:comment w:id="199" w:author="Marion Schrumpf" w:date="2020-06-03T11:59:00Z" w:initials="MS">
    <w:p w14:paraId="7B6AF891" w14:textId="7A2F0402" w:rsidR="00C4197B" w:rsidRDefault="00C4197B" w:rsidP="004E7391">
      <w:pPr>
        <w:pStyle w:val="CommentText"/>
      </w:pPr>
      <w:r>
        <w:rPr>
          <w:rStyle w:val="CommentReference"/>
        </w:rPr>
        <w:annotationRef/>
      </w:r>
      <w:r>
        <w:t xml:space="preserve">Maybe you should think of using another term as “rewetting” for the field moist control samples, because I typically associate rewetting rather with the drying treatment. Maybe something like moisture adjustment? The samples were probably not really dry when collected in early May 2011. A part of the original “rewetting” pulse could also be due to sample sieving and the overall disturbance of associated with putting the sample into the jars, so it was maybe not only a moisture addition effect. </w:t>
      </w:r>
    </w:p>
  </w:comment>
  <w:comment w:id="200" w:author="Guggenberger" w:date="2020-06-08T11:50:00Z" w:initials="G">
    <w:p w14:paraId="13B026CF" w14:textId="77777777" w:rsidR="00C4197B" w:rsidRDefault="00C4197B">
      <w:pPr>
        <w:pStyle w:val="CommentText"/>
      </w:pPr>
      <w:r>
        <w:rPr>
          <w:rStyle w:val="CommentReference"/>
        </w:rPr>
        <w:annotationRef/>
      </w:r>
      <w:r>
        <w:t>I agree to replace this term by “moisture adjustment”.</w:t>
      </w:r>
    </w:p>
    <w:p w14:paraId="30331322" w14:textId="20E0032B" w:rsidR="00C4197B" w:rsidRDefault="00C4197B">
      <w:pPr>
        <w:pStyle w:val="CommentText"/>
      </w:pPr>
      <w:r>
        <w:t>I think it would be also useful to mention the moisture content of the field fresh soils in order to give an impression, how far the original soil moisture deviated from that of the adjusted one.</w:t>
      </w:r>
    </w:p>
  </w:comment>
  <w:comment w:id="205" w:author="Marion Schrumpf" w:date="2020-06-03T12:11:00Z" w:initials="MS">
    <w:p w14:paraId="07ADFF0E" w14:textId="6BC9F214" w:rsidR="00C4197B" w:rsidRDefault="00C4197B">
      <w:pPr>
        <w:pStyle w:val="CommentText"/>
      </w:pPr>
      <w:r>
        <w:rPr>
          <w:rStyle w:val="CommentReference"/>
        </w:rPr>
        <w:annotationRef/>
      </w:r>
      <w:r>
        <w:t>Maybe say that this was the first measurement (1 day?) after the preincubation?</w:t>
      </w:r>
    </w:p>
  </w:comment>
  <w:comment w:id="206" w:author="Marion Schrumpf" w:date="2020-06-03T12:15:00Z" w:initials="MS">
    <w:p w14:paraId="18F97C31" w14:textId="0F349977" w:rsidR="00C4197B" w:rsidRDefault="00C4197B">
      <w:pPr>
        <w:pStyle w:val="CommentText"/>
      </w:pPr>
      <w:r>
        <w:rPr>
          <w:rStyle w:val="CommentReference"/>
        </w:rPr>
        <w:annotationRef/>
      </w:r>
      <w:r>
        <w:t>Strong?</w:t>
      </w:r>
    </w:p>
  </w:comment>
  <w:comment w:id="207" w:author="Guggenberger" w:date="2020-06-08T11:57:00Z" w:initials="G">
    <w:p w14:paraId="3D2D728E" w14:textId="1E1B2DA3" w:rsidR="00C4197B" w:rsidRDefault="00C4197B">
      <w:pPr>
        <w:pStyle w:val="CommentText"/>
      </w:pPr>
      <w:r>
        <w:rPr>
          <w:rStyle w:val="CommentReference"/>
        </w:rPr>
        <w:annotationRef/>
      </w:r>
      <w:r>
        <w:t>… meaning that storage of air-dried soils decreased soil respiration and this was more pronounced for forest soils than for grassland soils. Do you have any explanation?</w:t>
      </w:r>
    </w:p>
  </w:comment>
  <w:comment w:id="208" w:author="Guggenberger" w:date="2020-06-08T11:47:00Z" w:initials="G">
    <w:p w14:paraId="41C155FC" w14:textId="7F65FB4F" w:rsidR="00C4197B" w:rsidRDefault="00C4197B">
      <w:pPr>
        <w:pStyle w:val="CommentText"/>
      </w:pPr>
      <w:r>
        <w:rPr>
          <w:rStyle w:val="CommentReference"/>
        </w:rPr>
        <w:annotationRef/>
      </w:r>
      <w:r>
        <w:t>What about Experiment 3?</w:t>
      </w:r>
    </w:p>
  </w:comment>
  <w:comment w:id="209" w:author="Susan Trumbore" w:date="2020-06-01T14:35:00Z" w:initials="ST">
    <w:p w14:paraId="5549E001" w14:textId="590978FA" w:rsidR="00C4197B" w:rsidRDefault="00C4197B">
      <w:pPr>
        <w:pStyle w:val="CommentText"/>
      </w:pPr>
      <w:r>
        <w:rPr>
          <w:rStyle w:val="CommentReference"/>
        </w:rPr>
        <w:annotationRef/>
      </w:r>
      <w:r>
        <w:t>Is there anything to say about 13C that might be useful?   (</w:t>
      </w:r>
      <w:proofErr w:type="gramStart"/>
      <w:r>
        <w:t>in</w:t>
      </w:r>
      <w:proofErr w:type="gramEnd"/>
      <w:r>
        <w:t xml:space="preserve"> other studies, there is a difference </w:t>
      </w:r>
      <w:proofErr w:type="spellStart"/>
      <w:r>
        <w:t>btween</w:t>
      </w:r>
      <w:proofErr w:type="spellEnd"/>
      <w:r>
        <w:t xml:space="preserve"> preincubation and </w:t>
      </w:r>
      <w:proofErr w:type="spellStart"/>
      <w:r>
        <w:t>equilibirum</w:t>
      </w:r>
      <w:proofErr w:type="spellEnd"/>
      <w:r>
        <w:t xml:space="preserve"> in 13CO2..). Some people might be interested…. also might help interpret outliers</w:t>
      </w:r>
    </w:p>
  </w:comment>
  <w:comment w:id="215" w:author="Susan Trumbore" w:date="2020-06-01T14:46:00Z" w:initials="ST">
    <w:p w14:paraId="1BA4B289" w14:textId="55D40591" w:rsidR="00C4197B" w:rsidRDefault="00C4197B">
      <w:pPr>
        <w:pStyle w:val="CommentText"/>
      </w:pPr>
      <w:r>
        <w:rPr>
          <w:rStyle w:val="CommentReference"/>
        </w:rPr>
        <w:annotationRef/>
      </w:r>
      <w:r>
        <w:t>this is comparing equilibrium and pre-equilibrium or different treatments?  Why do you give it a new section?</w:t>
      </w:r>
    </w:p>
  </w:comment>
  <w:comment w:id="216" w:author="Guggenberger" w:date="2020-06-08T12:10:00Z" w:initials="G">
    <w:p w14:paraId="167FD5D1" w14:textId="2C75957D" w:rsidR="00C4197B" w:rsidRDefault="00C4197B">
      <w:pPr>
        <w:pStyle w:val="CommentText"/>
      </w:pPr>
      <w:r>
        <w:rPr>
          <w:rStyle w:val="CommentReference"/>
        </w:rPr>
        <w:annotationRef/>
      </w:r>
      <w:r>
        <w:t>And in 3.2.2 you are not talking about Experiment 2 in contrast to 3.2.1.</w:t>
      </w:r>
    </w:p>
  </w:comment>
  <w:comment w:id="217" w:author="Marion Schrumpf" w:date="2020-06-03T12:25:00Z" w:initials="MS">
    <w:p w14:paraId="482019B6" w14:textId="45DC3CC0" w:rsidR="00C4197B" w:rsidRDefault="00C4197B" w:rsidP="008E029D">
      <w:pPr>
        <w:pStyle w:val="CommentText"/>
      </w:pPr>
      <w:r>
        <w:rPr>
          <w:rStyle w:val="CommentReference"/>
        </w:rPr>
        <w:annotationRef/>
      </w:r>
      <w:r>
        <w:t>3.2.2. seems to describe the same as 3.2.1: combine?</w:t>
      </w:r>
    </w:p>
  </w:comment>
  <w:comment w:id="219" w:author="Guggenberger" w:date="2020-06-08T12:02:00Z" w:initials="G">
    <w:p w14:paraId="1198C530" w14:textId="11E232DB" w:rsidR="00C4197B" w:rsidRDefault="00C4197B">
      <w:pPr>
        <w:pStyle w:val="CommentText"/>
      </w:pPr>
      <w:r>
        <w:rPr>
          <w:rStyle w:val="CommentReference"/>
        </w:rPr>
        <w:annotationRef/>
      </w:r>
      <w:r>
        <w:t>Which control?</w:t>
      </w:r>
    </w:p>
  </w:comment>
  <w:comment w:id="218" w:author="Susan Trumbore" w:date="2020-06-01T14:36:00Z" w:initials="ST">
    <w:p w14:paraId="6B7093B8" w14:textId="296ED316" w:rsidR="00C4197B" w:rsidRDefault="00C4197B">
      <w:pPr>
        <w:pStyle w:val="CommentText"/>
      </w:pPr>
      <w:r>
        <w:rPr>
          <w:rStyle w:val="CommentReference"/>
        </w:rPr>
        <w:annotationRef/>
      </w:r>
      <w:r>
        <w:t>I would not lead off with the outlier – is this meant to be with the 3.2.1?  (also refers to Figure 3).</w:t>
      </w:r>
    </w:p>
  </w:comment>
  <w:comment w:id="226" w:author="Susan Trumbore" w:date="2020-06-01T14:50:00Z" w:initials="ST">
    <w:p w14:paraId="060D2A2D" w14:textId="60AB0671" w:rsidR="00C4197B" w:rsidRDefault="00C4197B">
      <w:pPr>
        <w:pStyle w:val="CommentText"/>
      </w:pPr>
      <w:r>
        <w:rPr>
          <w:rStyle w:val="CommentReference"/>
        </w:rPr>
        <w:annotationRef/>
      </w:r>
      <w:r>
        <w:t xml:space="preserve">I would lead with the observation from the ‘control samples.  All incubations had 14C-CO2 higher than the atmosphere in the year they were collected, indicating that microbes are assessing a mixture of C mostly fixed several years to decades previously.   </w:t>
      </w:r>
    </w:p>
  </w:comment>
  <w:comment w:id="228" w:author="Susan Trumbore" w:date="2020-06-01T14:53:00Z" w:initials="ST">
    <w:p w14:paraId="0FAFD737" w14:textId="77777777" w:rsidR="00C4197B" w:rsidRDefault="00C4197B" w:rsidP="009E20A2">
      <w:pPr>
        <w:pStyle w:val="CommentText"/>
      </w:pPr>
      <w:r>
        <w:rPr>
          <w:rStyle w:val="CommentReference"/>
        </w:rPr>
        <w:annotationRef/>
      </w:r>
      <w:r>
        <w:t xml:space="preserve">Put this paragraph first, then say what the drying-rewetting did.   You can even say that the pattern indicates contributions for C that is declining </w:t>
      </w:r>
      <w:proofErr w:type="spellStart"/>
      <w:r>
        <w:t>att</w:t>
      </w:r>
      <w:proofErr w:type="spellEnd"/>
      <w:r>
        <w:t xml:space="preserve"> roughly the same rate as the atmosphere, but with contributions from C fixed years to decades ago that keeps the mean value above the atmospheric curve…(link back to figure 1)</w:t>
      </w:r>
    </w:p>
  </w:comment>
  <w:comment w:id="231" w:author="Marion Schrumpf" w:date="2020-06-03T12:32:00Z" w:initials="MS">
    <w:p w14:paraId="2D136346" w14:textId="7FD3E512" w:rsidR="00C4197B" w:rsidRDefault="00C4197B">
      <w:pPr>
        <w:pStyle w:val="CommentText"/>
      </w:pPr>
      <w:r>
        <w:rPr>
          <w:rStyle w:val="CommentReference"/>
        </w:rPr>
        <w:annotationRef/>
      </w:r>
      <w:r>
        <w:t>For forest samples you find for one experiment an enrichment and for the other a depletion – so how did you determine the average change presented here?</w:t>
      </w:r>
    </w:p>
  </w:comment>
  <w:comment w:id="230" w:author="Susan Trumbore" w:date="2020-06-01T14:49:00Z" w:initials="ST">
    <w:p w14:paraId="41E6704E" w14:textId="1E38D9ED" w:rsidR="00C4197B" w:rsidRDefault="00C4197B">
      <w:pPr>
        <w:pStyle w:val="CommentText"/>
      </w:pPr>
      <w:r>
        <w:rPr>
          <w:rStyle w:val="CommentReference"/>
        </w:rPr>
        <w:annotationRef/>
      </w:r>
      <w:r>
        <w:t>How do these compare with the standard deviation among replicates?  Would be useful to give an idea how large an error this is.</w:t>
      </w:r>
    </w:p>
  </w:comment>
  <w:comment w:id="235" w:author="Guggenberger" w:date="2020-06-08T13:50:00Z" w:initials="G">
    <w:p w14:paraId="68948938" w14:textId="0753D25A" w:rsidR="00C4197B" w:rsidRDefault="00C4197B">
      <w:pPr>
        <w:pStyle w:val="CommentText"/>
      </w:pPr>
      <w:r>
        <w:rPr>
          <w:rStyle w:val="CommentReference"/>
        </w:rPr>
        <w:annotationRef/>
      </w:r>
      <w:r>
        <w:t>As I wrote before, the consideration of the change in moisture of field-moist samples (control) would be very interesting. Might be one can obtain a threshold value for the re-moistening (i.e. Birch) effect.</w:t>
      </w:r>
    </w:p>
  </w:comment>
  <w:comment w:id="234" w:author="Susan Trumbore" w:date="2020-06-01T14:56:00Z" w:initials="ST">
    <w:p w14:paraId="7E872B9B" w14:textId="38D40146" w:rsidR="00C4197B" w:rsidRDefault="00C4197B">
      <w:pPr>
        <w:pStyle w:val="CommentText"/>
      </w:pPr>
      <w:r>
        <w:rPr>
          <w:rStyle w:val="CommentReference"/>
        </w:rPr>
        <w:annotationRef/>
      </w:r>
      <w:r>
        <w:t>I would take a look at 13C data…</w:t>
      </w:r>
    </w:p>
  </w:comment>
  <w:comment w:id="238" w:author="Guggenberger" w:date="2020-06-08T14:02:00Z" w:initials="G">
    <w:p w14:paraId="239BF7AE" w14:textId="3D77E9AA" w:rsidR="00C4197B" w:rsidRDefault="00C4197B">
      <w:pPr>
        <w:pStyle w:val="CommentText"/>
      </w:pPr>
      <w:r>
        <w:rPr>
          <w:rStyle w:val="CommentReference"/>
        </w:rPr>
        <w:annotationRef/>
      </w:r>
      <w:r>
        <w:t>Please, check.</w:t>
      </w:r>
    </w:p>
  </w:comment>
  <w:comment w:id="241" w:author="Marion Schrumpf" w:date="2020-06-03T13:03:00Z" w:initials="MS">
    <w:p w14:paraId="44A0B893" w14:textId="1DBB42D4" w:rsidR="00C4197B" w:rsidRDefault="00C4197B" w:rsidP="005F720D">
      <w:pPr>
        <w:pStyle w:val="CommentText"/>
      </w:pPr>
      <w:r>
        <w:rPr>
          <w:rStyle w:val="CommentReference"/>
        </w:rPr>
        <w:annotationRef/>
      </w:r>
      <w:r>
        <w:t xml:space="preserve">Not sure what you mean with treatment here. Overall comparison of 14C in incubations of field moist and archived samples? Did you include the rewetting samples from experiment 2 here? Given that they were not archived, I would leave them out and then combine these results with the section on sample storage. Given that the results described for Figure 5 are also (and better) visible in Figure 6, you could consider putting Figure 5 to an appendix to show the range of 14C-values considered in the experiments? </w:t>
      </w:r>
    </w:p>
  </w:comment>
  <w:comment w:id="242" w:author="Marion Schrumpf" w:date="2020-06-03T12:48:00Z" w:initials="MS">
    <w:p w14:paraId="3C6CE049" w14:textId="647C5A47" w:rsidR="00C4197B" w:rsidRDefault="00C4197B">
      <w:pPr>
        <w:pStyle w:val="CommentText"/>
      </w:pPr>
      <w:r>
        <w:rPr>
          <w:rStyle w:val="CommentReference"/>
        </w:rPr>
        <w:annotationRef/>
      </w:r>
      <w:r>
        <w:t>Where does this range come from?</w:t>
      </w:r>
    </w:p>
  </w:comment>
  <w:comment w:id="243" w:author="Guggenberger" w:date="2020-06-08T14:05:00Z" w:initials="G">
    <w:p w14:paraId="62E22AFF" w14:textId="0C8738DB" w:rsidR="00C4197B" w:rsidRDefault="00C4197B">
      <w:pPr>
        <w:pStyle w:val="CommentText"/>
      </w:pPr>
      <w:r>
        <w:rPr>
          <w:rStyle w:val="CommentReference"/>
        </w:rPr>
        <w:annotationRef/>
      </w:r>
      <w:r>
        <w:t>Which samples show which differences?</w:t>
      </w:r>
    </w:p>
  </w:comment>
  <w:comment w:id="247" w:author="Guggenberger" w:date="2020-06-08T14:17:00Z" w:initials="G">
    <w:p w14:paraId="3A9CE07C" w14:textId="4953E726" w:rsidR="00C4197B" w:rsidRDefault="00C4197B">
      <w:pPr>
        <w:pStyle w:val="CommentText"/>
      </w:pPr>
      <w:r>
        <w:rPr>
          <w:rStyle w:val="CommentReference"/>
        </w:rPr>
        <w:annotationRef/>
      </w:r>
      <w:r>
        <w:t>Doesn’t fit somehow …</w:t>
      </w:r>
    </w:p>
  </w:comment>
  <w:comment w:id="248" w:author="Susan Trumbore" w:date="2020-06-01T15:07:00Z" w:initials="ST">
    <w:p w14:paraId="0C35BEDF" w14:textId="44A93B47" w:rsidR="00C4197B" w:rsidRDefault="00C4197B">
      <w:pPr>
        <w:pStyle w:val="CommentText"/>
      </w:pPr>
      <w:r>
        <w:rPr>
          <w:rStyle w:val="CommentReference"/>
        </w:rPr>
        <w:annotationRef/>
      </w:r>
      <w:r>
        <w:t xml:space="preserve">cite Cisneros </w:t>
      </w:r>
      <w:proofErr w:type="spellStart"/>
      <w:r>
        <w:t>Dozal</w:t>
      </w:r>
      <w:proofErr w:type="spellEnd"/>
      <w:r>
        <w:t xml:space="preserve"> et al. instead of this paper (which was in EOS).</w:t>
      </w:r>
    </w:p>
  </w:comment>
  <w:comment w:id="249" w:author="Susan Trumbore" w:date="2020-06-01T14:58:00Z" w:initials="ST">
    <w:p w14:paraId="67797B19" w14:textId="28093332" w:rsidR="00C4197B" w:rsidRDefault="00C4197B">
      <w:pPr>
        <w:pStyle w:val="CommentText"/>
      </w:pPr>
      <w:r>
        <w:rPr>
          <w:rStyle w:val="CommentReference"/>
        </w:rPr>
        <w:annotationRef/>
      </w:r>
      <w:r>
        <w:t>Without the figure I don’t know what this means.  Also for the Figure – what do you mean by “Treatment” (storage</w:t>
      </w:r>
      <w:proofErr w:type="gramStart"/>
      <w:r>
        <w:t>?,</w:t>
      </w:r>
      <w:proofErr w:type="gramEnd"/>
      <w:r>
        <w:t xml:space="preserve"> storage + drying (as most of the controls were not air dried before incubation) and mostly we archived oven-dried soils (60-80C).    Grassland soils that were incubated after </w:t>
      </w:r>
      <w:proofErr w:type="spellStart"/>
      <w:r>
        <w:t>archving</w:t>
      </w:r>
      <w:proofErr w:type="spellEnd"/>
      <w:r>
        <w:t xml:space="preserve"> had lower 14C than the original samples, while forests mostly had higher 14C …</w:t>
      </w:r>
    </w:p>
  </w:comment>
  <w:comment w:id="250" w:author="Guggenberger" w:date="2020-06-08T14:20:00Z" w:initials="G">
    <w:p w14:paraId="32D7887A" w14:textId="0189263A" w:rsidR="00C4197B" w:rsidRDefault="00C4197B">
      <w:pPr>
        <w:pStyle w:val="CommentText"/>
      </w:pPr>
      <w:r>
        <w:rPr>
          <w:rStyle w:val="CommentReference"/>
        </w:rPr>
        <w:annotationRef/>
      </w:r>
      <w:r>
        <w:t>Yes, the data are quite complex. Therefore, it does not harm, if you can describe a little bit more in detail.</w:t>
      </w:r>
    </w:p>
  </w:comment>
  <w:comment w:id="251" w:author="Marion Schrumpf" w:date="2020-06-03T13:07:00Z" w:initials="MS">
    <w:p w14:paraId="1DE45ABA" w14:textId="5746C2B2" w:rsidR="00C4197B" w:rsidRDefault="00C4197B" w:rsidP="005F720D">
      <w:pPr>
        <w:pStyle w:val="CommentText"/>
      </w:pPr>
      <w:r>
        <w:rPr>
          <w:rStyle w:val="CommentReference"/>
        </w:rPr>
        <w:annotationRef/>
      </w:r>
      <w:r>
        <w:t xml:space="preserve">Figure 6 actually suggests that mostly the </w:t>
      </w:r>
      <w:proofErr w:type="spellStart"/>
      <w:r>
        <w:t>Exploratories</w:t>
      </w:r>
      <w:proofErr w:type="spellEnd"/>
      <w:r>
        <w:t xml:space="preserve"> grasslands are below, while the other sites tend to have smaller 14C after sample storage.… </w:t>
      </w:r>
    </w:p>
  </w:comment>
  <w:comment w:id="253" w:author="Guggenberger" w:date="2020-06-08T14:29:00Z" w:initials="G">
    <w:p w14:paraId="6CC8A7C2" w14:textId="577A5794" w:rsidR="00C4197B" w:rsidRDefault="00C4197B">
      <w:pPr>
        <w:pStyle w:val="CommentText"/>
      </w:pPr>
      <w:r>
        <w:rPr>
          <w:rStyle w:val="CommentReference"/>
        </w:rPr>
        <w:annotationRef/>
      </w:r>
      <w:r>
        <w:t>Please, be specific.</w:t>
      </w:r>
    </w:p>
  </w:comment>
  <w:comment w:id="254" w:author="Marion Schrumpf" w:date="2020-06-03T13:07:00Z" w:initials="MS">
    <w:p w14:paraId="08F0ACD2" w14:textId="1BB0C221" w:rsidR="00C4197B" w:rsidRDefault="00C4197B">
      <w:pPr>
        <w:pStyle w:val="CommentText"/>
      </w:pPr>
      <w:r>
        <w:rPr>
          <w:rStyle w:val="CommentReference"/>
        </w:rPr>
        <w:annotationRef/>
      </w:r>
      <w:r>
        <w:t xml:space="preserve">Necessary? </w:t>
      </w:r>
    </w:p>
  </w:comment>
  <w:comment w:id="255" w:author="Guggenberger" w:date="2020-06-08T14:29:00Z" w:initials="G">
    <w:p w14:paraId="182C3D62" w14:textId="087B102F" w:rsidR="00C4197B" w:rsidRDefault="00C4197B">
      <w:pPr>
        <w:pStyle w:val="CommentText"/>
      </w:pPr>
      <w:r>
        <w:rPr>
          <w:rStyle w:val="CommentReference"/>
        </w:rPr>
        <w:annotationRef/>
      </w:r>
      <w:r>
        <w:t>Abbreviation not defined.</w:t>
      </w:r>
    </w:p>
  </w:comment>
  <w:comment w:id="257" w:author="Susan Trumbore" w:date="2020-06-01T15:06:00Z" w:initials="ST">
    <w:p w14:paraId="21C03E2A" w14:textId="623AFE2C" w:rsidR="00C4197B" w:rsidRDefault="00C4197B">
      <w:pPr>
        <w:pStyle w:val="CommentText"/>
      </w:pPr>
      <w:r>
        <w:rPr>
          <w:rStyle w:val="CommentReference"/>
        </w:rPr>
        <w:annotationRef/>
      </w:r>
      <w:r>
        <w:t xml:space="preserve">maybe cite </w:t>
      </w:r>
      <w:proofErr w:type="spellStart"/>
      <w:r>
        <w:t>Malu’s</w:t>
      </w:r>
      <w:proofErr w:type="spellEnd"/>
      <w:r>
        <w:t xml:space="preserve"> paper instead of mind (Cisneros </w:t>
      </w:r>
      <w:proofErr w:type="spellStart"/>
      <w:r>
        <w:t>Dozal</w:t>
      </w:r>
      <w:proofErr w:type="spellEnd"/>
      <w:r>
        <w:t xml:space="preserve"> et al.)</w:t>
      </w:r>
    </w:p>
  </w:comment>
  <w:comment w:id="258" w:author="Susan Trumbore" w:date="2020-06-01T15:32:00Z" w:initials="ST">
    <w:p w14:paraId="3B87C837" w14:textId="2BFBE662" w:rsidR="00C4197B" w:rsidRDefault="00C4197B">
      <w:pPr>
        <w:pStyle w:val="CommentText"/>
      </w:pPr>
      <w:r>
        <w:rPr>
          <w:rStyle w:val="CommentReference"/>
        </w:rPr>
        <w:annotationRef/>
      </w:r>
      <w:r>
        <w:t xml:space="preserve">Overall, needs a better structure –and clearer points you want </w:t>
      </w:r>
      <w:proofErr w:type="spellStart"/>
      <w:r>
        <w:t>ot</w:t>
      </w:r>
      <w:proofErr w:type="spellEnd"/>
      <w:r>
        <w:t xml:space="preserve"> make -- perhaps use the one that you set up with your hypotheses (or change the order of hypotheses to match what you want to say here):</w:t>
      </w:r>
    </w:p>
    <w:p w14:paraId="48C2BE9B" w14:textId="792B35D6" w:rsidR="00C4197B" w:rsidRDefault="00C4197B">
      <w:pPr>
        <w:pStyle w:val="CommentText"/>
      </w:pPr>
      <w:r>
        <w:t>Hyp.2) Large changes in flux on rewetting do not show large change in 14C substrates.  Differences are conserved in pre- and post incubation between controls and treatments.</w:t>
      </w:r>
    </w:p>
    <w:p w14:paraId="3F9F7AF4" w14:textId="4D6D01D7" w:rsidR="00C4197B" w:rsidRDefault="00C4197B">
      <w:pPr>
        <w:pStyle w:val="CommentText"/>
      </w:pPr>
      <w:proofErr w:type="spellStart"/>
      <w:r>
        <w:t>Hyp</w:t>
      </w:r>
      <w:proofErr w:type="spellEnd"/>
      <w:r>
        <w:t xml:space="preserve"> 1) Older C is mobilized by drying and rewetting – this appears to be supported by the data. We expect he ‘youngest’ C to have 14C closely following atmospheric curve, while ‘older’ C would have been fixed in previous years to decades will have higher 14C (unless dominated by many decades so that a majority was fixed before the bomb period).   In grasslands, …. </w:t>
      </w:r>
    </w:p>
    <w:p w14:paraId="522EFF2B" w14:textId="6FFFE757" w:rsidR="00C4197B" w:rsidRDefault="00C4197B">
      <w:pPr>
        <w:pStyle w:val="CommentText"/>
      </w:pPr>
      <w:r>
        <w:t xml:space="preserve">   Also supported </w:t>
      </w:r>
    </w:p>
    <w:p w14:paraId="475AE2D3" w14:textId="251E95C0" w:rsidR="00C4197B" w:rsidRDefault="00C4197B">
      <w:pPr>
        <w:pStyle w:val="CommentText"/>
      </w:pPr>
      <w:r>
        <w:t>- effect is larger for grasslands than forests</w:t>
      </w:r>
    </w:p>
    <w:p w14:paraId="2CD9B104" w14:textId="61DD7E68" w:rsidR="00C4197B" w:rsidRDefault="00C4197B">
      <w:pPr>
        <w:pStyle w:val="CommentText"/>
      </w:pPr>
      <w:r>
        <w:t>– forest cycle C more slowly overall than grasslands (and therefore direction of response changes with time).  This means that some portion of the C contributing to forest respiration crosses bomb curve between 2011 and 2019, while grasslands crossed it already before 2011.  (This is actually a pretty strong constraint on modeling)</w:t>
      </w:r>
    </w:p>
    <w:p w14:paraId="04E549E1" w14:textId="0AC653B2" w:rsidR="00C4197B" w:rsidRDefault="00C4197B">
      <w:pPr>
        <w:pStyle w:val="CommentText"/>
      </w:pPr>
    </w:p>
    <w:p w14:paraId="7585856A" w14:textId="5986AF92" w:rsidR="00C4197B" w:rsidRDefault="00C4197B">
      <w:pPr>
        <w:pStyle w:val="CommentText"/>
      </w:pPr>
      <w:proofErr w:type="spellStart"/>
      <w:r>
        <w:t>Hyp</w:t>
      </w:r>
      <w:proofErr w:type="spellEnd"/>
      <w:r>
        <w:t xml:space="preserve"> 3) Duration of storage is not important.  Supported.  Discussion here can focus on how big the deviation is (i.e. 5-10 years).         </w:t>
      </w:r>
    </w:p>
    <w:p w14:paraId="5846C0CD" w14:textId="1DFD4BA8" w:rsidR="00C4197B" w:rsidRDefault="00C4197B">
      <w:pPr>
        <w:pStyle w:val="CommentText"/>
      </w:pPr>
      <w:r>
        <w:t xml:space="preserve">      For forests, most of the incubations were prior to 2011 and the fact that the 14C in most is lower on </w:t>
      </w:r>
      <w:proofErr w:type="spellStart"/>
      <w:r>
        <w:t>reincubation</w:t>
      </w:r>
      <w:proofErr w:type="spellEnd"/>
      <w:r>
        <w:t xml:space="preserve"> could mean a </w:t>
      </w:r>
      <w:proofErr w:type="spellStart"/>
      <w:r>
        <w:t>situatin</w:t>
      </w:r>
      <w:proofErr w:type="spellEnd"/>
      <w:r>
        <w:t xml:space="preserve"> similar to that observed in our 2011 incubations.  However, differences are small compared to the standard deviation among replicate incubations ??? are they??? seems like yes for 2019 forests anyway…</w:t>
      </w:r>
    </w:p>
    <w:p w14:paraId="3F5A9A6B" w14:textId="5E0D3535" w:rsidR="00C4197B" w:rsidRDefault="00C4197B">
      <w:pPr>
        <w:pStyle w:val="CommentText"/>
      </w:pPr>
    </w:p>
  </w:comment>
  <w:comment w:id="259" w:author="Guggenberger" w:date="2020-06-08T14:31:00Z" w:initials="G">
    <w:p w14:paraId="0B7E9AF7" w14:textId="045E85B8" w:rsidR="00C4197B" w:rsidRDefault="00C4197B">
      <w:pPr>
        <w:pStyle w:val="CommentText"/>
      </w:pPr>
      <w:r>
        <w:rPr>
          <w:rStyle w:val="CommentReference"/>
        </w:rPr>
        <w:annotationRef/>
      </w:r>
      <w:r>
        <w:t>Maybe consider to add subheadings concerning the different treatment effects.</w:t>
      </w:r>
    </w:p>
  </w:comment>
  <w:comment w:id="260" w:author="Susan Trumbore" w:date="2020-06-01T15:07:00Z" w:initials="ST">
    <w:p w14:paraId="37105343" w14:textId="7630C2C5" w:rsidR="00C4197B" w:rsidRDefault="00C4197B">
      <w:pPr>
        <w:pStyle w:val="CommentText"/>
      </w:pPr>
      <w:r>
        <w:rPr>
          <w:rStyle w:val="CommentReference"/>
        </w:rPr>
        <w:annotationRef/>
      </w:r>
      <w:r>
        <w:t xml:space="preserve">Maybe instead start with a bit stronger statement:  The increase in respiration rates in rewetted soils is often attributed to disturbance effects (citation).   Our results indicate that indeed drying and rewetting made </w:t>
      </w:r>
      <w:proofErr w:type="gramStart"/>
      <w:r>
        <w:t>available  source</w:t>
      </w:r>
      <w:proofErr w:type="gramEnd"/>
      <w:r>
        <w:t xml:space="preserve"> of respired CO2.   </w:t>
      </w:r>
    </w:p>
  </w:comment>
  <w:comment w:id="261" w:author="Guggenberger" w:date="2020-06-08T14:33:00Z" w:initials="G">
    <w:p w14:paraId="314DB084" w14:textId="425049CE" w:rsidR="00C4197B" w:rsidRDefault="00C4197B">
      <w:pPr>
        <w:pStyle w:val="CommentText"/>
      </w:pPr>
      <w:r>
        <w:rPr>
          <w:rStyle w:val="CommentReference"/>
        </w:rPr>
        <w:annotationRef/>
      </w:r>
      <w:r>
        <w:t>Yes, don’t be such reserved.</w:t>
      </w:r>
    </w:p>
  </w:comment>
  <w:comment w:id="262" w:author="Guggenberger" w:date="2020-06-08T14:35:00Z" w:initials="G">
    <w:p w14:paraId="2BC82C90" w14:textId="3546EFD8" w:rsidR="00C4197B" w:rsidRDefault="00C4197B">
      <w:pPr>
        <w:pStyle w:val="CommentText"/>
      </w:pPr>
      <w:r>
        <w:rPr>
          <w:rStyle w:val="CommentReference"/>
        </w:rPr>
        <w:annotationRef/>
      </w:r>
      <w:r>
        <w:t>And then I would come up with the first subheading.</w:t>
      </w:r>
    </w:p>
  </w:comment>
  <w:comment w:id="266" w:author="Susan Trumbore" w:date="2020-06-01T15:23:00Z" w:initials="ST">
    <w:p w14:paraId="0F397149" w14:textId="51376952" w:rsidR="00C4197B" w:rsidRDefault="00C4197B">
      <w:pPr>
        <w:pStyle w:val="CommentText"/>
      </w:pPr>
      <w:r>
        <w:rPr>
          <w:rStyle w:val="CommentReference"/>
        </w:rPr>
        <w:annotationRef/>
      </w:r>
      <w:proofErr w:type="gramStart"/>
      <w:r>
        <w:t>this</w:t>
      </w:r>
      <w:proofErr w:type="gramEnd"/>
      <w:r>
        <w:t xml:space="preserve"> is your hypothesis 2….(preincubation versus incubation)</w:t>
      </w:r>
    </w:p>
  </w:comment>
  <w:comment w:id="267" w:author="Guggenberger" w:date="2020-06-08T14:40:00Z" w:initials="G">
    <w:p w14:paraId="1B80BDC7" w14:textId="64B32B9B" w:rsidR="00C4197B" w:rsidRDefault="00C4197B">
      <w:pPr>
        <w:pStyle w:val="CommentText"/>
      </w:pPr>
      <w:r>
        <w:rPr>
          <w:rStyle w:val="CommentReference"/>
        </w:rPr>
        <w:annotationRef/>
      </w:r>
      <w:r>
        <w:t>But it is not very straight forward to start with hypothesis 2.</w:t>
      </w:r>
    </w:p>
  </w:comment>
  <w:comment w:id="269" w:author="Susan Trumbore" w:date="2020-06-01T15:11:00Z" w:initials="ST">
    <w:p w14:paraId="47ACF4AE" w14:textId="1E025F60" w:rsidR="00C4197B" w:rsidRDefault="00C4197B">
      <w:pPr>
        <w:pStyle w:val="CommentText"/>
      </w:pPr>
      <w:r>
        <w:rPr>
          <w:rStyle w:val="CommentReference"/>
        </w:rPr>
        <w:annotationRef/>
      </w:r>
      <w:r>
        <w:t xml:space="preserve">Also cite the </w:t>
      </w:r>
      <w:proofErr w:type="spellStart"/>
      <w:r>
        <w:t>Baisen</w:t>
      </w:r>
      <w:proofErr w:type="spellEnd"/>
      <w:r>
        <w:t xml:space="preserve"> paper…</w:t>
      </w:r>
      <w:proofErr w:type="gramStart"/>
      <w:r>
        <w:t>.disturbance</w:t>
      </w:r>
      <w:proofErr w:type="gramEnd"/>
      <w:r>
        <w:t xml:space="preserve"> effects can also release quite old CO2 if soil structure is disrupted…</w:t>
      </w:r>
    </w:p>
  </w:comment>
  <w:comment w:id="268" w:author="Guggenberger" w:date="2020-06-08T14:37:00Z" w:initials="G">
    <w:p w14:paraId="393C8650" w14:textId="6014DD75" w:rsidR="00C4197B" w:rsidRDefault="00C4197B">
      <w:pPr>
        <w:pStyle w:val="CommentText"/>
      </w:pPr>
      <w:r>
        <w:rPr>
          <w:rStyle w:val="CommentReference"/>
        </w:rPr>
        <w:annotationRef/>
      </w:r>
      <w:r>
        <w:t xml:space="preserve">Sufficient quantity would drive the increase in the rate of respiration (i.e., amount of CO2 with a distinct 14C signature) after rewetting and not necessarily its </w:t>
      </w:r>
      <w:proofErr w:type="spellStart"/>
      <w:r>
        <w:t>duriation</w:t>
      </w:r>
      <w:proofErr w:type="spellEnd"/>
      <w:r>
        <w:t xml:space="preserve"> after the initial rewetting pulse. Maybe we do have microbial recycling of this carbon made available by drying and rewetting.</w:t>
      </w:r>
    </w:p>
  </w:comment>
  <w:comment w:id="272" w:author="Marion Schrumpf" w:date="2020-06-03T13:24:00Z" w:initials="MS">
    <w:p w14:paraId="56211D63" w14:textId="676EABAA" w:rsidR="00C4197B" w:rsidRDefault="00C4197B">
      <w:pPr>
        <w:pStyle w:val="CommentText"/>
      </w:pPr>
      <w:r>
        <w:rPr>
          <w:rStyle w:val="CommentReference"/>
        </w:rPr>
        <w:annotationRef/>
      </w:r>
      <w:r>
        <w:t>But that was not significant?</w:t>
      </w:r>
    </w:p>
  </w:comment>
  <w:comment w:id="271" w:author="Susan Trumbore" w:date="2020-06-01T15:14:00Z" w:initials="ST">
    <w:p w14:paraId="4CB5F8AC" w14:textId="77777777" w:rsidR="00C4197B" w:rsidRPr="00CD61AA" w:rsidRDefault="00C4197B" w:rsidP="00191D71">
      <w:pPr>
        <w:pStyle w:val="Text"/>
        <w:numPr>
          <w:ilvl w:val="0"/>
          <w:numId w:val="12"/>
        </w:numPr>
      </w:pPr>
      <w:r>
        <w:rPr>
          <w:rStyle w:val="CommentReference"/>
        </w:rPr>
        <w:annotationRef/>
      </w:r>
      <w:r>
        <w:t xml:space="preserve">Maybe say this in a way that repeats the results a little less, and also goes back t </w:t>
      </w:r>
      <w:proofErr w:type="spellStart"/>
      <w:r>
        <w:t>oyour</w:t>
      </w:r>
      <w:proofErr w:type="spellEnd"/>
      <w:r>
        <w:t xml:space="preserve"> hypothesis 1: </w:t>
      </w: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28FF28E9" w14:textId="77777777" w:rsidR="00C4197B" w:rsidRDefault="00C4197B">
      <w:pPr>
        <w:pStyle w:val="CommentText"/>
      </w:pPr>
      <w:r>
        <w:t xml:space="preserve"> </w:t>
      </w:r>
    </w:p>
    <w:p w14:paraId="0FE06F49" w14:textId="34FAF3E5" w:rsidR="00C4197B" w:rsidRDefault="00C4197B">
      <w:pPr>
        <w:pStyle w:val="CommentText"/>
      </w:pPr>
      <w:r>
        <w:t>If we assume that the disturbance associated with air-</w:t>
      </w:r>
      <w:proofErr w:type="spellStart"/>
      <w:r>
        <w:t>dyring</w:t>
      </w:r>
      <w:proofErr w:type="spellEnd"/>
      <w:r>
        <w:t xml:space="preserve"> and rewetting is making older C available for microbes, then we expect the 14C-CO2 to increase compared to the control incubation.  This is because the control would have more influence from the fastest cycling C, i.e. the C that most closely tracks the atmospheric 14C curve.  Less contribution from that fraction would result in an increase in radiocarbon, as was observed for the grassland samples measured in this study (Fig 4).    </w:t>
      </w:r>
    </w:p>
    <w:p w14:paraId="143BFE2E" w14:textId="77777777" w:rsidR="00C4197B" w:rsidRDefault="00C4197B">
      <w:pPr>
        <w:pStyle w:val="CommentText"/>
      </w:pPr>
    </w:p>
    <w:p w14:paraId="4260F08C" w14:textId="41B45CD8" w:rsidR="00C4197B" w:rsidRDefault="00C4197B">
      <w:pPr>
        <w:pStyle w:val="CommentText"/>
      </w:pPr>
      <w:r>
        <w:t>However, as seen in Figure 1a, this pattern can change over time.   When the 14C signature of the slower cycling pool crosses the atmospheric curve (i.e. is initially lower than but later is higher than the atmospheric curve)</w:t>
      </w:r>
      <w:proofErr w:type="gramStart"/>
      <w:r>
        <w:t>,  a</w:t>
      </w:r>
      <w:proofErr w:type="gramEnd"/>
      <w:r>
        <w:t xml:space="preserve"> decreased contribution from the fast-cycling C pools will lead to a </w:t>
      </w:r>
      <w:proofErr w:type="spellStart"/>
      <w:r>
        <w:t>decrase</w:t>
      </w:r>
      <w:proofErr w:type="spellEnd"/>
      <w:r>
        <w:t xml:space="preserve"> in 14C earlier but an increase later (Fig 1a). This is what we assume is happening for forests (Figure 4). It also reinforces slower </w:t>
      </w:r>
      <w:proofErr w:type="gramStart"/>
      <w:r>
        <w:t>cycling  times</w:t>
      </w:r>
      <w:proofErr w:type="gramEnd"/>
      <w:r>
        <w:t xml:space="preserve"> for forest versus grasslands based on root and low density radiocarbon Solly, Nadine Herold et al.).</w:t>
      </w:r>
    </w:p>
  </w:comment>
  <w:comment w:id="273" w:author="Marion Schrumpf" w:date="2020-06-03T13:33:00Z" w:initials="MS">
    <w:p w14:paraId="32440CB4" w14:textId="71D8AD7B" w:rsidR="00C4197B" w:rsidRDefault="00C4197B">
      <w:pPr>
        <w:pStyle w:val="CommentText"/>
      </w:pPr>
      <w:r>
        <w:rPr>
          <w:rStyle w:val="CommentReference"/>
        </w:rPr>
        <w:annotationRef/>
      </w:r>
      <w:r>
        <w:t xml:space="preserve">Total nitrogen </w:t>
      </w:r>
      <w:r>
        <w:sym w:font="Wingdings" w:char="F04A"/>
      </w:r>
      <w:r>
        <w:t xml:space="preserve"> I think this is misleading…</w:t>
      </w:r>
    </w:p>
  </w:comment>
  <w:comment w:id="274" w:author="Guggenberger" w:date="2020-06-08T14:52:00Z" w:initials="G">
    <w:p w14:paraId="6A948AB6" w14:textId="7F5E1170" w:rsidR="00C4197B" w:rsidRDefault="00C4197B">
      <w:pPr>
        <w:pStyle w:val="CommentText"/>
      </w:pPr>
      <w:r>
        <w:rPr>
          <w:rStyle w:val="CommentReference"/>
        </w:rPr>
        <w:annotationRef/>
      </w:r>
      <w:r>
        <w:t>This is a nice description what Fig. 5 tells. Is this due to a generally older MRT in forest soils and thus a higher likelihood that this older C is mobilized by drying and rewetting?</w:t>
      </w:r>
    </w:p>
  </w:comment>
  <w:comment w:id="275" w:author="Marion Schrumpf" w:date="2020-06-03T13:44:00Z" w:initials="MS">
    <w:p w14:paraId="3CEE5E65" w14:textId="082C184A" w:rsidR="00C4197B" w:rsidRDefault="00C4197B" w:rsidP="0096193C">
      <w:pPr>
        <w:pStyle w:val="CommentText"/>
      </w:pPr>
      <w:r>
        <w:rPr>
          <w:rStyle w:val="CommentReference"/>
        </w:rPr>
        <w:annotationRef/>
      </w:r>
      <w:r>
        <w:t xml:space="preserve">You did not describe Figure 1 before… should it be part of the introduction? It would be good to indicate the portions and turnover of the pools in the Figure. </w:t>
      </w:r>
    </w:p>
  </w:comment>
  <w:comment w:id="276" w:author="Guggenberger" w:date="2020-06-08T14:58:00Z" w:initials="G">
    <w:p w14:paraId="56CFFD62" w14:textId="1B048C8B" w:rsidR="00C4197B" w:rsidRDefault="00C4197B">
      <w:pPr>
        <w:pStyle w:val="CommentText"/>
      </w:pPr>
      <w:r>
        <w:rPr>
          <w:rStyle w:val="CommentReference"/>
        </w:rPr>
        <w:annotationRef/>
      </w:r>
      <w:r>
        <w:t>It would be great, if you can back your statements in this paragraph by references.</w:t>
      </w:r>
    </w:p>
  </w:comment>
  <w:comment w:id="279" w:author="Marion Schrumpf" w:date="2020-06-03T13:57:00Z" w:initials="MS">
    <w:p w14:paraId="1B57FA3B" w14:textId="77777777" w:rsidR="00C4197B" w:rsidRDefault="00C4197B" w:rsidP="007B1E2C">
      <w:pPr>
        <w:pStyle w:val="CommentText"/>
      </w:pPr>
      <w:r>
        <w:rPr>
          <w:rStyle w:val="CommentReference"/>
        </w:rPr>
        <w:annotationRef/>
      </w:r>
      <w:r>
        <w:t xml:space="preserve">Because soil OC can be a continuum? If you look at the results from the density fractionation of the </w:t>
      </w:r>
      <w:proofErr w:type="spellStart"/>
      <w:r>
        <w:t>Hainich</w:t>
      </w:r>
      <w:proofErr w:type="spellEnd"/>
      <w:r>
        <w:t xml:space="preserve"> forests and grasslands from Nadine (Herold et al. 2014, </w:t>
      </w:r>
      <w:r w:rsidRPr="007D5F37">
        <w:rPr>
          <w:rFonts w:ascii="AdvPTimes" w:eastAsiaTheme="minorHAnsi" w:hAnsi="AdvPTimes" w:cs="AdvPTimes"/>
          <w:sz w:val="17"/>
          <w:szCs w:val="17"/>
          <w:lang w:val="en-GB"/>
        </w:rPr>
        <w:t>DOI 10.1007/s10533-014-9978-x)</w:t>
      </w:r>
      <w:r>
        <w:t xml:space="preserve">, in 2009 free light fraction OC had more 14C than the occluded light fraction (and HF-OC) in forests, which would support the idea that mobilized occluded OC after rewetting leads to smaller 14C in respired CO2 in forests. In grasslands on the contrary, </w:t>
      </w:r>
      <w:proofErr w:type="spellStart"/>
      <w:r>
        <w:t>olF</w:t>
      </w:r>
      <w:proofErr w:type="spellEnd"/>
      <w:r>
        <w:t xml:space="preserve"> had higher 14C than </w:t>
      </w:r>
      <w:proofErr w:type="spellStart"/>
      <w:r>
        <w:t>fLF</w:t>
      </w:r>
      <w:proofErr w:type="spellEnd"/>
      <w:r>
        <w:t xml:space="preserve"> so that a mobilization of </w:t>
      </w:r>
      <w:proofErr w:type="spellStart"/>
      <w:r>
        <w:t>oLF</w:t>
      </w:r>
      <w:proofErr w:type="spellEnd"/>
      <w:r>
        <w:t xml:space="preserve"> after rewetting would lead to higher 14C in respired CO2, in line with your results. </w:t>
      </w:r>
    </w:p>
  </w:comment>
  <w:comment w:id="280" w:author="Guggenberger" w:date="2020-06-08T15:01:00Z" w:initials="G">
    <w:p w14:paraId="19276168" w14:textId="77777777" w:rsidR="00C4197B" w:rsidRDefault="00C4197B" w:rsidP="007B1E2C">
      <w:pPr>
        <w:pStyle w:val="CommentText"/>
      </w:pPr>
      <w:r>
        <w:rPr>
          <w:rStyle w:val="CommentReference"/>
        </w:rPr>
        <w:annotationRef/>
      </w:r>
      <w:r>
        <w:t>Yes, this fits somehow to my comments two paragraphs above. At least, I would not bring such a statement as a conclusive sentence at the end of a paragraph. I moved it up.</w:t>
      </w:r>
    </w:p>
  </w:comment>
  <w:comment w:id="278" w:author="Guggenberger" w:date="2020-06-08T15:02:00Z" w:initials="G">
    <w:p w14:paraId="16D0A08F" w14:textId="77777777" w:rsidR="00C4197B" w:rsidRDefault="00C4197B" w:rsidP="007B1E2C">
      <w:pPr>
        <w:pStyle w:val="CommentText"/>
      </w:pPr>
      <w:r>
        <w:rPr>
          <w:rStyle w:val="CommentReference"/>
        </w:rPr>
        <w:annotationRef/>
      </w:r>
      <w:r>
        <w:t>I would not write like that. We all know that reality is complex</w:t>
      </w:r>
    </w:p>
  </w:comment>
  <w:comment w:id="288" w:author="Susan Trumbore" w:date="2020-06-01T15:43:00Z" w:initials="ST">
    <w:p w14:paraId="2BB6B92B" w14:textId="347EF7DF" w:rsidR="00C4197B" w:rsidRDefault="00C4197B">
      <w:pPr>
        <w:pStyle w:val="CommentText"/>
      </w:pPr>
      <w:r>
        <w:rPr>
          <w:rStyle w:val="CommentReference"/>
        </w:rPr>
        <w:annotationRef/>
      </w:r>
      <w:r>
        <w:t>Here you are explaining why there is a bigger 14C difference for grasslands after drying and rewetting than forests?   Could also be that drying and rewetting affects soil structure that might alter C persistence times.</w:t>
      </w:r>
    </w:p>
  </w:comment>
  <w:comment w:id="289" w:author="Guggenberger" w:date="2020-06-08T15:05:00Z" w:initials="G">
    <w:p w14:paraId="5A8B9F88" w14:textId="77777777" w:rsidR="00C4197B" w:rsidRDefault="00C4197B">
      <w:pPr>
        <w:pStyle w:val="CommentText"/>
      </w:pPr>
      <w:r>
        <w:rPr>
          <w:rStyle w:val="CommentReference"/>
        </w:rPr>
        <w:annotationRef/>
      </w:r>
      <w:r>
        <w:t>It depends whether the two sets of soils are under identical climate (i.e. experiment with forest and grassland adjacent to each other) or whether forests and grassland soils derived from their typical environment, e.g. moist forests and dry steppes.</w:t>
      </w:r>
    </w:p>
    <w:p w14:paraId="0E6510DD" w14:textId="3B5E402B" w:rsidR="00C4197B" w:rsidRDefault="00C4197B">
      <w:pPr>
        <w:pStyle w:val="CommentText"/>
      </w:pPr>
      <w:r>
        <w:t>The latter is true. But then there are also per se differences in texture, mineralogy and soil structure.</w:t>
      </w:r>
    </w:p>
  </w:comment>
  <w:comment w:id="290" w:author="Marion Schrumpf" w:date="2020-06-03T17:45:00Z" w:initials="MS">
    <w:p w14:paraId="0777778C" w14:textId="43B13B0B" w:rsidR="00C4197B" w:rsidRDefault="00C4197B">
      <w:pPr>
        <w:pStyle w:val="CommentText"/>
      </w:pPr>
      <w:r>
        <w:rPr>
          <w:rStyle w:val="CommentReference"/>
        </w:rPr>
        <w:annotationRef/>
      </w:r>
      <w:r>
        <w:t xml:space="preserve">As said above, the study from Nadine could at least give a hint. </w:t>
      </w:r>
    </w:p>
  </w:comment>
  <w:comment w:id="291" w:author="Guggenberger" w:date="2020-06-08T15:09:00Z" w:initials="G">
    <w:p w14:paraId="29D07DFA" w14:textId="25375EFA" w:rsidR="00C4197B" w:rsidRDefault="00C4197B">
      <w:pPr>
        <w:pStyle w:val="CommentText"/>
      </w:pPr>
      <w:r>
        <w:rPr>
          <w:rStyle w:val="CommentReference"/>
        </w:rPr>
        <w:annotationRef/>
      </w:r>
      <w:r>
        <w:t>But wouldn’t this be useful to relate the 14C-CO2 data to the 14C of the source?</w:t>
      </w:r>
    </w:p>
  </w:comment>
  <w:comment w:id="294" w:author="Susan Trumbore" w:date="2020-06-01T15:46:00Z" w:initials="ST">
    <w:p w14:paraId="2F73BFF9" w14:textId="293A9968" w:rsidR="00C4197B" w:rsidRDefault="00C4197B">
      <w:pPr>
        <w:pStyle w:val="CommentText"/>
      </w:pPr>
      <w:r>
        <w:rPr>
          <w:rStyle w:val="CommentReference"/>
        </w:rPr>
        <w:annotationRef/>
      </w:r>
      <w:r>
        <w:t xml:space="preserve">To me, this should be leading a paragraph, this says something about overall transit time distribution in grasslands and forests.   Delta </w:t>
      </w:r>
      <w:proofErr w:type="spellStart"/>
      <w:r>
        <w:t>delta</w:t>
      </w:r>
      <w:proofErr w:type="spellEnd"/>
      <w:r>
        <w:t xml:space="preserve"> </w:t>
      </w:r>
    </w:p>
  </w:comment>
  <w:comment w:id="295" w:author="Guggenberger" w:date="2020-06-08T15:13:00Z" w:initials="G">
    <w:p w14:paraId="4F9E409E" w14:textId="5E2CF549" w:rsidR="00C4197B" w:rsidRDefault="00C4197B" w:rsidP="001A7A58">
      <w:pPr>
        <w:spacing w:before="120" w:line="336" w:lineRule="exact"/>
        <w:ind w:left="284" w:hanging="284"/>
        <w:jc w:val="both"/>
      </w:pPr>
      <w:r>
        <w:rPr>
          <w:rStyle w:val="CommentReference"/>
        </w:rPr>
        <w:annotationRef/>
      </w:r>
      <w:r>
        <w:t xml:space="preserve">Any idea how? Volatilization? – then it is gone. Or reconfirmation (aging) with time? – </w:t>
      </w:r>
      <w:proofErr w:type="gramStart"/>
      <w:r>
        <w:t>then</w:t>
      </w:r>
      <w:proofErr w:type="gramEnd"/>
      <w:r>
        <w:t xml:space="preserve"> it s there but not accessible. For the latter see: </w:t>
      </w:r>
      <w:r w:rsidRPr="003E191A">
        <w:rPr>
          <w:rFonts w:ascii="Arial" w:hAnsi="Arial"/>
          <w:sz w:val="22"/>
        </w:rPr>
        <w:t xml:space="preserve">Kaiser K., </w:t>
      </w:r>
      <w:proofErr w:type="spellStart"/>
      <w:r w:rsidRPr="003E191A">
        <w:rPr>
          <w:rFonts w:ascii="Arial" w:hAnsi="Arial"/>
          <w:sz w:val="22"/>
        </w:rPr>
        <w:t>Mikutta</w:t>
      </w:r>
      <w:proofErr w:type="spellEnd"/>
      <w:r w:rsidRPr="003E191A">
        <w:rPr>
          <w:rFonts w:ascii="Arial" w:hAnsi="Arial"/>
          <w:sz w:val="22"/>
        </w:rPr>
        <w:t xml:space="preserve"> R. &amp; Guggenberger G. (2007) Increased stability of organic matter </w:t>
      </w:r>
      <w:proofErr w:type="spellStart"/>
      <w:r w:rsidRPr="003E191A">
        <w:rPr>
          <w:rFonts w:ascii="Arial" w:hAnsi="Arial"/>
          <w:sz w:val="22"/>
        </w:rPr>
        <w:t>sorbed</w:t>
      </w:r>
      <w:proofErr w:type="spellEnd"/>
      <w:r w:rsidRPr="003E191A">
        <w:rPr>
          <w:rFonts w:ascii="Arial" w:hAnsi="Arial"/>
          <w:sz w:val="22"/>
        </w:rPr>
        <w:t xml:space="preserve"> to ferrihydrite and goethite on aging. Soil Science Society of America Journal 71, 711-719.</w:t>
      </w:r>
    </w:p>
  </w:comment>
  <w:comment w:id="296" w:author="Marion Schrumpf" w:date="2020-06-03T17:51:00Z" w:initials="MS">
    <w:p w14:paraId="1CF8D12E" w14:textId="78722D88" w:rsidR="00C4197B" w:rsidRDefault="00C4197B">
      <w:pPr>
        <w:pStyle w:val="CommentText"/>
      </w:pPr>
      <w:r>
        <w:rPr>
          <w:rStyle w:val="CommentReference"/>
        </w:rPr>
        <w:annotationRef/>
      </w:r>
      <w:r>
        <w:t>So the original “control” incubation of TN was also on air-dried samples?</w:t>
      </w:r>
    </w:p>
  </w:comment>
  <w:comment w:id="297" w:author="Susan Trumbore" w:date="2020-06-01T15:59:00Z" w:initials="ST">
    <w:p w14:paraId="2B24F034" w14:textId="77777777" w:rsidR="00C4197B" w:rsidRDefault="00C4197B">
      <w:pPr>
        <w:pStyle w:val="CommentText"/>
      </w:pPr>
      <w:r>
        <w:rPr>
          <w:rStyle w:val="CommentReference"/>
        </w:rPr>
        <w:annotationRef/>
      </w:r>
      <w:r>
        <w:t xml:space="preserve">As many published incubation </w:t>
      </w:r>
      <w:proofErr w:type="spellStart"/>
      <w:r>
        <w:t>stdies</w:t>
      </w:r>
      <w:proofErr w:type="spellEnd"/>
      <w:r>
        <w:t xml:space="preserve"> dry then rewet samples, it should also be considered that this can influence not only the rates but also the 14C signature of respired CO2.</w:t>
      </w:r>
    </w:p>
    <w:p w14:paraId="72A7CFF2" w14:textId="71BAED0D" w:rsidR="00C4197B" w:rsidRDefault="00C4197B">
      <w:pPr>
        <w:pStyle w:val="CommentText"/>
      </w:pPr>
    </w:p>
  </w:comment>
  <w:comment w:id="298" w:author="Marion Schrumpf" w:date="2020-06-03T18:04:00Z" w:initials="MS">
    <w:p w14:paraId="4F49C5EC" w14:textId="48E6C238" w:rsidR="00C4197B" w:rsidRDefault="00C4197B" w:rsidP="00A739BE">
      <w:pPr>
        <w:pStyle w:val="CommentText"/>
      </w:pPr>
      <w:r>
        <w:rPr>
          <w:rStyle w:val="CommentReference"/>
        </w:rPr>
        <w:annotationRef/>
      </w:r>
      <w:r>
        <w:t xml:space="preserve">Well, actually your figure 4 offers a nice </w:t>
      </w:r>
      <w:proofErr w:type="spellStart"/>
      <w:r>
        <w:t>possiblility</w:t>
      </w:r>
      <w:proofErr w:type="spellEnd"/>
      <w:r>
        <w:t xml:space="preserve"> to compare the temporal shift in 14C of respired CO2 in almost 10 years with the drying/rewetting effect. In that Figure I would say that makes a difference if you use archived samples in one year and field-moist samples in another. So maybe the recommendation would be to have &gt;10 years difference between sample collections, so that the expected shift in 14C is larger than the rewetting effect? Apart from that it seems that in general field-moist incubations should be preferred over air-drying if possible? </w:t>
      </w:r>
    </w:p>
  </w:comment>
  <w:comment w:id="306" w:author="Marion Schrumpf" w:date="2020-06-03T18:05:00Z" w:initials="MS">
    <w:p w14:paraId="57B5BEC6" w14:textId="7439662C" w:rsidR="00C4197B" w:rsidRDefault="00C4197B">
      <w:pPr>
        <w:pStyle w:val="CommentText"/>
      </w:pPr>
      <w:r>
        <w:rPr>
          <w:rStyle w:val="CommentReference"/>
        </w:rPr>
        <w:annotationRef/>
      </w:r>
      <w:r>
        <w:t>If you have the same number, why separating forests and grasslands here?</w:t>
      </w:r>
    </w:p>
  </w:comment>
  <w:comment w:id="314" w:author="Marion Schrumpf" w:date="2020-06-03T18:06:00Z" w:initials="MS">
    <w:p w14:paraId="591192A1" w14:textId="6127E06E" w:rsidR="00C4197B" w:rsidRDefault="00C4197B">
      <w:pPr>
        <w:pStyle w:val="CommentText"/>
      </w:pPr>
      <w:r>
        <w:rPr>
          <w:rStyle w:val="CommentReference"/>
        </w:rPr>
        <w:annotationRef/>
      </w:r>
      <w:r>
        <w:t xml:space="preserve">Maybe the standard deviation between parallel incubations is an interesting aspect that could also be discussed before? I think it is relevant since many people do not replicate 14C analyses. </w:t>
      </w:r>
    </w:p>
  </w:comment>
  <w:comment w:id="321" w:author="Guggenberger" w:date="2020-06-08T15:21:00Z" w:initials="G">
    <w:p w14:paraId="0B5C9285" w14:textId="606ECE06" w:rsidR="00C4197B" w:rsidRDefault="00C4197B">
      <w:pPr>
        <w:pStyle w:val="CommentText"/>
      </w:pPr>
      <w:r>
        <w:rPr>
          <w:rStyle w:val="CommentReference"/>
        </w:rPr>
        <w:annotationRef/>
      </w:r>
      <w:r>
        <w:t>Maybe indeed compare with 14C in the bulk soil.</w:t>
      </w:r>
    </w:p>
  </w:comment>
  <w:comment w:id="344" w:author="Guggenberger" w:date="2020-06-05T14:10:00Z" w:initials="G">
    <w:p w14:paraId="4606C054" w14:textId="3D160691" w:rsidR="00C4197B" w:rsidRDefault="00C4197B">
      <w:pPr>
        <w:pStyle w:val="CommentText"/>
      </w:pPr>
      <w:r>
        <w:rPr>
          <w:rStyle w:val="CommentReference"/>
        </w:rPr>
        <w:annotationRef/>
      </w:r>
      <w:r>
        <w:t>Most journals do not accept vertical lines in tables. I would use landscape format to avoid separation of individual words on different lines. If necessary, you can also use smaller font.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699B9D" w15:done="0"/>
  <w15:commentEx w15:paraId="30C6879E" w15:done="0"/>
  <w15:commentEx w15:paraId="383853B5" w15:done="0"/>
  <w15:commentEx w15:paraId="5365EBC9" w15:done="0"/>
  <w15:commentEx w15:paraId="43AA1F61" w15:done="0"/>
  <w15:commentEx w15:paraId="2C162BB4" w15:done="0"/>
  <w15:commentEx w15:paraId="79B91FF7" w15:done="0"/>
  <w15:commentEx w15:paraId="1D764478" w15:done="0"/>
  <w15:commentEx w15:paraId="0939B7E3" w15:done="0"/>
  <w15:commentEx w15:paraId="2B8830DB" w15:done="0"/>
  <w15:commentEx w15:paraId="0FBC9FCA" w15:done="0"/>
  <w15:commentEx w15:paraId="1FA2A625" w15:done="0"/>
  <w15:commentEx w15:paraId="4056DFEB" w15:done="0"/>
  <w15:commentEx w15:paraId="73E70C15" w15:done="0"/>
  <w15:commentEx w15:paraId="5DF21EB7" w15:done="0"/>
  <w15:commentEx w15:paraId="09DE5BDD" w15:done="0"/>
  <w15:commentEx w15:paraId="3F239675" w15:done="0"/>
  <w15:commentEx w15:paraId="44A2F846" w15:done="0"/>
  <w15:commentEx w15:paraId="2C2A14B9" w15:done="0"/>
  <w15:commentEx w15:paraId="218C151F" w15:paraIdParent="2C2A14B9" w15:done="0"/>
  <w15:commentEx w15:paraId="71DA03D4" w15:done="0"/>
  <w15:commentEx w15:paraId="0C2C0779" w15:done="0"/>
  <w15:commentEx w15:paraId="2276EF65" w15:done="0"/>
  <w15:commentEx w15:paraId="23974011" w15:done="0"/>
  <w15:commentEx w15:paraId="3B5DCEF4" w15:done="0"/>
  <w15:commentEx w15:paraId="6292FD2C" w15:done="0"/>
  <w15:commentEx w15:paraId="3CFC0296" w15:done="0"/>
  <w15:commentEx w15:paraId="29D14764" w15:done="0"/>
  <w15:commentEx w15:paraId="35BE8577" w15:done="0"/>
  <w15:commentEx w15:paraId="1F200406" w15:done="0"/>
  <w15:commentEx w15:paraId="4FE5DED6" w15:done="0"/>
  <w15:commentEx w15:paraId="2C791AC6" w15:done="0"/>
  <w15:commentEx w15:paraId="1F46E716" w15:done="0"/>
  <w15:commentEx w15:paraId="0DBD3C17" w15:done="0"/>
  <w15:commentEx w15:paraId="446613A7" w15:done="0"/>
  <w15:commentEx w15:paraId="0EDBC187" w15:done="0"/>
  <w15:commentEx w15:paraId="23C3411B" w15:done="0"/>
  <w15:commentEx w15:paraId="6F186366" w15:done="0"/>
  <w15:commentEx w15:paraId="70B8F742" w15:done="0"/>
  <w15:commentEx w15:paraId="7298395B" w15:done="0"/>
  <w15:commentEx w15:paraId="549D138A" w15:done="0"/>
  <w15:commentEx w15:paraId="6782B359" w15:done="0"/>
  <w15:commentEx w15:paraId="0F544570" w15:done="0"/>
  <w15:commentEx w15:paraId="4AAEA44B" w15:paraIdParent="0F544570" w15:done="0"/>
  <w15:commentEx w15:paraId="1629237A" w15:done="0"/>
  <w15:commentEx w15:paraId="73C2EB38" w15:done="0"/>
  <w15:commentEx w15:paraId="6FF026B2" w15:done="0"/>
  <w15:commentEx w15:paraId="5D4CB9C4" w15:paraIdParent="6FF026B2" w15:done="0"/>
  <w15:commentEx w15:paraId="6EDAE4D6" w15:done="0"/>
  <w15:commentEx w15:paraId="29DB50AF" w15:paraIdParent="6EDAE4D6" w15:done="0"/>
  <w15:commentEx w15:paraId="6E96A042" w15:done="0"/>
  <w15:commentEx w15:paraId="30FE0424" w15:done="0"/>
  <w15:commentEx w15:paraId="28C44C0C" w15:paraIdParent="30FE0424" w15:done="0"/>
  <w15:commentEx w15:paraId="46CBFAD2" w15:done="0"/>
  <w15:commentEx w15:paraId="73DD1E86" w15:paraIdParent="46CBFAD2" w15:done="0"/>
  <w15:commentEx w15:paraId="0ADDCCC1" w15:done="0"/>
  <w15:commentEx w15:paraId="613337DD" w15:done="0"/>
  <w15:commentEx w15:paraId="7B6AF891" w15:done="0"/>
  <w15:commentEx w15:paraId="30331322" w15:paraIdParent="7B6AF891" w15:done="0"/>
  <w15:commentEx w15:paraId="07ADFF0E" w15:done="0"/>
  <w15:commentEx w15:paraId="18F97C31" w15:done="0"/>
  <w15:commentEx w15:paraId="3D2D728E" w15:done="0"/>
  <w15:commentEx w15:paraId="41C155FC" w15:done="0"/>
  <w15:commentEx w15:paraId="5549E001" w15:done="0"/>
  <w15:commentEx w15:paraId="1BA4B289" w15:done="0"/>
  <w15:commentEx w15:paraId="167FD5D1" w15:paraIdParent="1BA4B289" w15:done="0"/>
  <w15:commentEx w15:paraId="482019B6" w15:done="0"/>
  <w15:commentEx w15:paraId="1198C530" w15:done="0"/>
  <w15:commentEx w15:paraId="6B7093B8" w15:done="0"/>
  <w15:commentEx w15:paraId="060D2A2D" w15:done="0"/>
  <w15:commentEx w15:paraId="0FAFD737" w15:done="0"/>
  <w15:commentEx w15:paraId="2D136346" w15:done="0"/>
  <w15:commentEx w15:paraId="41E6704E" w15:done="0"/>
  <w15:commentEx w15:paraId="68948938" w15:done="0"/>
  <w15:commentEx w15:paraId="7E872B9B" w15:done="0"/>
  <w15:commentEx w15:paraId="239BF7AE" w15:done="0"/>
  <w15:commentEx w15:paraId="44A0B893" w15:done="0"/>
  <w15:commentEx w15:paraId="3C6CE049" w15:done="0"/>
  <w15:commentEx w15:paraId="62E22AFF" w15:paraIdParent="3C6CE049" w15:done="0"/>
  <w15:commentEx w15:paraId="3A9CE07C" w15:done="0"/>
  <w15:commentEx w15:paraId="0C35BEDF" w15:done="0"/>
  <w15:commentEx w15:paraId="67797B19" w15:done="0"/>
  <w15:commentEx w15:paraId="32D7887A" w15:paraIdParent="67797B19" w15:done="0"/>
  <w15:commentEx w15:paraId="1DE45ABA" w15:done="0"/>
  <w15:commentEx w15:paraId="6CC8A7C2" w15:done="0"/>
  <w15:commentEx w15:paraId="08F0ACD2" w15:done="0"/>
  <w15:commentEx w15:paraId="182C3D62" w15:paraIdParent="08F0ACD2" w15:done="0"/>
  <w15:commentEx w15:paraId="21C03E2A" w15:done="0"/>
  <w15:commentEx w15:paraId="3F5A9A6B" w15:done="0"/>
  <w15:commentEx w15:paraId="0B7E9AF7" w15:done="0"/>
  <w15:commentEx w15:paraId="37105343" w15:done="0"/>
  <w15:commentEx w15:paraId="314DB084" w15:paraIdParent="37105343" w15:done="0"/>
  <w15:commentEx w15:paraId="2BC82C90" w15:done="0"/>
  <w15:commentEx w15:paraId="0F397149" w15:done="0"/>
  <w15:commentEx w15:paraId="1B80BDC7" w15:paraIdParent="0F397149" w15:done="0"/>
  <w15:commentEx w15:paraId="47ACF4AE" w15:done="0"/>
  <w15:commentEx w15:paraId="393C8650" w15:done="0"/>
  <w15:commentEx w15:paraId="56211D63" w15:done="0"/>
  <w15:commentEx w15:paraId="4260F08C" w15:done="0"/>
  <w15:commentEx w15:paraId="32440CB4" w15:done="0"/>
  <w15:commentEx w15:paraId="6A948AB6" w15:done="0"/>
  <w15:commentEx w15:paraId="3CEE5E65" w15:done="0"/>
  <w15:commentEx w15:paraId="56CFFD62" w15:done="0"/>
  <w15:commentEx w15:paraId="1B57FA3B" w15:done="0"/>
  <w15:commentEx w15:paraId="19276168" w15:paraIdParent="1B57FA3B" w15:done="0"/>
  <w15:commentEx w15:paraId="16D0A08F" w15:done="0"/>
  <w15:commentEx w15:paraId="2BB6B92B" w15:done="0"/>
  <w15:commentEx w15:paraId="0E6510DD" w15:done="0"/>
  <w15:commentEx w15:paraId="0777778C" w15:done="0"/>
  <w15:commentEx w15:paraId="29D07DFA" w15:done="0"/>
  <w15:commentEx w15:paraId="2F73BFF9" w15:done="0"/>
  <w15:commentEx w15:paraId="4F9E409E" w15:done="0"/>
  <w15:commentEx w15:paraId="1CF8D12E" w15:done="0"/>
  <w15:commentEx w15:paraId="72A7CFF2" w15:done="0"/>
  <w15:commentEx w15:paraId="4F49C5EC" w15:done="0"/>
  <w15:commentEx w15:paraId="57B5BEC6" w15:done="0"/>
  <w15:commentEx w15:paraId="591192A1" w15:done="0"/>
  <w15:commentEx w15:paraId="0B5C9285" w15:done="0"/>
  <w15:commentEx w15:paraId="4606C0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99B9D" w16cid:durableId="227F6976"/>
  <w16cid:commentId w16cid:paraId="30C6879E" w16cid:durableId="2284CD46"/>
  <w16cid:commentId w16cid:paraId="383853B5" w16cid:durableId="2284CD47"/>
  <w16cid:commentId w16cid:paraId="5365EBC9" w16cid:durableId="227F7FDA"/>
  <w16cid:commentId w16cid:paraId="43AA1F61" w16cid:durableId="227F8370"/>
  <w16cid:commentId w16cid:paraId="2C162BB4" w16cid:durableId="2284CD4A"/>
  <w16cid:commentId w16cid:paraId="79B91FF7" w16cid:durableId="2284CD4B"/>
  <w16cid:commentId w16cid:paraId="1D764478" w16cid:durableId="2284CD4C"/>
  <w16cid:commentId w16cid:paraId="0939B7E3" w16cid:durableId="227F855B"/>
  <w16cid:commentId w16cid:paraId="2B8830DB" w16cid:durableId="227F85CD"/>
  <w16cid:commentId w16cid:paraId="0FBC9FCA" w16cid:durableId="2284CD4F"/>
  <w16cid:commentId w16cid:paraId="1FA2A625" w16cid:durableId="2284CD50"/>
  <w16cid:commentId w16cid:paraId="4056DFEB" w16cid:durableId="227F86C9"/>
  <w16cid:commentId w16cid:paraId="73E70C15" w16cid:durableId="227F86F6"/>
  <w16cid:commentId w16cid:paraId="5DF21EB7" w16cid:durableId="2284CD53"/>
  <w16cid:commentId w16cid:paraId="09DE5BDD" w16cid:durableId="2284CD54"/>
  <w16cid:commentId w16cid:paraId="3F239675" w16cid:durableId="2284CD55"/>
  <w16cid:commentId w16cid:paraId="44A2F846" w16cid:durableId="2284CD56"/>
  <w16cid:commentId w16cid:paraId="2C2A14B9" w16cid:durableId="2284CD57"/>
  <w16cid:commentId w16cid:paraId="218C151F" w16cid:durableId="2284CD58"/>
  <w16cid:commentId w16cid:paraId="71DA03D4" w16cid:durableId="227F8805"/>
  <w16cid:commentId w16cid:paraId="0C2C0779" w16cid:durableId="2284CD5A"/>
  <w16cid:commentId w16cid:paraId="2276EF65" w16cid:durableId="2284D20A"/>
  <w16cid:commentId w16cid:paraId="23974011" w16cid:durableId="2284D34E"/>
  <w16cid:commentId w16cid:paraId="3B5DCEF4" w16cid:durableId="227F887C"/>
  <w16cid:commentId w16cid:paraId="6292FD2C" w16cid:durableId="2284D2DE"/>
  <w16cid:commentId w16cid:paraId="3CFC0296" w16cid:durableId="227F88F9"/>
  <w16cid:commentId w16cid:paraId="29D14764" w16cid:durableId="2284CD5D"/>
  <w16cid:commentId w16cid:paraId="35BE8577" w16cid:durableId="227F8A08"/>
  <w16cid:commentId w16cid:paraId="1F200406" w16cid:durableId="2284CD5F"/>
  <w16cid:commentId w16cid:paraId="4FE5DED6" w16cid:durableId="2284D76F"/>
  <w16cid:commentId w16cid:paraId="2C791AC6" w16cid:durableId="2284D7B7"/>
  <w16cid:commentId w16cid:paraId="1F46E716" w16cid:durableId="2284CD60"/>
  <w16cid:commentId w16cid:paraId="0DBD3C17" w16cid:durableId="2284D8F5"/>
  <w16cid:commentId w16cid:paraId="446613A7" w16cid:durableId="2284CD61"/>
  <w16cid:commentId w16cid:paraId="0EDBC187" w16cid:durableId="227F8B52"/>
  <w16cid:commentId w16cid:paraId="23C3411B" w16cid:durableId="2284CD63"/>
  <w16cid:commentId w16cid:paraId="6F186366" w16cid:durableId="227F8BF1"/>
  <w16cid:commentId w16cid:paraId="70B8F742" w16cid:durableId="2284DB49"/>
  <w16cid:commentId w16cid:paraId="7298395B" w16cid:durableId="2284DC2D"/>
  <w16cid:commentId w16cid:paraId="549D138A" w16cid:durableId="2284DCDC"/>
  <w16cid:commentId w16cid:paraId="6782B359" w16cid:durableId="2284DDA5"/>
  <w16cid:commentId w16cid:paraId="0F544570" w16cid:durableId="2284CD65"/>
  <w16cid:commentId w16cid:paraId="4AAEA44B" w16cid:durableId="228896CE"/>
  <w16cid:commentId w16cid:paraId="1629237A" w16cid:durableId="2284CD67"/>
  <w16cid:commentId w16cid:paraId="73C2EB38" w16cid:durableId="2284CD66"/>
  <w16cid:commentId w16cid:paraId="6FF026B2" w16cid:durableId="2284CD68"/>
  <w16cid:commentId w16cid:paraId="5D4CB9C4" w16cid:durableId="22889EF3"/>
  <w16cid:commentId w16cid:paraId="6EDAE4D6" w16cid:durableId="2284CD69"/>
  <w16cid:commentId w16cid:paraId="29DB50AF" w16cid:durableId="2288A153"/>
  <w16cid:commentId w16cid:paraId="6E96A042" w16cid:durableId="2284CD6A"/>
  <w16cid:commentId w16cid:paraId="30FE0424" w16cid:durableId="2284CD6B"/>
  <w16cid:commentId w16cid:paraId="28C44C0C" w16cid:durableId="2288A264"/>
  <w16cid:commentId w16cid:paraId="46CBFAD2" w16cid:durableId="227F8F67"/>
  <w16cid:commentId w16cid:paraId="73DD1E86" w16cid:durableId="2288A299"/>
  <w16cid:commentId w16cid:paraId="0ADDCCC1" w16cid:durableId="2284CD6D"/>
  <w16cid:commentId w16cid:paraId="613337DD" w16cid:durableId="2284CD6E"/>
  <w16cid:commentId w16cid:paraId="7B6AF891" w16cid:durableId="2284CD6F"/>
  <w16cid:commentId w16cid:paraId="30331322" w16cid:durableId="2288A47F"/>
  <w16cid:commentId w16cid:paraId="07ADFF0E" w16cid:durableId="2284CD70"/>
  <w16cid:commentId w16cid:paraId="18F97C31" w16cid:durableId="2284CD71"/>
  <w16cid:commentId w16cid:paraId="3D2D728E" w16cid:durableId="2288A62C"/>
  <w16cid:commentId w16cid:paraId="41C155FC" w16cid:durableId="2288A3C2"/>
  <w16cid:commentId w16cid:paraId="5549E001" w16cid:durableId="227F90AB"/>
  <w16cid:commentId w16cid:paraId="1BA4B289" w16cid:durableId="227F9340"/>
  <w16cid:commentId w16cid:paraId="167FD5D1" w16cid:durableId="2288A91A"/>
  <w16cid:commentId w16cid:paraId="482019B6" w16cid:durableId="2284CD74"/>
  <w16cid:commentId w16cid:paraId="1198C530" w16cid:durableId="2288A755"/>
  <w16cid:commentId w16cid:paraId="6B7093B8" w16cid:durableId="227F9106"/>
  <w16cid:commentId w16cid:paraId="060D2A2D" w16cid:durableId="227F9427"/>
  <w16cid:commentId w16cid:paraId="0FAFD737" w16cid:durableId="227F94FF"/>
  <w16cid:commentId w16cid:paraId="2D136346" w16cid:durableId="2284CD77"/>
  <w16cid:commentId w16cid:paraId="41E6704E" w16cid:durableId="227F93E1"/>
  <w16cid:commentId w16cid:paraId="68948938" w16cid:durableId="2288C0B6"/>
  <w16cid:commentId w16cid:paraId="7E872B9B" w16cid:durableId="227F95A5"/>
  <w16cid:commentId w16cid:paraId="239BF7AE" w16cid:durableId="2288C37B"/>
  <w16cid:commentId w16cid:paraId="44A0B893" w16cid:durableId="2284CD7B"/>
  <w16cid:commentId w16cid:paraId="3C6CE049" w16cid:durableId="2284CD7C"/>
  <w16cid:commentId w16cid:paraId="62E22AFF" w16cid:durableId="2288C431"/>
  <w16cid:commentId w16cid:paraId="3A9CE07C" w16cid:durableId="2288C70C"/>
  <w16cid:commentId w16cid:paraId="0C35BEDF" w16cid:durableId="227F9815"/>
  <w16cid:commentId w16cid:paraId="67797B19" w16cid:durableId="227F9616"/>
  <w16cid:commentId w16cid:paraId="32D7887A" w16cid:durableId="2288C7CB"/>
  <w16cid:commentId w16cid:paraId="1DE45ABA" w16cid:durableId="2284CD7F"/>
  <w16cid:commentId w16cid:paraId="6CC8A7C2" w16cid:durableId="2288C9B1"/>
  <w16cid:commentId w16cid:paraId="08F0ACD2" w16cid:durableId="2284CD80"/>
  <w16cid:commentId w16cid:paraId="182C3D62" w16cid:durableId="2288C9CD"/>
  <w16cid:commentId w16cid:paraId="21C03E2A" w16cid:durableId="227F97F4"/>
  <w16cid:commentId w16cid:paraId="3F5A9A6B" w16cid:durableId="227F9E20"/>
  <w16cid:commentId w16cid:paraId="0B7E9AF7" w16cid:durableId="2288CA4A"/>
  <w16cid:commentId w16cid:paraId="37105343" w16cid:durableId="227F9844"/>
  <w16cid:commentId w16cid:paraId="314DB084" w16cid:durableId="2288CAB1"/>
  <w16cid:commentId w16cid:paraId="2BC82C90" w16cid:durableId="2288CB43"/>
  <w16cid:commentId w16cid:paraId="0F397149" w16cid:durableId="227F9BDA"/>
  <w16cid:commentId w16cid:paraId="1B80BDC7" w16cid:durableId="2288CC76"/>
  <w16cid:commentId w16cid:paraId="47ACF4AE" w16cid:durableId="227F993B"/>
  <w16cid:commentId w16cid:paraId="393C8650" w16cid:durableId="2288CB9E"/>
  <w16cid:commentId w16cid:paraId="56211D63" w16cid:durableId="2284CD86"/>
  <w16cid:commentId w16cid:paraId="4260F08C" w16cid:durableId="227F99C9"/>
  <w16cid:commentId w16cid:paraId="32440CB4" w16cid:durableId="2284CD88"/>
  <w16cid:commentId w16cid:paraId="6A948AB6" w16cid:durableId="2288CF31"/>
  <w16cid:commentId w16cid:paraId="3CEE5E65" w16cid:durableId="2284CD89"/>
  <w16cid:commentId w16cid:paraId="56CFFD62" w16cid:durableId="2288D094"/>
  <w16cid:commentId w16cid:paraId="1B57FA3B" w16cid:durableId="2284CD8A"/>
  <w16cid:commentId w16cid:paraId="19276168" w16cid:durableId="2288D12F"/>
  <w16cid:commentId w16cid:paraId="16D0A08F" w16cid:durableId="2288D18A"/>
  <w16cid:commentId w16cid:paraId="2BB6B92B" w16cid:durableId="227FA0A7"/>
  <w16cid:commentId w16cid:paraId="0E6510DD" w16cid:durableId="2288D21D"/>
  <w16cid:commentId w16cid:paraId="0777778C" w16cid:durableId="2284CD8C"/>
  <w16cid:commentId w16cid:paraId="29D07DFA" w16cid:durableId="2288D32D"/>
  <w16cid:commentId w16cid:paraId="2F73BFF9" w16cid:durableId="227FA173"/>
  <w16cid:commentId w16cid:paraId="4F9E409E" w16cid:durableId="2288D400"/>
  <w16cid:commentId w16cid:paraId="1CF8D12E" w16cid:durableId="2284CD8E"/>
  <w16cid:commentId w16cid:paraId="72A7CFF2" w16cid:durableId="227FA458"/>
  <w16cid:commentId w16cid:paraId="4F49C5EC" w16cid:durableId="2284CD90"/>
  <w16cid:commentId w16cid:paraId="57B5BEC6" w16cid:durableId="2284CD91"/>
  <w16cid:commentId w16cid:paraId="591192A1" w16cid:durableId="2284CD92"/>
  <w16cid:commentId w16cid:paraId="0B5C9285" w16cid:durableId="2288D5F5"/>
  <w16cid:commentId w16cid:paraId="4606C054" w16cid:durableId="2284D0B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4F6A0" w14:textId="77777777" w:rsidR="00C4197B" w:rsidRDefault="00C4197B" w:rsidP="000379AB">
      <w:r>
        <w:separator/>
      </w:r>
    </w:p>
  </w:endnote>
  <w:endnote w:type="continuationSeparator" w:id="0">
    <w:p w14:paraId="372D1BAE" w14:textId="77777777" w:rsidR="00C4197B" w:rsidRDefault="00C4197B"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4002EFF" w:usb1="C000E47F" w:usb2="00000009" w:usb3="00000000" w:csb0="000001FF" w:csb1="00000000"/>
  </w:font>
  <w:font w:name="AdvPTimes">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C4197B" w:rsidRDefault="00C4197B" w:rsidP="00B719C8">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612A71" w14:textId="77777777" w:rsidR="00C4197B" w:rsidRDefault="00C4197B" w:rsidP="000379AB">
      <w:r>
        <w:separator/>
      </w:r>
    </w:p>
  </w:footnote>
  <w:footnote w:type="continuationSeparator" w:id="0">
    <w:p w14:paraId="118E5E5C" w14:textId="77777777" w:rsidR="00C4197B" w:rsidRDefault="00C4197B" w:rsidP="000379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C4197B" w:rsidRDefault="00C4197B" w:rsidP="007778ED">
    <w:pPr>
      <w:pStyle w:val="Header"/>
      <w:jc w:val="center"/>
    </w:pPr>
    <w:r>
      <w:t xml:space="preserve">manuscript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C4197B" w:rsidRDefault="00C4197B"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usan Trumbore">
    <w15:presenceInfo w15:providerId="AD" w15:userId="S::setrumbo@14cqueen.onmicrosoft.com::bdf8d4a4-022c-4a74-9306-357637a81e83"/>
  </w15:person>
  <w15:person w15:author="Georg">
    <w15:presenceInfo w15:providerId="None" w15:userId="Georg"/>
  </w15:person>
  <w15:person w15:author="Guggenberger">
    <w15:presenceInfo w15:providerId="None" w15:userId="Guggen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16052"/>
    <w:rsid w:val="000173E5"/>
    <w:rsid w:val="00031829"/>
    <w:rsid w:val="000379AB"/>
    <w:rsid w:val="00037EFA"/>
    <w:rsid w:val="000463B6"/>
    <w:rsid w:val="0005072E"/>
    <w:rsid w:val="00057ABD"/>
    <w:rsid w:val="00061C8F"/>
    <w:rsid w:val="0007414F"/>
    <w:rsid w:val="000D2676"/>
    <w:rsid w:val="000D5326"/>
    <w:rsid w:val="000E2C03"/>
    <w:rsid w:val="000F2FFD"/>
    <w:rsid w:val="000F3B55"/>
    <w:rsid w:val="000F3D36"/>
    <w:rsid w:val="00113D43"/>
    <w:rsid w:val="00130EBA"/>
    <w:rsid w:val="00136B25"/>
    <w:rsid w:val="00140EA8"/>
    <w:rsid w:val="001566A4"/>
    <w:rsid w:val="00157D79"/>
    <w:rsid w:val="00160359"/>
    <w:rsid w:val="00191D71"/>
    <w:rsid w:val="00192857"/>
    <w:rsid w:val="00193D75"/>
    <w:rsid w:val="001959FA"/>
    <w:rsid w:val="001A7A58"/>
    <w:rsid w:val="001C2B0D"/>
    <w:rsid w:val="001C611A"/>
    <w:rsid w:val="001E33EF"/>
    <w:rsid w:val="002044C9"/>
    <w:rsid w:val="00205265"/>
    <w:rsid w:val="002112B8"/>
    <w:rsid w:val="00271468"/>
    <w:rsid w:val="00274851"/>
    <w:rsid w:val="002818B0"/>
    <w:rsid w:val="0029445D"/>
    <w:rsid w:val="00294CB4"/>
    <w:rsid w:val="002A235F"/>
    <w:rsid w:val="002A38DE"/>
    <w:rsid w:val="002B6F74"/>
    <w:rsid w:val="002C2021"/>
    <w:rsid w:val="002C3263"/>
    <w:rsid w:val="002D629D"/>
    <w:rsid w:val="002E7898"/>
    <w:rsid w:val="002F0968"/>
    <w:rsid w:val="002F20C2"/>
    <w:rsid w:val="002F2289"/>
    <w:rsid w:val="002F3B11"/>
    <w:rsid w:val="003137C3"/>
    <w:rsid w:val="00315E9B"/>
    <w:rsid w:val="00321596"/>
    <w:rsid w:val="0034072B"/>
    <w:rsid w:val="00370544"/>
    <w:rsid w:val="0037466A"/>
    <w:rsid w:val="00387597"/>
    <w:rsid w:val="003A2C8D"/>
    <w:rsid w:val="003A6324"/>
    <w:rsid w:val="003C56B3"/>
    <w:rsid w:val="003E24C3"/>
    <w:rsid w:val="003E660A"/>
    <w:rsid w:val="003F199B"/>
    <w:rsid w:val="00400425"/>
    <w:rsid w:val="004009A6"/>
    <w:rsid w:val="00431FD2"/>
    <w:rsid w:val="00440A22"/>
    <w:rsid w:val="0044470A"/>
    <w:rsid w:val="00445A1E"/>
    <w:rsid w:val="004501DF"/>
    <w:rsid w:val="00460E22"/>
    <w:rsid w:val="00460E41"/>
    <w:rsid w:val="0046739F"/>
    <w:rsid w:val="00467BD2"/>
    <w:rsid w:val="0049415E"/>
    <w:rsid w:val="004B3232"/>
    <w:rsid w:val="004E7391"/>
    <w:rsid w:val="004F61C7"/>
    <w:rsid w:val="00514B45"/>
    <w:rsid w:val="005167EA"/>
    <w:rsid w:val="005232D3"/>
    <w:rsid w:val="0053568F"/>
    <w:rsid w:val="005358D5"/>
    <w:rsid w:val="00537912"/>
    <w:rsid w:val="00545B6C"/>
    <w:rsid w:val="00562C9F"/>
    <w:rsid w:val="00562D64"/>
    <w:rsid w:val="0057441D"/>
    <w:rsid w:val="00575C0B"/>
    <w:rsid w:val="0058472D"/>
    <w:rsid w:val="0059217D"/>
    <w:rsid w:val="00595BD5"/>
    <w:rsid w:val="005B53AB"/>
    <w:rsid w:val="005B6272"/>
    <w:rsid w:val="005C57B1"/>
    <w:rsid w:val="005D0AEB"/>
    <w:rsid w:val="005E1969"/>
    <w:rsid w:val="005F16DD"/>
    <w:rsid w:val="005F720D"/>
    <w:rsid w:val="00602594"/>
    <w:rsid w:val="0060736A"/>
    <w:rsid w:val="00613ACE"/>
    <w:rsid w:val="0063072A"/>
    <w:rsid w:val="00652A5B"/>
    <w:rsid w:val="0066463A"/>
    <w:rsid w:val="006842EE"/>
    <w:rsid w:val="006B1727"/>
    <w:rsid w:val="006B5AF0"/>
    <w:rsid w:val="006B60D8"/>
    <w:rsid w:val="006C4619"/>
    <w:rsid w:val="006C62E5"/>
    <w:rsid w:val="006D19B4"/>
    <w:rsid w:val="006D3136"/>
    <w:rsid w:val="006D3C13"/>
    <w:rsid w:val="006E7F38"/>
    <w:rsid w:val="006F662E"/>
    <w:rsid w:val="00711480"/>
    <w:rsid w:val="00737555"/>
    <w:rsid w:val="0074512D"/>
    <w:rsid w:val="00745573"/>
    <w:rsid w:val="00760F46"/>
    <w:rsid w:val="00770A8A"/>
    <w:rsid w:val="00776F50"/>
    <w:rsid w:val="00777494"/>
    <w:rsid w:val="007778ED"/>
    <w:rsid w:val="00787AAE"/>
    <w:rsid w:val="0079348C"/>
    <w:rsid w:val="00796FB8"/>
    <w:rsid w:val="007A7578"/>
    <w:rsid w:val="007B1E2C"/>
    <w:rsid w:val="007B1F1F"/>
    <w:rsid w:val="007B4B93"/>
    <w:rsid w:val="007C2F20"/>
    <w:rsid w:val="007D5F37"/>
    <w:rsid w:val="007D6CB6"/>
    <w:rsid w:val="007E66F2"/>
    <w:rsid w:val="00812A0A"/>
    <w:rsid w:val="00813315"/>
    <w:rsid w:val="0081631A"/>
    <w:rsid w:val="00816490"/>
    <w:rsid w:val="00833197"/>
    <w:rsid w:val="00855B07"/>
    <w:rsid w:val="008A34F0"/>
    <w:rsid w:val="008A6077"/>
    <w:rsid w:val="008A6377"/>
    <w:rsid w:val="008D1F4C"/>
    <w:rsid w:val="008D3087"/>
    <w:rsid w:val="008E029D"/>
    <w:rsid w:val="008E0E73"/>
    <w:rsid w:val="008E4248"/>
    <w:rsid w:val="008E58E5"/>
    <w:rsid w:val="008E784E"/>
    <w:rsid w:val="00911270"/>
    <w:rsid w:val="00914AB0"/>
    <w:rsid w:val="009374CA"/>
    <w:rsid w:val="009459B9"/>
    <w:rsid w:val="0096193C"/>
    <w:rsid w:val="009668C5"/>
    <w:rsid w:val="00970C54"/>
    <w:rsid w:val="0097213C"/>
    <w:rsid w:val="00975D9D"/>
    <w:rsid w:val="009763F8"/>
    <w:rsid w:val="0098127B"/>
    <w:rsid w:val="00990E17"/>
    <w:rsid w:val="009916EF"/>
    <w:rsid w:val="00997B69"/>
    <w:rsid w:val="009A02DB"/>
    <w:rsid w:val="009A4BBD"/>
    <w:rsid w:val="009B4069"/>
    <w:rsid w:val="009B68DA"/>
    <w:rsid w:val="009C1DB4"/>
    <w:rsid w:val="009C63D9"/>
    <w:rsid w:val="009E20A2"/>
    <w:rsid w:val="009E20C0"/>
    <w:rsid w:val="00A04339"/>
    <w:rsid w:val="00A37CCD"/>
    <w:rsid w:val="00A40482"/>
    <w:rsid w:val="00A739BE"/>
    <w:rsid w:val="00AA33DA"/>
    <w:rsid w:val="00AA608C"/>
    <w:rsid w:val="00AB2E54"/>
    <w:rsid w:val="00AB46CF"/>
    <w:rsid w:val="00AF2D3E"/>
    <w:rsid w:val="00AF33DA"/>
    <w:rsid w:val="00AF3DC6"/>
    <w:rsid w:val="00AF4929"/>
    <w:rsid w:val="00B066B1"/>
    <w:rsid w:val="00B120F3"/>
    <w:rsid w:val="00B129CB"/>
    <w:rsid w:val="00B12AE5"/>
    <w:rsid w:val="00B55CF9"/>
    <w:rsid w:val="00B67909"/>
    <w:rsid w:val="00B719C8"/>
    <w:rsid w:val="00B81C79"/>
    <w:rsid w:val="00B82556"/>
    <w:rsid w:val="00B828C4"/>
    <w:rsid w:val="00BB6837"/>
    <w:rsid w:val="00BC5869"/>
    <w:rsid w:val="00BE4054"/>
    <w:rsid w:val="00BF0028"/>
    <w:rsid w:val="00C15C50"/>
    <w:rsid w:val="00C203C0"/>
    <w:rsid w:val="00C3475A"/>
    <w:rsid w:val="00C349AD"/>
    <w:rsid w:val="00C4197B"/>
    <w:rsid w:val="00C4734A"/>
    <w:rsid w:val="00C64BC5"/>
    <w:rsid w:val="00C6591A"/>
    <w:rsid w:val="00C73BB6"/>
    <w:rsid w:val="00C73CCF"/>
    <w:rsid w:val="00C81368"/>
    <w:rsid w:val="00C81692"/>
    <w:rsid w:val="00C8283A"/>
    <w:rsid w:val="00C925A5"/>
    <w:rsid w:val="00C94AA5"/>
    <w:rsid w:val="00CA06D6"/>
    <w:rsid w:val="00CA3544"/>
    <w:rsid w:val="00CB2FE4"/>
    <w:rsid w:val="00CB3988"/>
    <w:rsid w:val="00CB7BED"/>
    <w:rsid w:val="00CC4CBE"/>
    <w:rsid w:val="00CD4AB9"/>
    <w:rsid w:val="00CD61AA"/>
    <w:rsid w:val="00CE4F62"/>
    <w:rsid w:val="00CF0B86"/>
    <w:rsid w:val="00CF3DEE"/>
    <w:rsid w:val="00D21AF0"/>
    <w:rsid w:val="00D2308B"/>
    <w:rsid w:val="00D50A01"/>
    <w:rsid w:val="00D52AC7"/>
    <w:rsid w:val="00D5561F"/>
    <w:rsid w:val="00D77897"/>
    <w:rsid w:val="00D810E5"/>
    <w:rsid w:val="00D869CC"/>
    <w:rsid w:val="00D94839"/>
    <w:rsid w:val="00D9528F"/>
    <w:rsid w:val="00D97980"/>
    <w:rsid w:val="00DA092A"/>
    <w:rsid w:val="00DB5896"/>
    <w:rsid w:val="00DD257A"/>
    <w:rsid w:val="00DD6745"/>
    <w:rsid w:val="00DE3F91"/>
    <w:rsid w:val="00DE4861"/>
    <w:rsid w:val="00DE7B8D"/>
    <w:rsid w:val="00E05CBC"/>
    <w:rsid w:val="00E1472B"/>
    <w:rsid w:val="00E260CA"/>
    <w:rsid w:val="00E31404"/>
    <w:rsid w:val="00E31513"/>
    <w:rsid w:val="00E6353C"/>
    <w:rsid w:val="00E664DF"/>
    <w:rsid w:val="00E67B96"/>
    <w:rsid w:val="00E7131D"/>
    <w:rsid w:val="00E7233D"/>
    <w:rsid w:val="00E804AE"/>
    <w:rsid w:val="00E915D4"/>
    <w:rsid w:val="00EC0919"/>
    <w:rsid w:val="00EC3D0A"/>
    <w:rsid w:val="00ED7100"/>
    <w:rsid w:val="00EE7B5E"/>
    <w:rsid w:val="00EF04CF"/>
    <w:rsid w:val="00EF274A"/>
    <w:rsid w:val="00F04A1F"/>
    <w:rsid w:val="00F105D2"/>
    <w:rsid w:val="00F21080"/>
    <w:rsid w:val="00F356B7"/>
    <w:rsid w:val="00F40A9A"/>
    <w:rsid w:val="00F45E57"/>
    <w:rsid w:val="00F5220F"/>
    <w:rsid w:val="00F71CD1"/>
    <w:rsid w:val="00F9589F"/>
    <w:rsid w:val="00F973B1"/>
    <w:rsid w:val="00FA11FA"/>
    <w:rsid w:val="00FC3161"/>
    <w:rsid w:val="00FC3EAC"/>
    <w:rsid w:val="00FC49C6"/>
    <w:rsid w:val="00FD4E4E"/>
    <w:rsid w:val="00FD56F1"/>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Normal"/>
    <w:next w:val="Normal"/>
    <w:link w:val="Heading1Char"/>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table" w:styleId="TableGrid">
    <w:name w:val="Table Grid"/>
    <w:basedOn w:val="TableNormal"/>
    <w:uiPriority w:val="39"/>
    <w:rsid w:val="00F95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16490"/>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C6591A"/>
    <w:rPr>
      <w:sz w:val="16"/>
      <w:szCs w:val="16"/>
    </w:rPr>
  </w:style>
  <w:style w:type="paragraph" w:styleId="CommentText">
    <w:name w:val="annotation text"/>
    <w:basedOn w:val="Normal"/>
    <w:link w:val="CommentTextChar"/>
    <w:uiPriority w:val="99"/>
    <w:semiHidden/>
    <w:unhideWhenUsed/>
    <w:rsid w:val="00C6591A"/>
  </w:style>
  <w:style w:type="character" w:customStyle="1" w:styleId="CommentTextChar">
    <w:name w:val="Comment Text Char"/>
    <w:basedOn w:val="DefaultParagraphFont"/>
    <w:link w:val="CommentText"/>
    <w:uiPriority w:val="99"/>
    <w:semiHidden/>
    <w:rsid w:val="00C6591A"/>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591A"/>
    <w:rPr>
      <w:b/>
      <w:bCs/>
    </w:rPr>
  </w:style>
  <w:style w:type="character" w:customStyle="1" w:styleId="CommentSubjectChar">
    <w:name w:val="Comment Subject Char"/>
    <w:basedOn w:val="CommentTextChar"/>
    <w:link w:val="CommentSubject"/>
    <w:uiPriority w:val="99"/>
    <w:semiHidden/>
    <w:rsid w:val="00C6591A"/>
    <w:rPr>
      <w:rFonts w:ascii="Times New Roman" w:eastAsia="Calibri" w:hAnsi="Times New Roman" w:cs="Times New Roman"/>
      <w:b/>
      <w:bCs/>
      <w:sz w:val="20"/>
      <w:szCs w:val="20"/>
    </w:rPr>
  </w:style>
  <w:style w:type="character" w:customStyle="1" w:styleId="NichtaufgelsteErwhnung1">
    <w:name w:val="Nicht aufgelöste Erwähnung1"/>
    <w:basedOn w:val="DefaultParagraphFont"/>
    <w:uiPriority w:val="99"/>
    <w:semiHidden/>
    <w:unhideWhenUsed/>
    <w:rsid w:val="000F3B55"/>
    <w:rPr>
      <w:color w:val="605E5C"/>
      <w:shd w:val="clear" w:color="auto" w:fill="E1DFDD"/>
    </w:rPr>
  </w:style>
  <w:style w:type="paragraph" w:styleId="Revision">
    <w:name w:val="Revision"/>
    <w:hidden/>
    <w:uiPriority w:val="99"/>
    <w:semiHidden/>
    <w:rsid w:val="0027146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ui.adsabs.harvard.edu/link_gateway/2006JGRG..111.3012E/doi:10.1029/2006JG000174" TargetMode="External"/><Relationship Id="rId2" Type="http://schemas.openxmlformats.org/officeDocument/2006/relationships/hyperlink" Target="javascript:void(0)"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7"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10AD5-8319-3443-B583-F4E69AF0E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14457</Words>
  <Characters>82405</Characters>
  <Application>Microsoft Macintosh Word</Application>
  <DocSecurity>0</DocSecurity>
  <Lines>686</Lines>
  <Paragraphs>193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Jeff Beem-Miller</cp:lastModifiedBy>
  <cp:revision>8</cp:revision>
  <dcterms:created xsi:type="dcterms:W3CDTF">2020-06-04T07:56:00Z</dcterms:created>
  <dcterms:modified xsi:type="dcterms:W3CDTF">2020-06-15T15:12:00Z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