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5C344" w14:textId="52C709B8" w:rsidR="00C94AA5" w:rsidRDefault="009C1DB4" w:rsidP="00AF2D3E">
      <w:pPr>
        <w:pStyle w:val="Titel"/>
      </w:pPr>
      <w:r>
        <w:t>Drying, R</w:t>
      </w:r>
      <w:r w:rsidR="0066463A">
        <w:t xml:space="preserve">ewetting, </w:t>
      </w:r>
      <w:r>
        <w:t>and S</w:t>
      </w:r>
      <w:r w:rsidR="0066463A" w:rsidRPr="0066463A">
        <w:t xml:space="preserve">torage </w:t>
      </w:r>
      <w:r w:rsidR="00AF2D3E">
        <w:t xml:space="preserve">Effects </w:t>
      </w:r>
      <w:r w:rsidR="0066463A" w:rsidRPr="0066463A">
        <w:t>o</w:t>
      </w:r>
      <w:r>
        <w:t>n the Radiocarbon Signature of Heterotrophic Respiration in Laboratory Soil I</w:t>
      </w:r>
      <w:r w:rsidR="0066463A" w:rsidRPr="0066463A">
        <w:t>ncubations</w:t>
      </w:r>
    </w:p>
    <w:p w14:paraId="653FAE57" w14:textId="77777777" w:rsidR="00CD61AA" w:rsidRDefault="00CD61AA" w:rsidP="00B120F3">
      <w:pPr>
        <w:pStyle w:val="Authors"/>
      </w:pPr>
    </w:p>
    <w:p w14:paraId="32E6B0CF" w14:textId="13190F72" w:rsidR="00C94AA5" w:rsidRPr="00C94AA5" w:rsidRDefault="006B60D8" w:rsidP="00B120F3">
      <w:pPr>
        <w:pStyle w:val="Authors"/>
      </w:pPr>
      <w:r>
        <w:t>Jeffrey</w:t>
      </w:r>
      <w:r w:rsidR="009C1DB4">
        <w:t xml:space="preserve"> Beem-Miller</w:t>
      </w:r>
      <w:r w:rsidR="00545B6C" w:rsidRPr="00545B6C">
        <w:rPr>
          <w:vertAlign w:val="superscript"/>
        </w:rPr>
        <w:t>1</w:t>
      </w:r>
      <w:r w:rsidR="00C94AA5">
        <w:t xml:space="preserve">, </w:t>
      </w:r>
      <w:r w:rsidR="009C1DB4">
        <w:t>M</w:t>
      </w:r>
      <w:r>
        <w:t>arion</w:t>
      </w:r>
      <w:r w:rsidR="009C1DB4">
        <w:t xml:space="preserve"> Schrumpf</w:t>
      </w:r>
      <w:r w:rsidR="009C1DB4">
        <w:rPr>
          <w:vertAlign w:val="superscript"/>
        </w:rPr>
        <w:t>1</w:t>
      </w:r>
      <w:r w:rsidR="00C94AA5">
        <w:t xml:space="preserve">, </w:t>
      </w:r>
      <w:r>
        <w:t>Alison</w:t>
      </w:r>
      <w:r w:rsidR="009C1DB4">
        <w:t xml:space="preserve"> Hoyt</w:t>
      </w:r>
      <w:r w:rsidR="009C1DB4" w:rsidRPr="009C1DB4">
        <w:rPr>
          <w:vertAlign w:val="superscript"/>
        </w:rPr>
        <w:t>1</w:t>
      </w:r>
      <w:proofErr w:type="gramStart"/>
      <w:r w:rsidR="009C1DB4" w:rsidRPr="009C1DB4">
        <w:rPr>
          <w:vertAlign w:val="superscript"/>
        </w:rPr>
        <w:t>,2</w:t>
      </w:r>
      <w:proofErr w:type="gramEnd"/>
      <w:r>
        <w:t>, Georg</w:t>
      </w:r>
      <w:r w:rsidR="009C1DB4">
        <w:t xml:space="preserve"> Guggenberger</w:t>
      </w:r>
      <w:r w:rsidR="009C1DB4" w:rsidRPr="009C1DB4">
        <w:rPr>
          <w:vertAlign w:val="superscript"/>
        </w:rPr>
        <w:t>3</w:t>
      </w:r>
      <w:r>
        <w:t>, and Susan</w:t>
      </w:r>
      <w:r w:rsidR="009C1DB4">
        <w:t xml:space="preserve"> Trumbore</w:t>
      </w:r>
      <w:r w:rsidR="009C1DB4">
        <w:rPr>
          <w:vertAlign w:val="superscript"/>
        </w:rPr>
        <w:t>1,4</w:t>
      </w:r>
      <w:r w:rsidR="006F662E">
        <w:t xml:space="preserve"> </w:t>
      </w:r>
    </w:p>
    <w:p w14:paraId="4E08F316" w14:textId="1C3DB732" w:rsidR="006B60D8" w:rsidRPr="006B60D8" w:rsidRDefault="008A6077" w:rsidP="006B60D8">
      <w:pPr>
        <w:pStyle w:val="Affiliation"/>
      </w:pPr>
      <w:r w:rsidRPr="00B43FDE">
        <w:rPr>
          <w:vertAlign w:val="superscript"/>
        </w:rPr>
        <w:t>1</w:t>
      </w:r>
      <w:r w:rsidR="009C1DB4">
        <w:t>Max Planck Institute for Biogeochemistry, Jena, Germany</w:t>
      </w:r>
      <w:r w:rsidR="00CD61AA">
        <w:t xml:space="preserve">, </w:t>
      </w:r>
      <w:r w:rsidR="00545B6C">
        <w:rPr>
          <w:vertAlign w:val="superscript"/>
        </w:rPr>
        <w:t>2</w:t>
      </w:r>
      <w:r w:rsidR="006B60D8">
        <w:t>Lawrence Berkeley National Laboratory, Berkeley, CA, USA</w:t>
      </w:r>
      <w:r w:rsidR="00CD61AA">
        <w:t xml:space="preserve">, </w:t>
      </w:r>
      <w:r w:rsidR="00545B6C">
        <w:rPr>
          <w:vertAlign w:val="superscript"/>
        </w:rPr>
        <w:t>3</w:t>
      </w:r>
      <w:r w:rsidR="00C8283A">
        <w:t>Institute of Soil Science, Leibniz Universität Hannover, Hannover, Germany</w:t>
      </w:r>
      <w:r w:rsidR="00CD61AA">
        <w:t xml:space="preserve">, </w:t>
      </w:r>
      <w:r w:rsidR="006B60D8" w:rsidRPr="006B60D8">
        <w:rPr>
          <w:vertAlign w:val="superscript"/>
        </w:rPr>
        <w:t>4</w:t>
      </w:r>
      <w:r w:rsidR="006B60D8">
        <w:t xml:space="preserve">Department of </w:t>
      </w:r>
      <w:r w:rsidR="006B60D8" w:rsidRPr="006B60D8">
        <w:t>Earth System Sciences, University of California, Irvine, CA, USA</w:t>
      </w:r>
    </w:p>
    <w:p w14:paraId="2B0D7F01" w14:textId="77777777" w:rsidR="00711480" w:rsidRDefault="00711480" w:rsidP="003137C3">
      <w:pPr>
        <w:pStyle w:val="Affiliation"/>
      </w:pPr>
    </w:p>
    <w:p w14:paraId="5614852F" w14:textId="0C4D27C5" w:rsidR="00DE3F91" w:rsidRDefault="008A6077" w:rsidP="003137C3">
      <w:pPr>
        <w:pStyle w:val="Affiliation"/>
      </w:pPr>
      <w:r>
        <w:t>Correspond</w:t>
      </w:r>
      <w:r w:rsidR="00DE3F91">
        <w:t>ing</w:t>
      </w:r>
      <w:r>
        <w:t xml:space="preserve"> </w:t>
      </w:r>
      <w:r w:rsidR="006F662E">
        <w:t>author:</w:t>
      </w:r>
      <w:r>
        <w:t xml:space="preserve"> </w:t>
      </w:r>
      <w:r w:rsidR="00711480">
        <w:t>Jeffrey Beem-Miller (jbeem@bgc-jena.mpg.de)</w:t>
      </w:r>
      <w:r w:rsidR="00DE3F91">
        <w:t xml:space="preserve"> </w:t>
      </w:r>
    </w:p>
    <w:p w14:paraId="52EAA876" w14:textId="0F4D9CB3" w:rsidR="00C94AA5" w:rsidRDefault="00C94AA5" w:rsidP="005358D5">
      <w:pPr>
        <w:pStyle w:val="Heading-Main"/>
      </w:pPr>
      <w:commentRangeStart w:id="0"/>
      <w:r>
        <w:t>Key Points:</w:t>
      </w:r>
      <w:commentRangeEnd w:id="0"/>
      <w:r w:rsidR="00C6591A">
        <w:rPr>
          <w:rStyle w:val="Kommentarzeichen"/>
          <w:rFonts w:eastAsia="Calibri"/>
          <w:b w:val="0"/>
          <w:bCs w:val="0"/>
          <w:kern w:val="0"/>
        </w:rPr>
        <w:commentReference w:id="0"/>
      </w:r>
    </w:p>
    <w:p w14:paraId="02BB4FFB" w14:textId="38CCC910" w:rsidR="00C94AA5" w:rsidRDefault="00711480" w:rsidP="00C81368">
      <w:pPr>
        <w:pStyle w:val="KeyPoints"/>
        <w:numPr>
          <w:ilvl w:val="0"/>
          <w:numId w:val="9"/>
        </w:numPr>
      </w:pPr>
      <w:r>
        <w:t xml:space="preserve">Air-drying and rewetting </w:t>
      </w:r>
      <w:r w:rsidR="00AF2D3E">
        <w:t xml:space="preserve">significantly </w:t>
      </w:r>
      <w:r>
        <w:t xml:space="preserve">alters </w:t>
      </w:r>
      <w:r w:rsidRPr="00711480">
        <w:rPr>
          <w:vertAlign w:val="superscript"/>
        </w:rPr>
        <w:t>14</w:t>
      </w:r>
      <w:r>
        <w:t>C of respired CO</w:t>
      </w:r>
      <w:r w:rsidRPr="00711480">
        <w:rPr>
          <w:vertAlign w:val="subscript"/>
        </w:rPr>
        <w:t>2</w:t>
      </w:r>
    </w:p>
    <w:p w14:paraId="405A84B1" w14:textId="093C2B49" w:rsidR="00C94AA5" w:rsidRDefault="00711480" w:rsidP="00C81368">
      <w:pPr>
        <w:pStyle w:val="KeyPoints"/>
        <w:numPr>
          <w:ilvl w:val="0"/>
          <w:numId w:val="9"/>
        </w:numPr>
      </w:pPr>
      <w:r>
        <w:t>Magnitude and direction of change affected by year of sampling and ecosystem</w:t>
      </w:r>
    </w:p>
    <w:p w14:paraId="5C03B4CB" w14:textId="14C37FE0" w:rsidR="00B719C8" w:rsidRPr="00711480" w:rsidRDefault="00711480" w:rsidP="00711480">
      <w:pPr>
        <w:pStyle w:val="KeyPoints"/>
        <w:numPr>
          <w:ilvl w:val="0"/>
          <w:numId w:val="9"/>
        </w:numPr>
      </w:pPr>
      <w:r w:rsidRPr="00711480">
        <w:rPr>
          <w:vertAlign w:val="superscript"/>
        </w:rPr>
        <w:t>14</w:t>
      </w:r>
      <w:r>
        <w:t>C of rewetting pulse CO</w:t>
      </w:r>
      <w:r w:rsidRPr="00711480">
        <w:rPr>
          <w:vertAlign w:val="subscript"/>
        </w:rPr>
        <w:t>2</w:t>
      </w:r>
      <w:r>
        <w:t xml:space="preserve"> is not significantly different from </w:t>
      </w:r>
      <w:r w:rsidRPr="00711480">
        <w:rPr>
          <w:vertAlign w:val="superscript"/>
        </w:rPr>
        <w:t>14</w:t>
      </w:r>
      <w:r>
        <w:t>C of subsequent respiration</w:t>
      </w:r>
      <w:r w:rsidR="00B719C8">
        <w:br w:type="page"/>
      </w:r>
    </w:p>
    <w:p w14:paraId="2659CCE1" w14:textId="77777777" w:rsidR="002F3B11" w:rsidRDefault="008A6077" w:rsidP="00C81368">
      <w:pPr>
        <w:pStyle w:val="Heading-Main"/>
      </w:pPr>
      <w:r w:rsidRPr="00987EE5">
        <w:lastRenderedPageBreak/>
        <w:t>Abstract</w:t>
      </w:r>
    </w:p>
    <w:p w14:paraId="40D93379" w14:textId="48101B71" w:rsidR="0063072A" w:rsidRPr="00770A8A" w:rsidRDefault="0063072A" w:rsidP="007D6CB6">
      <w:pPr>
        <w:pStyle w:val="Abstract"/>
      </w:pPr>
      <w:r>
        <w:tab/>
        <w:t xml:space="preserve">Laboratory incubations are a useful technique for </w:t>
      </w:r>
      <w:r w:rsidR="007C2F20">
        <w:t xml:space="preserve">identifying </w:t>
      </w:r>
      <w:r>
        <w:t xml:space="preserve">soil organic matter </w:t>
      </w:r>
      <w:r w:rsidR="007C2F20">
        <w:t>that is</w:t>
      </w:r>
      <w:r>
        <w:t xml:space="preserve"> accessible to microbes. </w:t>
      </w:r>
      <w:r w:rsidR="007C2F20">
        <w:t>Measuring the r</w:t>
      </w:r>
      <w:r>
        <w:t>adiocarbon</w:t>
      </w:r>
      <w:r w:rsidR="007C2F20">
        <w:t xml:space="preserve"> of the CO</w:t>
      </w:r>
      <w:r w:rsidR="007C2F20" w:rsidRPr="007C2F20">
        <w:rPr>
          <w:vertAlign w:val="subscript"/>
        </w:rPr>
        <w:t>2</w:t>
      </w:r>
      <w:r w:rsidR="007C2F20">
        <w:t xml:space="preserve"> released in laboratory incubations (</w:t>
      </w:r>
      <w:r w:rsidR="007C2F20" w:rsidRPr="007C2F20">
        <w:rPr>
          <w:vertAlign w:val="superscript"/>
        </w:rPr>
        <w:t>14</w:t>
      </w:r>
      <w:r w:rsidR="007C2F20">
        <w:t>C-CO</w:t>
      </w:r>
      <w:r w:rsidR="007C2F20" w:rsidRPr="007C2F20">
        <w:rPr>
          <w:vertAlign w:val="subscript"/>
        </w:rPr>
        <w:t>2</w:t>
      </w:r>
      <w:r w:rsidR="007C2F20">
        <w:t xml:space="preserve">) provides an integrative signal of the age of organic </w:t>
      </w:r>
      <w:commentRangeStart w:id="1"/>
      <w:r w:rsidR="007C2F20">
        <w:t xml:space="preserve">matter </w:t>
      </w:r>
      <w:commentRangeEnd w:id="1"/>
      <w:r w:rsidR="007A7578">
        <w:rPr>
          <w:rStyle w:val="Kommentarzeichen"/>
          <w:rFonts w:eastAsia="Calibri"/>
        </w:rPr>
        <w:commentReference w:id="1"/>
      </w:r>
      <w:r w:rsidR="007C2F20">
        <w:t>leaving the soil</w:t>
      </w:r>
      <w:r w:rsidR="00C203C0">
        <w:t xml:space="preserve"> (transit time)</w:t>
      </w:r>
      <w:r w:rsidR="007C2F20">
        <w:t xml:space="preserve">, </w:t>
      </w:r>
      <w:r>
        <w:t xml:space="preserve">but </w:t>
      </w:r>
      <w:r w:rsidR="007C2F20">
        <w:t>in order to convert</w:t>
      </w:r>
      <w:r>
        <w:t xml:space="preserve"> radiocarbon </w:t>
      </w:r>
      <w:r w:rsidR="007C2F20">
        <w:t xml:space="preserve">values to </w:t>
      </w:r>
      <w:r>
        <w:t>age</w:t>
      </w:r>
      <w:r w:rsidR="007C2F20">
        <w:t>s</w:t>
      </w:r>
      <w:r>
        <w:t xml:space="preserve"> </w:t>
      </w:r>
      <w:r w:rsidR="007C2F20">
        <w:t>a model is needed</w:t>
      </w:r>
      <w:r>
        <w:t xml:space="preserve">. Soil archives have </w:t>
      </w:r>
      <w:r w:rsidR="00C203C0">
        <w:t>the</w:t>
      </w:r>
      <w:r>
        <w:t xml:space="preserve"> potential </w:t>
      </w:r>
      <w:r w:rsidR="00C203C0">
        <w:t>to provide</w:t>
      </w:r>
      <w:r>
        <w:t xml:space="preserve"> multiple observations of respired CO</w:t>
      </w:r>
      <w:r w:rsidRPr="007C2F20">
        <w:rPr>
          <w:vertAlign w:val="subscript"/>
        </w:rPr>
        <w:t>2</w:t>
      </w:r>
      <w:r>
        <w:t xml:space="preserve"> over time</w:t>
      </w:r>
      <w:ins w:id="2" w:author="Susan Trumbore" w:date="2020-06-01T13:24:00Z">
        <w:r w:rsidR="007A7578">
          <w:t xml:space="preserve"> at the same location</w:t>
        </w:r>
      </w:ins>
      <w:r>
        <w:t xml:space="preserve">, which could greatly reduce model uncertainty by providing additional constraints </w:t>
      </w:r>
      <w:r w:rsidR="00C203C0">
        <w:t>for model parameterization. However,</w:t>
      </w:r>
      <w:r w:rsidR="007C2F20">
        <w:t xml:space="preserve"> air-drying, rewetting, and storage may lead to changes in the contribution of slower and faster cycling soil carbon pools to </w:t>
      </w:r>
      <w:ins w:id="3" w:author="Susan Trumbore" w:date="2020-06-01T13:25:00Z">
        <w:r w:rsidR="007A7578">
          <w:t xml:space="preserve">microbial </w:t>
        </w:r>
      </w:ins>
      <w:r w:rsidR="007C2F20">
        <w:t>respiration. We assessed the effect</w:t>
      </w:r>
      <w:ins w:id="4" w:author="Susan Trumbore" w:date="2020-06-01T13:25:00Z">
        <w:r w:rsidR="006E7F38">
          <w:t>s</w:t>
        </w:r>
      </w:ins>
      <w:r w:rsidR="007C2F20">
        <w:t xml:space="preserve"> of air-drying, rewetting, and the duration of storage in archives on </w:t>
      </w:r>
      <w:r w:rsidR="00431FD2" w:rsidRPr="007C2F20">
        <w:rPr>
          <w:vertAlign w:val="superscript"/>
        </w:rPr>
        <w:t>14</w:t>
      </w:r>
      <w:r w:rsidR="00431FD2">
        <w:t>C-CO</w:t>
      </w:r>
      <w:r w:rsidR="00431FD2" w:rsidRPr="007C2F20">
        <w:rPr>
          <w:vertAlign w:val="subscript"/>
        </w:rPr>
        <w:t>2</w:t>
      </w:r>
      <w:r w:rsidR="00431FD2">
        <w:t xml:space="preserve"> for samples from forests and grasslands collected over the past two decades. We found that air-drying and rewetting led to significant (</w:t>
      </w:r>
      <w:r w:rsidR="00431FD2" w:rsidRPr="00431FD2">
        <w:rPr>
          <w:i/>
        </w:rPr>
        <w:t>p</w:t>
      </w:r>
      <w:r w:rsidR="00431FD2">
        <w:t xml:space="preserve"> &lt; 0.05) changes in ∆</w:t>
      </w:r>
      <w:r w:rsidR="00431FD2" w:rsidRPr="007C2F20">
        <w:rPr>
          <w:vertAlign w:val="superscript"/>
        </w:rPr>
        <w:t>14</w:t>
      </w:r>
      <w:r w:rsidR="00431FD2">
        <w:t>C-CO</w:t>
      </w:r>
      <w:r w:rsidR="00431FD2" w:rsidRPr="007C2F20">
        <w:rPr>
          <w:vertAlign w:val="subscript"/>
        </w:rPr>
        <w:t>2</w:t>
      </w:r>
      <w:r w:rsidR="00431FD2">
        <w:rPr>
          <w:vertAlign w:val="subscript"/>
        </w:rPr>
        <w:t xml:space="preserve">, </w:t>
      </w:r>
      <w:r w:rsidR="00431FD2">
        <w:t>with</w:t>
      </w:r>
      <w:r w:rsidR="00C73BB6">
        <w:t xml:space="preserve"> changes greater in grasslands (21.4‰) than in forests (12.</w:t>
      </w:r>
      <w:commentRangeStart w:id="5"/>
      <w:commentRangeStart w:id="6"/>
      <w:r w:rsidR="00C73BB6">
        <w:t>1</w:t>
      </w:r>
      <w:commentRangeEnd w:id="5"/>
      <w:r w:rsidR="00113D43">
        <w:rPr>
          <w:rStyle w:val="Kommentarzeichen"/>
          <w:rFonts w:eastAsia="Calibri"/>
        </w:rPr>
        <w:commentReference w:id="5"/>
      </w:r>
      <w:commentRangeEnd w:id="6"/>
      <w:r w:rsidR="00193D75">
        <w:rPr>
          <w:rStyle w:val="Kommentarzeichen"/>
          <w:rFonts w:eastAsia="Calibri"/>
        </w:rPr>
        <w:commentReference w:id="6"/>
      </w:r>
      <w:r w:rsidR="00C73BB6">
        <w:t>‰). The duration of storage did not appear to affect the difference between control samples and samples undergoing air-drying and rewetting. ∆</w:t>
      </w:r>
      <w:r w:rsidR="00C73BB6" w:rsidRPr="007C2F20">
        <w:rPr>
          <w:vertAlign w:val="superscript"/>
        </w:rPr>
        <w:t>14</w:t>
      </w:r>
      <w:r w:rsidR="00C73BB6">
        <w:t>C-CO</w:t>
      </w:r>
      <w:r w:rsidR="00C73BB6" w:rsidRPr="007C2F20">
        <w:rPr>
          <w:vertAlign w:val="subscript"/>
        </w:rPr>
        <w:t>2</w:t>
      </w:r>
      <w:r w:rsidR="00C73BB6">
        <w:t xml:space="preserve"> </w:t>
      </w:r>
      <w:del w:id="7" w:author="Susan Trumbore" w:date="2020-06-01T13:44:00Z">
        <w:r w:rsidR="00C73BB6" w:rsidDel="00113D43">
          <w:delText xml:space="preserve">of soils </w:delText>
        </w:r>
      </w:del>
      <w:r w:rsidR="00C73BB6">
        <w:t xml:space="preserve">measured immediately following rewetting </w:t>
      </w:r>
      <w:ins w:id="8" w:author="Susan Trumbore" w:date="2020-06-01T13:44:00Z">
        <w:r w:rsidR="00113D43">
          <w:t>of soils</w:t>
        </w:r>
      </w:ins>
      <w:ins w:id="9" w:author="Susan Trumbore" w:date="2020-06-01T13:45:00Z">
        <w:r w:rsidR="00113D43">
          <w:t xml:space="preserve"> </w:t>
        </w:r>
      </w:ins>
      <w:r w:rsidR="00C73BB6">
        <w:t xml:space="preserve">was not significantly different than that measured during equilibrium respiration, suggesting that air-drying and rewetting induces lasting effects on substrate availability in laboratory incubations. The </w:t>
      </w:r>
      <w:r w:rsidR="00770A8A">
        <w:t>shift in ∆</w:t>
      </w:r>
      <w:r w:rsidR="00770A8A" w:rsidRPr="007C2F20">
        <w:rPr>
          <w:vertAlign w:val="superscript"/>
        </w:rPr>
        <w:t>14</w:t>
      </w:r>
      <w:r w:rsidR="00770A8A">
        <w:t>C-CO</w:t>
      </w:r>
      <w:r w:rsidR="00770A8A" w:rsidRPr="007C2F20">
        <w:rPr>
          <w:vertAlign w:val="subscript"/>
        </w:rPr>
        <w:t>2</w:t>
      </w:r>
      <w:r w:rsidR="00770A8A">
        <w:t xml:space="preserve"> induced by air-drying and rewetting was significant, but </w:t>
      </w:r>
      <w:r w:rsidR="00EC0919">
        <w:t>still</w:t>
      </w:r>
      <w:r w:rsidR="00E7233D">
        <w:t xml:space="preserve"> </w:t>
      </w:r>
      <w:r w:rsidR="00770A8A">
        <w:t>small enough</w:t>
      </w:r>
      <w:r w:rsidR="00C203C0">
        <w:t xml:space="preserve"> that </w:t>
      </w:r>
      <w:del w:id="10" w:author="Susan Trumbore" w:date="2020-06-01T13:46:00Z">
        <w:r w:rsidR="00C203C0" w:rsidDel="00113D43">
          <w:delText>the technique</w:delText>
        </w:r>
      </w:del>
      <w:proofErr w:type="spellStart"/>
      <w:ins w:id="11" w:author="Susan Trumbore" w:date="2020-06-01T13:46:00Z">
        <w:r w:rsidR="00113D43">
          <w:t>achived</w:t>
        </w:r>
        <w:proofErr w:type="spellEnd"/>
        <w:r w:rsidR="00113D43">
          <w:t xml:space="preserve"> soil incubation</w:t>
        </w:r>
      </w:ins>
      <w:r w:rsidR="00C203C0">
        <w:t xml:space="preserve"> deserves to be a valuable tool for</w:t>
      </w:r>
      <w:r w:rsidR="00770A8A">
        <w:t xml:space="preserve"> improving</w:t>
      </w:r>
      <w:r w:rsidR="00B55CF9">
        <w:t xml:space="preserve"> soil carbon</w:t>
      </w:r>
      <w:r w:rsidR="00770A8A">
        <w:t xml:space="preserve"> model uncertainty in the future.</w:t>
      </w:r>
    </w:p>
    <w:p w14:paraId="69A5DBFD" w14:textId="6798705D" w:rsidR="00FC3EAC" w:rsidRPr="00FC3EAC" w:rsidRDefault="00FC3EAC" w:rsidP="00DE3F91">
      <w:pPr>
        <w:pStyle w:val="Abstract"/>
        <w:rPr>
          <w:b/>
        </w:rPr>
      </w:pPr>
      <w:r w:rsidRPr="00FC3EAC">
        <w:rPr>
          <w:b/>
        </w:rPr>
        <w:t>Plain Language Summary</w:t>
      </w:r>
    </w:p>
    <w:p w14:paraId="61FF6F57" w14:textId="60170296" w:rsidR="00745573" w:rsidRDefault="002044C9" w:rsidP="002044C9">
      <w:pPr>
        <w:pStyle w:val="Text"/>
      </w:pPr>
      <w:r>
        <w:t>Soil</w:t>
      </w:r>
      <w:r w:rsidR="00E260CA">
        <w:t>s play</w:t>
      </w:r>
      <w:r>
        <w:t xml:space="preserve"> a key role </w:t>
      </w:r>
      <w:r w:rsidR="00E260CA">
        <w:t>in the global carbon cycle by</w:t>
      </w:r>
      <w:r>
        <w:t xml:space="preserve"> absorbing excess carbon dioxide from the atmosphere</w:t>
      </w:r>
      <w:r w:rsidR="00E260CA">
        <w:t xml:space="preserve"> and storing it for decades to millennia, but it is unclear if they </w:t>
      </w:r>
      <w:r>
        <w:t xml:space="preserve">will continue to provide this ecosystem service as the climate changes. </w:t>
      </w:r>
      <w:r w:rsidR="002A235F">
        <w:t xml:space="preserve">Decomposition of soil organic matter returns carbon dioxide back to the atmosphere, and </w:t>
      </w:r>
      <w:commentRangeStart w:id="12"/>
      <w:r w:rsidR="002A235F">
        <w:t>radiocarbon dating of this returning carbon dioxide can reveal</w:t>
      </w:r>
      <w:r>
        <w:t xml:space="preserve"> </w:t>
      </w:r>
      <w:r w:rsidR="002A235F">
        <w:t xml:space="preserve">how long </w:t>
      </w:r>
      <w:r w:rsidR="00E260CA">
        <w:t>carbon persists in the soil</w:t>
      </w:r>
      <w:commentRangeEnd w:id="12"/>
      <w:r w:rsidR="00AB2E54">
        <w:rPr>
          <w:rStyle w:val="Kommentarzeichen"/>
          <w:rFonts w:eastAsia="Calibri"/>
        </w:rPr>
        <w:commentReference w:id="12"/>
      </w:r>
      <w:r w:rsidR="002A235F">
        <w:t>.</w:t>
      </w:r>
      <w:r w:rsidR="00E260CA">
        <w:t xml:space="preserve"> </w:t>
      </w:r>
      <w:commentRangeStart w:id="13"/>
      <w:r w:rsidR="002A235F">
        <w:t>Measuring the radiocarbon content of this returning carbon</w:t>
      </w:r>
      <w:r>
        <w:t xml:space="preserve"> </w:t>
      </w:r>
      <w:r w:rsidR="002A235F">
        <w:t xml:space="preserve">dioxide in incubations of </w:t>
      </w:r>
      <w:r>
        <w:t xml:space="preserve">archived soils </w:t>
      </w:r>
      <w:r w:rsidR="00E260CA">
        <w:t>could</w:t>
      </w:r>
      <w:r>
        <w:t xml:space="preserve"> greatly reduce the </w:t>
      </w:r>
      <w:r w:rsidR="00E260CA">
        <w:t xml:space="preserve">uncertainty of </w:t>
      </w:r>
      <w:r w:rsidR="002A235F">
        <w:t>carbon</w:t>
      </w:r>
      <w:r w:rsidR="00E260CA">
        <w:t xml:space="preserve"> models by providing additional time points </w:t>
      </w:r>
      <w:commentRangeEnd w:id="13"/>
      <w:r w:rsidR="00AB2E54">
        <w:rPr>
          <w:rStyle w:val="Kommentarzeichen"/>
          <w:rFonts w:eastAsia="Calibri"/>
        </w:rPr>
        <w:commentReference w:id="13"/>
      </w:r>
      <w:r w:rsidR="00E260CA">
        <w:t xml:space="preserve">as model constraints, but air-drying, rewetting, and storage </w:t>
      </w:r>
      <w:r w:rsidR="002A235F">
        <w:t xml:space="preserve">of soils </w:t>
      </w:r>
      <w:r w:rsidR="00E260CA">
        <w:t>may affect the balance of younger versus older carbon leaving the soil.</w:t>
      </w:r>
      <w:r w:rsidR="002F0968">
        <w:t xml:space="preserve"> We </w:t>
      </w:r>
      <w:r w:rsidR="002A235F">
        <w:t>compared the radiocarbon signature of CO</w:t>
      </w:r>
      <w:r w:rsidR="002A235F" w:rsidRPr="00C64BC5">
        <w:rPr>
          <w:vertAlign w:val="subscript"/>
        </w:rPr>
        <w:t>2</w:t>
      </w:r>
      <w:r w:rsidR="002A235F">
        <w:t xml:space="preserve"> from soils incubated with and without air-drying and storage and found that </w:t>
      </w:r>
      <w:r w:rsidR="00E1472B">
        <w:t xml:space="preserve">the air-dried soils appeared to release slightly older carbon than soils that had never been air-dried. The duration of storage did not appear to have an effect. However, the difference in radiocarbon due to air-drying was small, equivalent of an </w:t>
      </w:r>
      <w:r w:rsidR="00CB2FE4">
        <w:t>apparent increase in the average amount of time carbon persists in the soil</w:t>
      </w:r>
      <w:r w:rsidR="00E1472B">
        <w:t xml:space="preserve"> </w:t>
      </w:r>
      <w:r w:rsidR="00CB2FE4">
        <w:t>of 5 years in forests and 10 years in grasslands. These results suggest that incubating archived soils is a promising technique for</w:t>
      </w:r>
      <w:r w:rsidR="00E1472B">
        <w:t xml:space="preserve"> improving carbon models</w:t>
      </w:r>
      <w:r w:rsidR="00CB2FE4">
        <w:t xml:space="preserve"> and our understanding of global climate change</w:t>
      </w:r>
      <w:r w:rsidR="00E1472B">
        <w:t>.</w:t>
      </w:r>
    </w:p>
    <w:p w14:paraId="16752E20" w14:textId="77777777" w:rsidR="002F3B11" w:rsidRDefault="002F3B11" w:rsidP="00C81368">
      <w:pPr>
        <w:pStyle w:val="Heading-Main"/>
      </w:pPr>
      <w:r>
        <w:t>1 Introduction</w:t>
      </w:r>
    </w:p>
    <w:p w14:paraId="1FC92AA1" w14:textId="3FF69819" w:rsidR="00387597" w:rsidRPr="00CD61AA" w:rsidRDefault="00CD61AA" w:rsidP="00387597">
      <w:pPr>
        <w:pStyle w:val="Text"/>
      </w:pPr>
      <w:r w:rsidRPr="00CD61AA">
        <w:t xml:space="preserve">The laboratory soil incubation is a commonly used technique for understanding soil carbon dynamics. Soil carbon is a heterogeneous mixture of organic matter, some of which </w:t>
      </w:r>
      <w:commentRangeStart w:id="14"/>
      <w:r w:rsidRPr="00CD61AA">
        <w:t xml:space="preserve">persists in the soil for months or years, while some persists for centuries or millennia. The persistence of soil carbon can be understood through the concept of different “pools” of carbon that are defined by the mechanism by which they persist in the soil and are characterized by </w:t>
      </w:r>
      <w:commentRangeEnd w:id="14"/>
      <w:r w:rsidR="00193D75">
        <w:rPr>
          <w:rStyle w:val="Kommentarzeichen"/>
          <w:rFonts w:eastAsia="Calibri"/>
        </w:rPr>
        <w:commentReference w:id="14"/>
      </w:r>
      <w:r w:rsidRPr="00CD61AA">
        <w:t>distinct age distributions</w:t>
      </w:r>
      <w:r w:rsidR="00BC5869">
        <w:t xml:space="preserve"> </w:t>
      </w:r>
      <w:r w:rsidR="00CA06D6">
        <w:fldChar w:fldCharType="begin" w:fldLock="1"/>
      </w:r>
      <w:r w:rsidR="00D21AF0">
        <w:instrText>ADDIN CSL_CITATION {"citationItems":[{"id":"ITEM-1","itemData":{"DOI":"10.1029/2018GB005950","ISSN":"19449224","abstract":"The question of why some organic matter is more persistent than other that decomposes quickly in soils has motivated a large amount of research in recent years. Persistence is commonly characterized as turnover or mean residence time of soil organic matter (SOM). However, turnover and residence times are ambiguous measures of persistence, because they could either represent the concepts of age or transit time. To disambiguate these concepts and propose a metric to assess SOM persistence, we calculated age and transit time distributions for a wide range of soil organic carbon (SOC) models. Furthermore, we show how age and transit time distributions can be obtained from a stochastic approach that takes a deterministic model of mass transfers among different pools and creates an equivalent stochastic model at the level of atoms. Using this approach we show: 1) age distributions have relatively old mean values and long tails in relation to transit time distributions, suggesting that carbon stored in soils is on average much older than carbon in the release flux. 2) The difference between mean ages and mean transit times is large, with estimates of SOC persistence in the order of centuries or millennia when assessed using ages, and in the order of decades when using transit or turnover times. 3) The age distribution is an appropriate metric to characterize persistence of SOM. An important implication of our analysis is that random chance is a factor that helps to explain why some organic matter persists for millennia in soil.","author":[{"dropping-particle":"","family":"Sierra","given":"Carlos A.","non-dropping-particle":"","parse-names":false,"suffix":""},{"dropping-particle":"","family":"Hoyt","given":"Alison M.","non-dropping-particle":"","parse-names":false,"suffix":""},{"dropping-particle":"","family":"He","given":"Yujie","non-dropping-particle":"","parse-names":false,"suffix":""},{"dropping-particle":"","family":"Trumbore","given":"Susan E.","non-dropping-particle":"","parse-names":false,"suffix":""}],"container-title":"Global Biogeochemical Cycles","id":"ITEM-1","issue":"10","issued":{"date-parts":[["2018"]]},"page":"1574-1588","title":"Soil Organic Matter Persistence as a Stochastic Process: Age and Transit Time Distributions of Carbon in Soils","type":"article-journal","volume":"32"},"uris":["http://www.mendeley.com/documents/?uuid=810e0443-e1cd-493d-842d-97b3a16b372e"]}],"mendeley":{"formattedCitation":"(Sierra, Hoyt, He, &amp; Trumbore, 2018)","plainTextFormattedCitation":"(Sierra, Hoyt, He, &amp; Trumbore, 2018)","previouslyFormattedCitation":"(Sierra, Hoyt, He, &amp; Trumbore, 2018)"},"properties":{"noteIndex":0},"schema":"https://github.com/citation-style-language/schema/raw/master/csl-citation.json"}</w:instrText>
      </w:r>
      <w:r w:rsidR="00CA06D6">
        <w:fldChar w:fldCharType="separate"/>
      </w:r>
      <w:r w:rsidR="00D21AF0" w:rsidRPr="00D21AF0">
        <w:rPr>
          <w:noProof/>
        </w:rPr>
        <w:t>(Sierra, Hoyt, He, &amp; Trumbore, 2018)</w:t>
      </w:r>
      <w:r w:rsidR="00CA06D6">
        <w:fldChar w:fldCharType="end"/>
      </w:r>
      <w:r w:rsidRPr="00CD61AA">
        <w:t>.</w:t>
      </w:r>
    </w:p>
    <w:p w14:paraId="03751D16" w14:textId="296BAB97" w:rsidR="00387597" w:rsidRPr="00CD61AA" w:rsidRDefault="00CD61AA" w:rsidP="00387597">
      <w:pPr>
        <w:pStyle w:val="Text"/>
      </w:pPr>
      <w:r w:rsidRPr="00CD61AA">
        <w:lastRenderedPageBreak/>
        <w:t xml:space="preserve">Natural abundance radiocarbon provides information about carbon </w:t>
      </w:r>
      <w:r w:rsidR="0049415E">
        <w:t>ages</w:t>
      </w:r>
      <w:r w:rsidRPr="00CD61AA">
        <w:t xml:space="preserve"> on centennial or millennial scales, while insight into decadal scale dynamics can be gained from tracing the pulse of radiocarbon introduced into the biosphere from nuclear weapons testing (“bomb-C”) in the mid-20th century</w:t>
      </w:r>
      <w:r w:rsidR="00BC5869">
        <w:t xml:space="preserve"> </w:t>
      </w:r>
      <w:r w:rsidR="00BC5869">
        <w:fldChar w:fldCharType="begin" w:fldLock="1"/>
      </w:r>
      <w:r w:rsidR="00BC5869">
        <w:instrText>ADDIN CSL_CITATION {"citationItems":[{"id":"ITEM-1","itemData":{"DOI":"10.1146/annurev.earth.36.031207.124300","ISBN":"0084-6597\\n978-0-8243-2037-9","ISSN":"0084-6597","abstract":"Research over the past several decades has clarified the mechanisms and timescales involved in stabilizing organic matter in soils, but we still lack process-based understanding sufficient for predicting how vulnerable soil carbon (C) is, given climatic or environmental change across a range of soil types and landscapes. Part of the problem is the emphasis on short-term studies and processes that dominate C balance at the point or soil profile scale, whereas other processes that dominate over longer timescales and larger spatial scales may actually be more important for determining the carbon balance of soils in a region. Radiocarbon is one of the only tools to study the dynamics of C in soils on decadal to millennial timescales. It provides a means for directly testing models of organic matter dynamics in ecosystems and, when measured in respired CO2 or dissolved organic carbon (DOC), provides evidence of shifts in microbial metabolism. This review explores the application of this underutilized tool, wit...","author":[{"dropping-particle":"","family":"Trumbore","given":"Susan","non-dropping-particle":"","parse-names":false,"suffix":""}],"container-title":"Annual Review of Earth and Planetary Sciences","id":"ITEM-1","issue":"1","issued":{"date-parts":[["2009"]]},"page":"47-66","title":"Radiocarbon and Soil Carbon Dynamics","type":"article-journal","volume":"37"},"uris":["http://www.mendeley.com/documents/?uuid=fb4ae537-f436-49c8-b87b-b28624ea1044"]}],"mendeley":{"formattedCitation":"(Trumbore, 2009)","plainTextFormattedCitation":"(Trumbore, 2009)","previouslyFormattedCitation":"(Trumbore, 2009)"},"properties":{"noteIndex":0},"schema":"https://github.com/citation-style-language/schema/raw/master/csl-citation.json"}</w:instrText>
      </w:r>
      <w:r w:rsidR="00BC5869">
        <w:fldChar w:fldCharType="separate"/>
      </w:r>
      <w:r w:rsidR="00BC5869" w:rsidRPr="00BC5869">
        <w:rPr>
          <w:noProof/>
        </w:rPr>
        <w:t>(Trumbore, 2009)</w:t>
      </w:r>
      <w:r w:rsidR="00BC5869">
        <w:fldChar w:fldCharType="end"/>
      </w:r>
      <w:r w:rsidRPr="00CD61AA">
        <w:t xml:space="preserve">. The bomb-C pulse peaked in the atmosphere in the </w:t>
      </w:r>
      <w:commentRangeStart w:id="15"/>
      <w:r w:rsidRPr="00CD61AA">
        <w:t xml:space="preserve">1950s </w:t>
      </w:r>
      <w:commentRangeEnd w:id="15"/>
      <w:r w:rsidR="00AB2E54">
        <w:rPr>
          <w:rStyle w:val="Kommentarzeichen"/>
          <w:rFonts w:eastAsia="Calibri"/>
        </w:rPr>
        <w:commentReference w:id="15"/>
      </w:r>
      <w:r w:rsidRPr="00CD61AA">
        <w:t>(Fig. 1</w:t>
      </w:r>
      <w:r w:rsidR="0049415E">
        <w:t>a</w:t>
      </w:r>
      <w:r w:rsidRPr="00CD61AA">
        <w:t xml:space="preserve">), but due to differential rates of </w:t>
      </w:r>
      <w:commentRangeStart w:id="16"/>
      <w:r w:rsidRPr="00CD61AA">
        <w:t xml:space="preserve">abiotic incorporation </w:t>
      </w:r>
      <w:commentRangeEnd w:id="16"/>
      <w:r w:rsidR="00AB2E54">
        <w:rPr>
          <w:rStyle w:val="Kommentarzeichen"/>
          <w:rFonts w:eastAsia="Calibri"/>
        </w:rPr>
        <w:commentReference w:id="16"/>
      </w:r>
      <w:r w:rsidRPr="00CD61AA">
        <w:t>and biological processing, the peak is lagged in time and dampened in soils. The relative enrichment in bomb-C in different pools of soil carbon is a useful tool for inferring the relative rate at which carbon enters and leaves the pool, and for a homogenous pool it is functionally equivalent to the intrinsic decomposition rate</w:t>
      </w:r>
      <w:r w:rsidR="00BC5869">
        <w:t xml:space="preserve"> </w:t>
      </w:r>
      <w:r w:rsidR="00BC5869">
        <w:fldChar w:fldCharType="begin" w:fldLock="1"/>
      </w:r>
      <w:r w:rsidR="00BC5869">
        <w:instrText>ADDIN CSL_CITATION {"citationItems":[{"id":"ITEM-1","itemData":{"DOI":"10.1111/gcb.13556","ISSN":"13652486","abstract":"Comparisons among ecosystem models or ecosystem dynamics along environmental gradients commonly rely on metrics that integrate different processes into a useful diagnostic. Terms such as age, turnover, residence, and transit times are often used for this purpose; however, these terms are variably defined in the literature and in many cases, calculations ignore assumptions implicit in their formulas. The aim of this opinion piece was i) to make evident these discrepancies and the incorrect use of formulas, ii) highlight recent results that simplify calculations and may help to avoid confusion, and iii) propose the adoption of simple and less ambiguous terms.","author":[{"dropping-particle":"","family":"Sierra","given":"Carlos A.","non-dropping-particle":"","parse-names":false,"suffix":""},{"dropping-particle":"","family":"Müller","given":"M.","non-dropping-particle":"","parse-names":false,"suffix":""},{"dropping-particle":"","family":"Metzler","given":"H.","non-dropping-particle":"","parse-names":false,"suffix":""},{"dropping-particle":"","family":"Manzoni","given":"S.","non-dropping-particle":"","parse-names":false,"suffix":""},{"dropping-particle":"","family":"Trumbore","given":"S.E.","non-dropping-particle":"","parse-names":false,"suffix":""}],"container-title":"Global Change Biology","id":"ITEM-1","issue":"5","issued":{"date-parts":[["2017"]]},"page":"1763-1773","title":"The muddle of ages, turnover, transit, and residence times in the carbon cycle","type":"article-journal","volume":"23"},"uris":["http://www.mendeley.com/documents/?uuid=79556391-eca1-498b-a5e0-4c7f11dca978"]}],"mendeley":{"formattedCitation":"(Sierra, Müller, Metzler, Manzoni, &amp; Trumbore, 2017)","manualFormatting":"(Sierra et al., 2017)","plainTextFormattedCitation":"(Sierra, Müller, Metzler, Manzoni, &amp; Trumbore, 2017)","previouslyFormattedCitation":"(Sierra, Müller, Metzler, Manzoni, &amp; Trumbore, 2017)"},"properties":{"noteIndex":0},"schema":"https://github.com/citation-style-language/schema/raw/master/csl-citation.json"}</w:instrText>
      </w:r>
      <w:r w:rsidR="00BC5869">
        <w:fldChar w:fldCharType="separate"/>
      </w:r>
      <w:r w:rsidR="00BC5869" w:rsidRPr="00BC5869">
        <w:rPr>
          <w:noProof/>
        </w:rPr>
        <w:t>(Sierra</w:t>
      </w:r>
      <w:r w:rsidR="00BC5869">
        <w:rPr>
          <w:noProof/>
        </w:rPr>
        <w:t xml:space="preserve"> et al.</w:t>
      </w:r>
      <w:r w:rsidR="00BC5869" w:rsidRPr="00BC5869">
        <w:rPr>
          <w:noProof/>
        </w:rPr>
        <w:t>, 2017)</w:t>
      </w:r>
      <w:r w:rsidR="00BC5869">
        <w:fldChar w:fldCharType="end"/>
      </w:r>
      <w:r w:rsidRPr="00CD61AA">
        <w:t>.</w:t>
      </w:r>
    </w:p>
    <w:p w14:paraId="3EE98A1E" w14:textId="341A5921" w:rsidR="00387597" w:rsidRPr="00CD61AA" w:rsidRDefault="00CD61AA" w:rsidP="00387597">
      <w:pPr>
        <w:pStyle w:val="Text"/>
      </w:pPr>
      <w:r w:rsidRPr="00CD61AA">
        <w:t>Extracting and measuring the radiocarbon content of specific soil carbon pools is hampered by spatial and temporal heterogeneity of the mechanisms that lead to soil carbon persistence, such as physical occlusion in aggregates, association with minerals, or chemical recalcitrance. Defining soil carbon pools empirically with techniques such as density, size, or resistance to chemical attack can be useful, but these methods also introduce artifacts and likely result in mixtures of pools with different age distributions</w:t>
      </w:r>
      <w:r w:rsidR="00CA06D6">
        <w:t xml:space="preserve"> </w:t>
      </w:r>
      <w:r w:rsidR="00CA06D6">
        <w:fldChar w:fldCharType="begin" w:fldLock="1"/>
      </w:r>
      <w:r w:rsidR="00CA06D6">
        <w:instrText>ADDIN CSL_CITATION {"citationItems":[{"id":"ITEM-1","itemData":{"DOI":"10.1038/nature16069","ISSN":"0028-0836","PMID":"26595271","author":[{"dropping-particle":"","family":"Lehmann","given":"Johannes","non-dropping-particle":"","parse-names":false,"suffix":""},{"dropping-particle":"","family":"Kleber","given":"Markus","non-dropping-particle":"","parse-names":false,"suffix":""}],"container-title":"Nature","id":"ITEM-1","issued":{"date-parts":[["2015"]]},"page":"1-9","publisher":"Nature Publishing Group","title":"Perspective The contentious nature of soil organic matter","type":"article-journal"},"uris":["http://www.mendeley.com/documents/?uuid=64d02be5-584c-4e2f-a2f9-8600b4e50b32"]},{"id":"ITEM-2","itemData":{"DOI":"10.1111/j.1365-2486.2010.02278.x","ISSN":"13541013","abstract":"Soil carbon turnover models generally divide soil carbon into pools with varying intrinsic decomposition rates. Although these decomposition rates are modified by factors such as temperature, texture, and moisture, they are rationalized by assuming chemical structure is a primary controller of decomposition. In the current work, we use near edge X-ray absorption fine structure (NEXAFS) spectroscopy in combination with differential scanning calorimetry (DSC) and alkaline cupric oxide (CuO) oxidation to explore this assumption. Specifically, we examined material from the 2.3-2.6kgL-1 density fraction of three soils of different type (Oxisol, Alfisol, Inceptisol). The density fraction with the youngest 14C age (Oxisol, 107 years) showed the highest relative abundance of aromatic groups and the lowest O-alkyl C/aromatic C ratio as determined by NEXAFS. Conversely, the fraction with the oldest C (Inceptisol, 680 years) had the lowest relative abundance of aromatic groups and highest O-alkyl C/aromatic C ratio. This sample also had the highest proportion of thermally labile materials as measured by DSC, and the highest ratio of substituted fatty acids to lignin phenols as indicated by CuO oxidation. Therefore, the organic matter of the Inceptisol sample, with a 14C age associated with 'passive' pools of carbon (680 years), had the largest proportion of easily metabolizable organic molecules with low thermodynamic stability, whereas the organic matter of the much younger Oxisol sample (107 years) had the highest proportion of supposedly stable organic structures considered more difficult to metabolize. Our results demonstrate that C age is not necessarily related to molecular structure or thermodynamic stability, and we suggest that soil carbon models would benefit from viewing turnover rate as codetermined by the interaction between substrates, microbial actors, and abiotic driving variables. Furthermore, assuming that old carbon is composed of complex or 'recalcitrant' compounds will erroneously attribute a greater temperature sensitivity to those materials than they may actually possess. ? 2010 Blackwell Publishing Ltd.","author":[{"dropping-particle":"","family":"Kleber","given":"Markus","non-dropping-particle":"","parse-names":false,"suffix":""},{"dropping-particle":"","family":"Nico","given":"Peter S.","non-dropping-particle":"","parse-names":false,"suffix":""},{"dropping-particle":"","family":"Plante","given":"Alain","non-dropping-particle":"","parse-names":false,"suffix":""},{"dropping-particle":"","family":"Filley","given":"Timothy","non-dropping-particle":"","parse-names":false,"suffix":""},{"dropping-particle":"","family":"Kramer","given":"Marc","non-dropping-particle":"","parse-names":false,"suffix":""},{"dropping-particle":"","family":"Swanston","given":"Christopher","non-dropping-particle":"","parse-names":false,"suffix":""},{"dropping-particle":"","family":"Sollins","given":"Phillip","non-dropping-particle":"","parse-names":false,"suffix":""}],"container-title":"Global Change Biology","id":"ITEM-2","issue":"2","issued":{"date-parts":[["2011"]]},"page":"1097-1107","title":"Old and stable soil organic matter is not necessarily chemically recalcitrant: Implications for modeling concepts and temperature sensitivity","type":"article-journal","volume":"17"},"uris":["http://www.mendeley.com/documents/?uuid=27b5422d-9cc8-48c0-8b78-9869db5624be"]},{"id":"ITEM-3","itemData":{"DOI":"10.1016/j.soilbio.2016.06.003","ISSN":"00380717","abstract":"Improving predictions of soil organic carbon (SOC) dynamics by multi-compartment models requires validation of turnover times of different SOC pools. Techniques such as laboratory incubation and isotope analysis have been adopted to estimate C turnover times, yet no studies have systematically compared these techniques and assessed the uncertainties associated with them. Here, we tested whether C turnover times of soil fractions were biased by methodology, and how this changed across soil particle sizes and ecosystems. We identified 52 studies that quantified C turnover times in different soil particles fractionated either according to aggregate size (e.g., macro- versus micro-aggregates) or according to soil texture (e.g., sand versus silt versus clay). C turnover times of these soil fractions were estimated by one of three methods: laboratory incubation (16 studies), δ13C shift due to C3-C4 vegetation change (25 studies), and 14C dating (19 studies). All methods showed that C turnover times of soil fractions generally increase with decreasing soil particle size. However, estimates of C turnover times within soil fractions differed significantly among methods, with incubation estimating the shortest turnover times and 14C the longest. The short C turnover times estimated by incubation are likely due to optimal environmental conditions for microbial decomposition existing in these studies, which is often a poor representation of field conditions. The 13C method can only be used when documenting a successive C3 versus C4 vegetation shift. C turnover times estimated by 14C were systematically higher than those estimated by 13C, especially for fine soil fractions (i.e., silt and clay). Overall, our findings highlight methodological uncertainties in estimating C turnover times of soil fractions, and correction factors should be explored to account for methodological bias when C turnover times estimated from different methods are used to parameterize soil C models.","author":[{"dropping-particle":"","family":"Feng","given":"Wenting","non-dropping-particle":"","parse-names":false,"suffix":""},{"dropping-particle":"","family":"Shi","given":"Zheng","non-dropping-particle":"","parse-names":false,"suffix":""},{"dropping-particle":"","family":"Jiang","given":"Jiang","non-dropping-particle":"","parse-names":false,"suffix":""},{"dropping-particle":"","family":"Xia","given":"Jianyang","non-dropping-particle":"","parse-names":false,"suffix":""},{"dropping-particle":"","family":"Liang","given":"Junyi","non-dropping-particle":"","parse-names":false,"suffix":""},{"dropping-particle":"","family":"Zhou","given":"Jizhong","non-dropping-particle":"","parse-names":false,"suffix":""},{"dropping-particle":"","family":"Luo","given":"Yiqi","non-dropping-particle":"","parse-names":false,"suffix":""}],"container-title":"Soil Biology and Biochemistry","id":"ITEM-3","issued":{"date-parts":[["2016"]]},"page":"118-124","publisher":"Elsevier Ltd","title":"Methodological uncertainty in estimating carbon turnover times of soil fractions","type":"article-journal","volume":"100"},"uris":["http://www.mendeley.com/documents/?uuid=f0746711-73bf-4a78-a2c7-85a0ec2decae"]}],"mendeley":{"formattedCitation":"(Feng et al., 2016; Kleber et al., 2011; Lehmann &amp; Kleber, 2015)","plainTextFormattedCitation":"(Feng et al., 2016; Kleber et al., 2011; Lehmann &amp; Kleber, 2015)","previouslyFormattedCitation":"(Feng et al., 2016; Kleber et al., 2011; Lehmann &amp; Kleber, 2015)"},"properties":{"noteIndex":0},"schema":"https://github.com/citation-style-language/schema/raw/master/csl-citation.json"}</w:instrText>
      </w:r>
      <w:r w:rsidR="00CA06D6">
        <w:fldChar w:fldCharType="separate"/>
      </w:r>
      <w:r w:rsidR="00CA06D6" w:rsidRPr="00CA06D6">
        <w:rPr>
          <w:noProof/>
        </w:rPr>
        <w:t>(Feng et al., 2016; Kleber et al., 2011; Lehmann &amp; Kleber, 2015)</w:t>
      </w:r>
      <w:r w:rsidR="00CA06D6">
        <w:fldChar w:fldCharType="end"/>
      </w:r>
      <w:r w:rsidRPr="00CD61AA">
        <w:t>. In contrast, although they also introduce artifacts due to disturbance and potential alteration of the microbial community, laboratory soil incubations make use of the same fractionation agent as is found in situ: the microbial community</w:t>
      </w:r>
      <w:r w:rsidR="00BC5869">
        <w:t xml:space="preserve"> (</w:t>
      </w:r>
      <w:proofErr w:type="spellStart"/>
      <w:r w:rsidR="00BC5869">
        <w:t>Schaedel</w:t>
      </w:r>
      <w:proofErr w:type="spellEnd"/>
      <w:r w:rsidR="00BC5869">
        <w:t xml:space="preserve"> et al., 2020)</w:t>
      </w:r>
      <w:r w:rsidRPr="00CD61AA">
        <w:t>. Measuring the radiocarbon signal of CO</w:t>
      </w:r>
      <w:r w:rsidRPr="00CD61AA">
        <w:rPr>
          <w:vertAlign w:val="subscript"/>
        </w:rPr>
        <w:t>2</w:t>
      </w:r>
      <w:r w:rsidRPr="00CD61AA">
        <w:t xml:space="preserve"> (Δ</w:t>
      </w:r>
      <w:r w:rsidRPr="00CD61AA">
        <w:rPr>
          <w:vertAlign w:val="superscript"/>
        </w:rPr>
        <w:t>14</w:t>
      </w:r>
      <w:r w:rsidRPr="00CD61AA">
        <w:t>C-CO</w:t>
      </w:r>
      <w:r w:rsidRPr="00CD61AA">
        <w:rPr>
          <w:vertAlign w:val="subscript"/>
        </w:rPr>
        <w:t>2</w:t>
      </w:r>
      <w:r w:rsidRPr="00CD61AA">
        <w:t xml:space="preserve">) released in laboratory incubations of bulk soils is </w:t>
      </w:r>
      <w:ins w:id="17" w:author="Susan Trumbore" w:date="2020-06-01T13:56:00Z">
        <w:r w:rsidR="000F3B55">
          <w:t xml:space="preserve">thus </w:t>
        </w:r>
      </w:ins>
      <w:r w:rsidRPr="00CD61AA">
        <w:t>a powerful tool for understanding the relative processing rate of carbon in soil (or transit time) as it provides an integrated measure of the weighted contribution to the release flux from pools of soil carbon with distinct processing rates</w:t>
      </w:r>
      <w:r w:rsidR="00BC5869">
        <w:t xml:space="preserve"> </w:t>
      </w:r>
      <w:r w:rsidR="00BC5869">
        <w:fldChar w:fldCharType="begin" w:fldLock="1"/>
      </w:r>
      <w:r w:rsidR="00BC5869">
        <w:instrText>ADDIN CSL_CITATION {"citationItems":[{"id":"ITEM-1","itemData":{"DOI":"10.1890/1051-0761(2000)010[0399:AOSOMA]2.0.CO;2","ISBN":"10510761 (ISSN)","ISSN":"10510761","PMID":"17347700","abstract":"Radiocarbon data from soil organic matter and soil respiration provide powerful constraints for determining carbon dynamics and thereby the magnitude and timing of soil carbon response to global change. In this paper, data from three sites representing well-drained soils in boreal, temperate, and tropical forests are used to illustrate the methods for using radiocarbon to determine the turnover times of soil organic matter and to partition soil respiration. For these sites, the average age of bulk carbon in detrital and Oh/A-horizon organic carbon ranges from 200 to 1200 yr. In each case, this mass-weighted average includes components such as relatively undecomposed leaf, root, and moss litter with much shorter turnover times, and humified or mineral-associated organic matter with much longer turnover times. The average age of carbon in organic matter is greater than the average age predicted for CO2 produced by its decomposition (30, 8, and 3 yr for boreal, temperate, and tropical soil), or measured in t...","author":[{"dropping-particle":"","family":"Trumbore","given":"Susan","non-dropping-particle":"","parse-names":false,"suffix":""}],"container-title":"Ecological Applications","id":"ITEM-1","issue":"2","issued":{"date-parts":[["2000"]]},"page":"399-411","title":"Age of soil organic matter and soil respiration: Radiocarbon constraints on belowground C dynamics","type":"article-journal","volume":"10"},"uris":["http://www.mendeley.com/documents/?uuid=e885a58f-8964-4b98-8acb-504e1071f13f"]}],"mendeley":{"formattedCitation":"(Trumbore, 2000)","plainTextFormattedCitation":"(Trumbore, 2000)","previouslyFormattedCitation":"(Trumbore, 2000)"},"properties":{"noteIndex":0},"schema":"https://github.com/citation-style-language/schema/raw/master/csl-citation.json"}</w:instrText>
      </w:r>
      <w:r w:rsidR="00BC5869">
        <w:fldChar w:fldCharType="separate"/>
      </w:r>
      <w:r w:rsidR="00BC5869" w:rsidRPr="00BC5869">
        <w:rPr>
          <w:noProof/>
        </w:rPr>
        <w:t>(Trumbore, 2000)</w:t>
      </w:r>
      <w:r w:rsidR="00BC5869">
        <w:fldChar w:fldCharType="end"/>
      </w:r>
      <w:r w:rsidRPr="00CD61AA">
        <w:t>.</w:t>
      </w:r>
    </w:p>
    <w:p w14:paraId="2064726C" w14:textId="115DFE5E" w:rsidR="00387597" w:rsidRPr="00CD61AA" w:rsidRDefault="00CD61AA" w:rsidP="00387597">
      <w:pPr>
        <w:pStyle w:val="Text"/>
      </w:pPr>
      <w:r w:rsidRPr="00CD61AA">
        <w:t>Calculating ages and transit times of soil carbon from Δ</w:t>
      </w:r>
      <w:r w:rsidRPr="00CD61AA">
        <w:rPr>
          <w:vertAlign w:val="superscript"/>
        </w:rPr>
        <w:t>14</w:t>
      </w:r>
      <w:r w:rsidRPr="00CD61AA">
        <w:t>C requires the use of a model. However, parameterizing these models is challenging, both due to the uncertainty of the persistence mechanisms themselves as well as a lack of observational constraints. Radiocarbon observations at a single point in time are very useful, but due to the curvature of the bomb-C peak there are two points in time with the same atmospheric radiocarbon value, leading to multiple model solutions</w:t>
      </w:r>
      <w:r w:rsidR="0049415E">
        <w:t xml:space="preserve"> (Fig. 1a)</w:t>
      </w:r>
      <w:r w:rsidRPr="00CD61AA">
        <w:t>. Observations of Δ</w:t>
      </w:r>
      <w:r w:rsidRPr="00CD61AA">
        <w:rPr>
          <w:vertAlign w:val="superscript"/>
        </w:rPr>
        <w:t>14</w:t>
      </w:r>
      <w:r w:rsidRPr="00CD61AA">
        <w:t>C-CO</w:t>
      </w:r>
      <w:r w:rsidRPr="00CD61AA">
        <w:rPr>
          <w:vertAlign w:val="subscript"/>
        </w:rPr>
        <w:t>2</w:t>
      </w:r>
      <w:r w:rsidR="0049415E">
        <w:rPr>
          <w:vertAlign w:val="subscript"/>
        </w:rPr>
        <w:t xml:space="preserve"> </w:t>
      </w:r>
      <w:r w:rsidRPr="00CD61AA">
        <w:t>at multiple points in time can greatly reduce model uncertainty by serving as additional constraints</w:t>
      </w:r>
      <w:r w:rsidR="00FD4E4E">
        <w:t xml:space="preserve"> </w:t>
      </w:r>
      <w:r w:rsidR="00CA06D6">
        <w:fldChar w:fldCharType="begin" w:fldLock="1"/>
      </w:r>
      <w:r w:rsidR="00CA06D6">
        <w:instrText>ADDIN CSL_CITATION {"citationItems":[{"id":"ITEM-1","itemData":{"DOI":"10.1007/s10533-011-9675-y","author":[{"dropping-particle":"","family":"Baisden","given":"W Troy","non-dropping-particle":"","parse-names":false,"suffix":""},{"dropping-particle":"","family":"Parfitt","given":"Roger L","non-dropping-particle":"","parse-names":false,"suffix":""},{"dropping-particle":"","family":"Ross","given":"Craig","non-dropping-particle":"","parse-names":false,"suffix":""},{"dropping-particle":"","family":"Schipper","given":"Louis A","non-dropping-particle":"","parse-names":false,"suffix":""},{"dropping-particle":"","family":"Canessa","given":"Silvia","non-dropping-particle":"","parse-names":false,"suffix":""}],"id":"ITEM-1","issued":{"date-parts":[["2013"]]},"page":"129-137","title":"Evaluating 50 years of time-series soil radiocarbon data : towards routine calculation of robust C residence times","type":"article-journal"},"uris":["http://www.mendeley.com/documents/?uuid=bd5cc42e-c382-4e3f-985c-b69eb0ac3b95"]}],"mendeley":{"formattedCitation":"(Baisden, Parfitt, Ross, Schipper, &amp; Canessa, 2013)","plainTextFormattedCitation":"(Baisden, Parfitt, Ross, Schipper, &amp; Canessa, 2013)","previouslyFormattedCitation":"(Baisden, Parfitt, Ross, Schipper, &amp; Canessa, 2013)"},"properties":{"noteIndex":0},"schema":"https://github.com/citation-style-language/schema/raw/master/csl-citation.json"}</w:instrText>
      </w:r>
      <w:r w:rsidR="00CA06D6">
        <w:fldChar w:fldCharType="separate"/>
      </w:r>
      <w:r w:rsidR="00CA06D6" w:rsidRPr="00CA06D6">
        <w:rPr>
          <w:noProof/>
        </w:rPr>
        <w:t>(Baisden, Parfitt, Ross, Schipper, &amp; Canessa, 2013)</w:t>
      </w:r>
      <w:r w:rsidR="00CA06D6">
        <w:fldChar w:fldCharType="end"/>
      </w:r>
      <w:r w:rsidRPr="00CD61AA">
        <w:t>.</w:t>
      </w:r>
    </w:p>
    <w:p w14:paraId="488664B0" w14:textId="424C6F2A" w:rsidR="00387597" w:rsidRPr="00CD61AA" w:rsidRDefault="00CD61AA" w:rsidP="00387597">
      <w:pPr>
        <w:pStyle w:val="Text"/>
      </w:pPr>
      <w:r w:rsidRPr="00CD61AA">
        <w:t>Air-drying soils for storage in archives is a common practice of convenience with long-recognized effects on biological, phy</w:t>
      </w:r>
      <w:r w:rsidR="006D3C13">
        <w:t xml:space="preserve">sical, and chemical properties </w:t>
      </w:r>
      <w:r w:rsidR="006D3C13">
        <w:fldChar w:fldCharType="begin" w:fldLock="1"/>
      </w:r>
      <w:r w:rsidR="00A40482">
        <w:instrText>ADDIN CSL_CITATION {"citationItems":[{"id":"ITEM-1","itemData":{"author":[{"dropping-particle":"","family":"Bartlett","given":"R.","non-dropping-particle":"","parse-names":false,"suffix":""},{"dropping-particle":"","family":"James","given":"B.","non-dropping-particle":"","parse-names":false,"suffix":""}],"container-title":"Soil Sci. Soc. Am. J","id":"ITEM-1","issued":{"date-parts":[["1980"]]},"page":"721-724","title":"Studying Dried , Stored Soil Samples — Some Pitfalls 1","type":"article-journal","volume":"44"},"uris":["http://www.mendeley.com/documents/?uuid=b62f1689-cd30-40f3-b47d-eee96b25072d"]},{"id":"ITEM-2","itemData":{"DOI":"10.1016/j.geoderma.2019.01.053","ISSN":"0016-7061","author":[{"dropping-particle":"","family":"Jones","given":"Andrew R","non-dropping-particle":"","parse-names":false,"suffix":""},{"dropping-particle":"","family":"Gupta","given":"Vadakattu V S R","non-dropping-particle":"","parse-names":false,"suffix":""},{"dropping-particle":"","family":"Buckley","given":"Scott","non-dropping-particle":"","parse-names":false,"suffix":""},{"dropping-particle":"","family":"Brackin","given":"Richard","non-dropping-particle":"","parse-names":false,"suffix":""},{"dropping-particle":"","family":"Schmidt","given":"Susanne","non-dropping-particle":"","parse-names":false,"suffix":""},{"dropping-particle":"","family":"Dalal","given":"Ram C","non-dropping-particle":"","parse-names":false,"suffix":""}],"container-title":"Geoderma","id":"ITEM-2","issue":"January","issued":{"date-parts":[["2019"]]},"page":"12-19","publisher":"Elsevier","title":"Geoderma Drying and rewetting e ff ects on organic matter mineralisation of contrasting soils after 36 years of storage","type":"article-journal","volume":"342"},"uris":["http://www.mendeley.com/documents/?uuid=0f9eb782-a0a8-4990-be23-661e0ca71bb6"]}],"mendeley":{"formattedCitation":"(Bartlett &amp; James, 1980; Jones et al., 2019)","plainTextFormattedCitation":"(Bartlett &amp; James, 1980; Jones et al., 2019)","previouslyFormattedCitation":"(Bartlett &amp; James, 1980; Jones et al., 2019)"},"properties":{"noteIndex":0},"schema":"https://github.com/citation-style-language/schema/raw/master/csl-citation.json"}</w:instrText>
      </w:r>
      <w:r w:rsidR="006D3C13">
        <w:fldChar w:fldCharType="separate"/>
      </w:r>
      <w:r w:rsidR="006D3C13" w:rsidRPr="006D3C13">
        <w:rPr>
          <w:noProof/>
        </w:rPr>
        <w:t>(Bartlett &amp; James, 1980; Jones et al., 2019)</w:t>
      </w:r>
      <w:r w:rsidR="006D3C13">
        <w:fldChar w:fldCharType="end"/>
      </w:r>
      <w:r w:rsidR="006D3C13">
        <w:t xml:space="preserve">. </w:t>
      </w:r>
      <w:r w:rsidRPr="00CD61AA">
        <w:t>Soil archives have proved to be a valuable resource for looking at the change in soil carbon over time, with the most e</w:t>
      </w:r>
      <w:commentRangeStart w:id="18"/>
      <w:r w:rsidRPr="00CD61AA">
        <w:t xml:space="preserve">xtreme </w:t>
      </w:r>
      <w:commentRangeEnd w:id="18"/>
      <w:r w:rsidR="006C62E5">
        <w:rPr>
          <w:rStyle w:val="Kommentarzeichen"/>
          <w:rFonts w:eastAsia="Calibri"/>
        </w:rPr>
        <w:commentReference w:id="18"/>
      </w:r>
      <w:r w:rsidRPr="00CD61AA">
        <w:t xml:space="preserve">example </w:t>
      </w:r>
      <w:r w:rsidR="0049415E">
        <w:t xml:space="preserve">perhaps </w:t>
      </w:r>
      <w:r w:rsidRPr="00CD61AA">
        <w:t xml:space="preserve">being the &gt;150 year archives from the </w:t>
      </w:r>
      <w:proofErr w:type="spellStart"/>
      <w:r w:rsidRPr="00CD61AA">
        <w:t>Rothamsted</w:t>
      </w:r>
      <w:proofErr w:type="spellEnd"/>
      <w:r w:rsidRPr="00CD61AA">
        <w:t xml:space="preserve"> long-term experiments, used for parameterizing the well-known soil carbon model Roth-C </w:t>
      </w:r>
      <w:r w:rsidR="006D3C13">
        <w:fldChar w:fldCharType="begin" w:fldLock="1"/>
      </w:r>
      <w:r w:rsidR="006D3C13">
        <w:instrText>ADDIN CSL_CITATION {"citationItems":[{"id":"ITEM-1","itemData":{"DOI":"10.1111/j.1365-2389.2008.01025.x","ISSN":"1351-0754","author":[{"dropping-particle":"","family":"Jenkinson","given":"D. S.","non-dropping-particle":"","parse-names":false,"suffix":""},{"dropping-particle":"","family":"Poulton","given":"P. R.","non-dropping-particle":"","parse-names":false,"suffix":""},{"dropping-particle":"","family":"Bryant","given":"C.","non-dropping-particle":"","parse-names":false,"suffix":""}],"container-title":"European Journal of Soil Science","id":"ITEM-1","issue":"2","issued":{"date-parts":[["2008"]]},"page":"391-399","title":"The turnover of organic carbon in subsoils. Part 1. Natural and bomb radiocarbon in soil profiles from the Rothamsted long-term field experiments","type":"article-journal","volume":"59"},"uris":["http://www.mendeley.com/documents/?uuid=25cf1aab-54b6-4f1c-bc55-7378f2a94e30"]}],"mendeley":{"formattedCitation":"(Jenkinson, Poulton, &amp; Bryant, 2008)","plainTextFormattedCitation":"(Jenkinson, Poulton, &amp; Bryant, 2008)","previouslyFormattedCitation":"(Jenkinson, Poulton, &amp; Bryant, 2008)"},"properties":{"noteIndex":0},"schema":"https://github.com/citation-style-language/schema/raw/master/csl-citation.json"}</w:instrText>
      </w:r>
      <w:r w:rsidR="006D3C13">
        <w:fldChar w:fldCharType="separate"/>
      </w:r>
      <w:r w:rsidR="006D3C13" w:rsidRPr="006D3C13">
        <w:rPr>
          <w:noProof/>
        </w:rPr>
        <w:t>(Jenkinson, Poulton, &amp; Bryant, 2008)</w:t>
      </w:r>
      <w:r w:rsidR="006D3C13">
        <w:fldChar w:fldCharType="end"/>
      </w:r>
      <w:r w:rsidR="006D3C13">
        <w:t>.</w:t>
      </w:r>
      <w:r w:rsidRPr="00CD61AA">
        <w:t xml:space="preserve"> However, the effect of air-drying, storage, and subsequent rewetting on </w:t>
      </w:r>
      <w:r w:rsidRPr="00CD61AA">
        <w:rPr>
          <w:vertAlign w:val="superscript"/>
        </w:rPr>
        <w:t>14</w:t>
      </w:r>
      <w:r w:rsidRPr="00CD61AA">
        <w:t>C-CO</w:t>
      </w:r>
      <w:r w:rsidRPr="00CD61AA">
        <w:rPr>
          <w:vertAlign w:val="subscript"/>
        </w:rPr>
        <w:t>2</w:t>
      </w:r>
      <w:r>
        <w:rPr>
          <w:vertAlign w:val="subscript"/>
        </w:rPr>
        <w:t xml:space="preserve"> </w:t>
      </w:r>
      <w:r w:rsidRPr="00CD61AA">
        <w:t>observed in soil incubations has not been documented.</w:t>
      </w:r>
    </w:p>
    <w:p w14:paraId="66D18A67" w14:textId="12777284" w:rsidR="00387597" w:rsidRPr="00CD61AA" w:rsidRDefault="00CD61AA" w:rsidP="00387597">
      <w:pPr>
        <w:pStyle w:val="Text"/>
      </w:pPr>
      <w:commentRangeStart w:id="19"/>
      <w:r w:rsidRPr="00CD61AA">
        <w:t>Following</w:t>
      </w:r>
      <w:commentRangeEnd w:id="19"/>
      <w:r w:rsidR="000F3B55">
        <w:rPr>
          <w:rStyle w:val="Kommentarzeichen"/>
          <w:rFonts w:eastAsia="Calibri"/>
        </w:rPr>
        <w:commentReference w:id="19"/>
      </w:r>
      <w:r w:rsidRPr="00CD61AA">
        <w:t xml:space="preserve"> air-drying and rewetting, most soils exhibit a characteristic rapid increase in CO</w:t>
      </w:r>
      <w:r w:rsidRPr="00CD61AA">
        <w:rPr>
          <w:vertAlign w:val="subscript"/>
        </w:rPr>
        <w:t>2</w:t>
      </w:r>
      <w:r w:rsidRPr="00CD61AA">
        <w:t xml:space="preserve"> production, before returning to equilibrium respiration rates. The mechanism or mechanisms driving this pulse of CO</w:t>
      </w:r>
      <w:r w:rsidRPr="00CD61AA">
        <w:rPr>
          <w:vertAlign w:val="subscript"/>
        </w:rPr>
        <w:t>2</w:t>
      </w:r>
      <w:r w:rsidRPr="00CD61AA">
        <w:t xml:space="preserve"> have been extensively studied over the past several decades</w:t>
      </w:r>
      <w:r w:rsidR="00D21AF0">
        <w:t xml:space="preserve"> </w:t>
      </w:r>
      <w:r w:rsidR="00D21AF0">
        <w:fldChar w:fldCharType="begin" w:fldLock="1"/>
      </w:r>
      <w:r w:rsidR="006D3C13">
        <w:instrText>ADDIN CSL_CITATION {"citationItems":[{"id":"ITEM-1","itemData":{"DOI":"10.1007/BF01343734","ISSN":"15735036","abstract":"Respirometer experiments show that when a dry soil is moistened a characteristic pattern of decomposition occurs in which an initial period of relatively rapid decomposition (Stage 1) falls, during a few days, to a slow steady rate (Stage 2). This pattern is repetitive with successive dryings and rewettings and is common to all soils so far investigated. The magnitude of decomposition depends in the percent carbon in the soil and on the drying conditions, air-drying being less effective than oven-drying. Decomposition during Stage 1 conforms approximately to a first-order reaction and proportionate amounts of nitrogen are mineralised. A similar pattern of decomposition occurs under field conditions throughout successive wet and dry seasons. Evidence is presented to show that decomposition involves direct microbial attack of the solid organic substrate and that the recurrent pattern of decomposition is due to the state in which the microbial population is left after drying and its subsequent behaviour on rewetting. The rapid decline in the rate of decomposition on rewetting (Stage 1) appears not to involve (1) the development of toxic conditions, (b) physical changes in the soil (since similar patterns of decomposition also occur with organic material alone or in sand) or (c) rapid decomposition of organic material made soluble by drying. The operation and repetition of this pattern of decomposition in the field has important consequences in the rundown of soil carbon and the mineralisation of soil nitrogen particularly where well-defined wet and dry seasons occur. These consequences are discussed in relation to climate and certain agricultural practices. © 1959 Martinus Nijhoff.","author":[{"dropping-particle":"","family":"Birch","given":"H. F.","non-dropping-particle":"","parse-names":false,"suffix":""}],"container-title":"Plant and Soil","id":"ITEM-1","issue":"1","issued":{"date-parts":[["1958"]]},"page":"9-31","title":"The effect of soil drying on humus decomposition and nitrogen availability","type":"article-journal","volume":"10"},"uris":["http://www.mendeley.com/documents/?uuid=4aec5d39-0cc1-466b-9e3f-721d7943ba8b"]},{"id":"ITEM-2","itemData":{"DOI":"10.1111/j.1365-2486.2008.01681.x","ISSN":"13541013","abstract":"In the next decades, many soils will be subjected to increased drying/ wetting cycles or modified water availability considering predicted global changes in precipitation and evapotranspiration. These changes may affect the turnover of C and N in soils, but the direction of changes is still unclear. The aim of the review is the evaluation of involved mechanisms, the intensity, duration and frequency of drying and wetting for the mineralization and fluxes of C and N in terrestrial soils. Controversial study results require a reappraisal of the present understanding that wetting of dry soils induces significant losses of soil C and N. The generally observed pulse in net C and N mineralization following wetting of dry soil (hereafter wetting pulse) is short-lived and often exceeds the mineralization rate of a respective moist control. Accumulated microbial and plant necromass, lysis of live microbial cells, release of compatible solutes and exposure of previously protected organic matter may explain the additional mineralization during wetting of soils. Frequent drying and wetting diminishes the wetting pulse due to limitation of the accessible organic matter pool. Despite wetting pulses, cumulative C and N mineralization (defined here as total net mineralization during drying and wetting) are mostly smaller compared with soil with optimum moisture, indicating that wetting pulses cannot compensate for small mineralization rates during drought periods. Cumulative mineralization is linked to the intensity and duration of drying, the amount and distribution of precipitation, temperature, hydrophobicity and the accessible pool of organic substrates. Wetting pulses may have  a significant impact on C and N mineralization or flux rates in arid and semiarid regions but have less impact in humid and subhumid regions on annual time scales. Organic matter stocks are progressively preserved with increasing duration and intensity of drought periods; however, fires enhance the risk of organic matter losses under dry conditions. Hydrophobicity of organic surfaces is an important mechanism that reduces C and N mineralization in topsoils after precipitation. Hence, mineralization in forest soils with hydrophobic organic horizons is presumably stronger limited than in grassland or farmland soils. Even in humid regions, suboptimal water potentials often restrict microbial activity in topsoils during growing seasons. Increasing summer droughts will likely reduce the minerali…","author":[{"dropping-particle":"","family":"Borken","given":"Werner","non-dropping-particle":"","parse-names":false,"suffix":""},{"dropping-particle":"","family":"Matzner","given":"Egbert","non-dropping-particle":"","parse-names":false,"suffix":""}],"container-title":"Global Change Biology","id":"ITEM-2","issue":"4","issued":{"date-parts":[["2009"]]},"page":"808-824","title":"Reappraisal of drying and wetting effects on C and N mineralization and fluxes in soils","type":"article-journal","volume":"15"},"uris":["http://www.mendeley.com/documents/?uuid=34b3d6b1-437d-4e15-b974-fa64a99820f7"]},{"id":"ITEM-3","itemData":{"DOI":"10.1146/annurev-ecolsys-110617-062614","ISSN":"1543-592X","abstract":"Throughout Earth's history, drought has been a common crisis in terrestrial ecosystems; in human societies, it can cause famine, one of the Four Horsemen of the apocalypse. As the global hydrological cycle intensifies with global warming, deeper droughts and rewetting will alter, and possibly transform, ecosystems. Soil communities, however, seem more tolerant than plants or animals are to water stress—the main effects, in fact, on soil processes appear to be limited diffusion and the limited supply of resources to soil organisms. Thus, the rains that end a drought not only release soil microbes from stress but also create a resource pulse that fuels soil microbial activity. It remains unclear whether the effects of drought on soil processes result from drying or rewetting. It is also unclear whether the flush of activity on rewetting is driven by microbial growth or by the physical/chemical processes that mobilize organic matter. In this review, I discuss how soil water, and the lack of it, regulates microbial life and biogeochemical processes. I first focus on organismal-level responses and then consider how these influence whole-soil organic matter dynamics. A final focus is on how to incorporate these effects into Earth System models that can effectively capture dry–wet cycling.","author":[{"dropping-particle":"","family":"Schimel","given":"Joshua P.","non-dropping-particle":"","parse-names":false,"suffix":""}],"container-title":"Annual Review of Ecology, Evolution, and Systematics","id":"ITEM-3","issue":"1","issued":{"date-parts":[["2018"]]},"page":"409-432","title":"Life in Dry Soils: Effects of Drought on Soil Microbial Communities and Processes","type":"article-journal","volume":"49"},"uris":["http://www.mendeley.com/documents/?uuid=0d219e77-15fe-4a86-887f-674e6415bc7b"]}],"mendeley":{"formattedCitation":"(Birch, 1958; Borken &amp; Matzner, 2009; Schimel, 2018)","plainTextFormattedCitation":"(Birch, 1958; Borken &amp; Matzner, 2009; Schimel, 2018)","previouslyFormattedCitation":"(Birch, 1958; Borken &amp; Matzner, 2009; Schimel, 2018)"},"properties":{"noteIndex":0},"schema":"https://github.com/citation-style-language/schema/raw/master/csl-citation.json"}</w:instrText>
      </w:r>
      <w:r w:rsidR="00D21AF0">
        <w:fldChar w:fldCharType="separate"/>
      </w:r>
      <w:r w:rsidR="00D21AF0" w:rsidRPr="00D21AF0">
        <w:rPr>
          <w:noProof/>
        </w:rPr>
        <w:t>(Birch, 1958; Borken &amp; Matzner, 2009; Schimel, 2018)</w:t>
      </w:r>
      <w:r w:rsidR="00D21AF0">
        <w:fldChar w:fldCharType="end"/>
      </w:r>
      <w:r w:rsidRPr="00CD61AA">
        <w:t>. The source of the CO</w:t>
      </w:r>
      <w:r w:rsidRPr="00CD61AA">
        <w:rPr>
          <w:vertAlign w:val="subscript"/>
        </w:rPr>
        <w:t xml:space="preserve">2 </w:t>
      </w:r>
      <w:r w:rsidRPr="00CD61AA">
        <w:t>released in the rewetting pulse has been hypothesized to come from the lysis of microbial cells subjected to osmotic shock</w:t>
      </w:r>
      <w:r w:rsidR="006D3C13">
        <w:t xml:space="preserve"> </w:t>
      </w:r>
      <w:r w:rsidR="006D3C13">
        <w:fldChar w:fldCharType="begin" w:fldLock="1"/>
      </w:r>
      <w:r w:rsidR="006D3C13">
        <w:instrText>ADDIN CSL_CITATION {"citationItems":[{"id":"ITEM-1","itemData":{"DOI":"10.1016/j.soilbio.2008.08.013","ISSN":"00380717","abstract":"To better understand the nature of the C flush that follows the rewetting of dry soil, we chemically characterized the water soluble pools following rewetting of soil dried to several different water potentials. To assess the impact that historical soil water status has on the size of the rewetting labile soluble pool, a laboratory water stress gradient was applied to soils that were collected from drought-prone and irrigated tallgrass prairie soils. In the laboratory, soils were either incubated at -33 kPa or dried steadily over a 0.6, 1, 2, or 3 day period to -1.5, -4, -15, and -45 MPa respectively. On the 4th day, samples were wetted back to -33 kPa and immediately assayed for soluble, microbial, or respiratory pools of carbon. After extraction, samples were also assayed using NMR, GC-MS, and LC-MS to assess carbohydrate, amino acid, osmolyte and sugar pools. The greater the degree of drying before rewetting was associated with greater concentrations of microbial, soluble and respiratory pools of carbon, increasing by 50, 400 and 250%, respectively, in the most water stressed compared to continuously moist soil. Compared to drought-prone soils, the amount of soluble C released as a result of rewetting was 30 to 50% greater in soils that were irrigated for 11 years. The pool of organics was not completely characterized and only small amounts of TBDMS and TMS derived compounds accounting for 2-4% of the soluble C pool were detected. In contrast, oligosaccharides constituted approximately 20-25% of the sample C. Our results suggest that the flush of C following wetting of a dry soil is not dominated by common microbial osmolytes (e.g. proline, glycine betaine, ectoine, glycerol, mannitol, trehalose). In light of this finding more research is needed to better understand the adaptations that microbial communities utilize to respond to the rewetting of dried soil. © 2008 Elsevier Ltd. All rights reserved.","author":[{"dropping-particle":"","family":"Williams","given":"Mark A.","non-dropping-particle":"","parse-names":false,"suffix":""},{"dropping-particle":"","family":"Xia","given":"Kang","non-dropping-particle":"","parse-names":false,"suffix":""}],"container-title":"Soil Biology and Biochemistry","id":"ITEM-1","issue":"1","issued":{"date-parts":[["2009"]]},"page":"21-28","publisher":"Elsevier Ltd","title":"Characterization of the water soluble soil organic pool following the rewetting of dry soil in a drought-prone tallgrass prairie","type":"article-journal","volume":"41"},"uris":["http://www.mendeley.com/documents/?uuid=ae9d631e-c400-4c13-b5f0-3822ab5fe8d0"]},{"id":"ITEM-2","itemData":{"DOI":"10.1016/j.soilbio.2016.03.021","ISSN":"0038-0717","author":[{"dropping-particle":"","family":"Warren","given":"Charles R","non-dropping-particle":"","parse-names":false,"suffix":""}],"container-title":"Soil Biology and Biochemistry","id":"ITEM-2","issued":{"date-parts":[["2016"]]},"page":"54-63","publisher":"Elsevier Ltd","title":"Soil Biology &amp; Biochemistry Do microbial osmolytes or extracellular depolymerisation products accumulate as soil dries ?","type":"article-journal","volume":"98"},"uris":["http://www.mendeley.com/documents/?uuid=1cdafa52-1c7d-46d8-a756-3963ce1e3397"]}],"mendeley":{"formattedCitation":"(Warren, 2016; Williams &amp; Xia, 2009)","plainTextFormattedCitation":"(Warren, 2016; Williams &amp; Xia, 2009)","previouslyFormattedCitation":"(Warren, 2016; Williams &amp; Xia, 2009)"},"properties":{"noteIndex":0},"schema":"https://github.com/citation-style-language/schema/raw/master/csl-citation.json"}</w:instrText>
      </w:r>
      <w:r w:rsidR="006D3C13">
        <w:fldChar w:fldCharType="separate"/>
      </w:r>
      <w:r w:rsidR="006D3C13" w:rsidRPr="006D3C13">
        <w:rPr>
          <w:noProof/>
        </w:rPr>
        <w:t>(Warren, 2016; Williams &amp; Xia, 2009)</w:t>
      </w:r>
      <w:r w:rsidR="006D3C13">
        <w:fldChar w:fldCharType="end"/>
      </w:r>
      <w:r w:rsidR="006D3C13">
        <w:t xml:space="preserve">, </w:t>
      </w:r>
      <w:r w:rsidRPr="00CD61AA">
        <w:t>disruption of soil aggregates, osmolytes released from microbes emerging from aridity induced dormancy</w:t>
      </w:r>
      <w:r w:rsidR="006D3C13">
        <w:t xml:space="preserve"> </w:t>
      </w:r>
      <w:r w:rsidR="006D3C13">
        <w:fldChar w:fldCharType="begin" w:fldLock="1"/>
      </w:r>
      <w:r w:rsidR="006D3C13">
        <w:instrText>ADDIN CSL_CITATION {"citationItems":[{"id":"ITEM-1","itemData":{"DOI":"10.1016/S0038-0717(02)00007-X","ISSN":"00380717","abstract":"Soil drying and rewetting impose a significant stress on the soil microbial community. While wetting events are common in most environments, the short and long-term effects of soil rewetting on microbial processes have not been well studied. Furthermore, it is not clear if stress history is important to consider when modeling microbial controls on ecosystem dynamics. In this experiment, we manipulated the frequency of soil rewetting events during 2 months to determine how stress history influences the response of soil microbial communities to rewetting events. Two soils were collected from the Sedgwick Ranch Natural Reserve in Santa Ynez, CA, one from an annual grassland, the other from underneath an oak canopy. Soils were incubated in the lab and went through either 0, 1, 2, 4, 6, 9, or 15 drying-rewetting cycles over 2 months. Soil moisture content was adjusted so that the average moisture content over the course of the incubation was the same for all samples, compensating for the number of drying-rewetting cycles. Soils were analyzed for respiration rate, substrate utilization efficiency, nitrification potential, microbial biomass, and NH 4+ and NO 3- concentrations. Total CO 2 loss during incubation significantly increased with number of rewetting events for oak soils but not for grass soils, where a large number of rewetting events decreased total CO 2 loss. Exposure to frequent drying-rewetting events decreased the amount of CO 2 released upon rewetting and dramatically increased the activity of autotrophic nitrifier populations. For up to 6 weeks after the last drying-rewetting cycle, respiration rates in soils exposed to a history of drying-rewetting events were substantially lower than their non-stressed controls. In all cases, the effects of the rewetting stress were greater in oak than in grass soils. The results indicate that drying-rewetting events can induce significant changes in microbial C and N dynamics and these effects can last for more than a month after the last stress. The frequency of drying-rewetting stress events has important ecosystem-level ramifications and should be incorporated into models of soil microbial dynamics. © 2002 Elsevier Science Ltd. All rights reserved.","author":[{"dropping-particle":"","family":"Fierer","given":"Noah","non-dropping-particle":"","parse-names":false,"suffix":""},{"dropping-particle":"","family":"Schimel","given":"Joshua P.","non-dropping-particle":"","parse-names":false,"suffix":""}],"container-title":"Soil Biology and Biochemistry","id":"ITEM-1","issue":"6","issued":{"date-parts":[["2002"]]},"page":"777-787","title":"Effects of drying-rewetting frequency on soil carbon and nitrogen transformations","type":"article-journal","volume":"34"},"uris":["http://www.mendeley.com/documents/?uuid=3ee6ed03-4eff-40bf-950b-128689b9a21f"]},{"id":"ITEM-2","itemData":{"DOI":"10.1016/S0038-0717(02)00251-1","ISBN":"0038-0717","ISSN":"00380717","abstract":"Soil profiles are often many meters deep, but with the majority of studies in soil microbiology focusing exclusively on the soil surface, we know very little about the nature of the microbial communities inhabiting the deeper soil horizons. We used phospholipid fatty acid (PLFA) analysis to examine the vertical distribution of specific microbial groups and to identify the patterns of microbial abundance and community-level diversity within the soil profile. Samples were collected from the soil surface down to 2 m in depth from two unsaturated Mollisol profiles located near Santa Barbara, CA, USA. While the densities of microorganisms were generally one to two orders of magnitude lower in the deeper horizons of both profiles than at the soil surface, approximately 35% of the total quantity of microbial biomass found in the top 2 m of soil is found below a depth of 25 cm. Principal components analysis of the PLFA signatures indicates that the composition of the soil microbial communities changes significantly with soil depth. The differentiation of microbial communities within the two profiles coincides with an overall decline in microbial diversity. The number of individual PLFAs detected in soil samples decreased by about a third from the soil surface down to 2 m. The ratios of cyclopropyl/monoenoic precursors and total saturated/total monounsaturated fatty acids increased with soil depth, suggesting that the microbes inhabiting the deeper soil horizons are more carbon limited than surface-dwelling microbes. Using PLFAs as biomarkers, we show that Gram-positive bacteria and actinomycetes tended to increase in proportional abundance with increasing soil depth, while the abundances of Gram-negative bacteria, fungi, and protozoa were highest at the soil surface and substantially lower in the subsurface. The vertical distribution of these specific microbial groups can largely be attributed to the decline in carbon availability with soil depth. © 2003 Elsevier Science Ltd. All rights reserved.","author":[{"dropping-particle":"","family":"Fierer","given":"N.","non-dropping-particle":"","parse-names":false,"suffix":""},{"dropping-particle":"","family":"Schimel","given":"J.P.","non-dropping-particle":"","parse-names":false,"suffix":""},{"dropping-particle":"","family":"Holden","given":"P.A.","non-dropping-particle":"","parse-names":false,"suffix":""}],"container-title":"Soil Biology and Biochemistry","id":"ITEM-2","issue":"1","issued":{"date-parts":[["2003"]]},"page":"167-176","title":"Variations in microbial community composition through two soil depth profiles","type":"article-journal","volume":"35"},"uris":["http://www.mendeley.com/documents/?uuid=64d7dcfe-7de4-4ca4-8bcc-383b6b6e01da"]}],"mendeley":{"formattedCitation":"(N. Fierer, Schimel, &amp; Holden, 2003; Noah Fierer &amp; Schimel, 2002)","plainTextFormattedCitation":"(N. Fierer, Schimel, &amp; Holden, 2003; Noah Fierer &amp; Schimel, 2002)","previouslyFormattedCitation":"(N. Fierer, Schimel, &amp; Holden, 2003; Noah Fierer &amp; Schimel, 2002)"},"properties":{"noteIndex":0},"schema":"https://github.com/citation-style-language/schema/raw/master/csl-citation.json"}</w:instrText>
      </w:r>
      <w:r w:rsidR="006D3C13">
        <w:fldChar w:fldCharType="separate"/>
      </w:r>
      <w:r w:rsidR="006D3C13" w:rsidRPr="006D3C13">
        <w:rPr>
          <w:noProof/>
        </w:rPr>
        <w:t xml:space="preserve">(N. Fierer, Schimel, </w:t>
      </w:r>
      <w:r w:rsidR="006D3C13" w:rsidRPr="006D3C13">
        <w:rPr>
          <w:noProof/>
        </w:rPr>
        <w:lastRenderedPageBreak/>
        <w:t>&amp; Holden, 2003; Noah Fierer &amp; Schimel, 2002)</w:t>
      </w:r>
      <w:r w:rsidR="006D3C13">
        <w:fldChar w:fldCharType="end"/>
      </w:r>
      <w:r w:rsidRPr="00CD61AA">
        <w:t>, desorption of mineral-associated organic matter, or a combination of these sources</w:t>
      </w:r>
      <w:r w:rsidR="006D3C13">
        <w:t xml:space="preserve"> </w:t>
      </w:r>
      <w:r w:rsidR="006D3C13">
        <w:fldChar w:fldCharType="begin" w:fldLock="1"/>
      </w:r>
      <w:r w:rsidR="006D3C13">
        <w:instrText>ADDIN CSL_CITATION {"citationItems":[{"id":"ITEM-1","itemData":{"DOI":"10.1007/s10533-020-00645-y","ISBN":"0123456789","ISSN":"1573515X","abstract":"Wetting of dry soil triggers a pulse of microbial respiration that has been attributed to two broad mechanisms: (1) recycling of microbial cellular carbon (C), and (2) consumption of extracellular organic C made available to microbes by wetting. We evaluated these two mechanisms by measuring cumulative CO2 release, changes in the size and chemical composition of microbial biomass, and water-extractable organic carbon (WEOC) concentrations following artificial wetting of soil sampled from two depths at each of seven sites across California spanning a range of geologic parent materials. In samples collected from surface soil (0–10 cm depth), we found that cumulative CO2 release after wetting in the laboratory was most strongly correlated with microbial biomass. In these samples, the relative abundance of trehalose—a putative microbial osmolyte—decreased from 25% (SD = 12) to 16% (SD = 7) of the chloroform-labile fraction of the microbial biomass after wetting. This suggested a role for osmolyte consumption in generating the respiration pulse. In subsoil (40–50 cm depth, or sampled at contact with rock), however, the cumulative CO2 release after wetting was unrelated to microbial biomass and more strongly related to WEOC. The concentrations of selected microbial biomass constituents (e.g. trehalose and amino acids) in WEOC were negligible (&lt; 1%), suggesting that cell lysis was not important in generating WEOC in this study. The amount of WEOC relative to total organic C was greatest in subsoil, and negatively related to ammonium oxalate-extractable Fe (Pearson’s R = 0.42, p &lt; 0.01), suggesting a role for soil mineralogical properties in controlling WEOC release. Together, these findings suggest that microbial cellular C and extracellular C jointly contribute to the respiration pulse, and that their relative contribution depends on depth.","author":[{"dropping-particle":"","family":"Slessarev","given":"Eric W.","non-dropping-particle":"","parse-names":false,"suffix":""},{"dropping-particle":"","family":"Lin","given":"Yang","non-dropping-particle":"","parse-names":false,"suffix":""},{"dropping-particle":"","family":"Jiménez","given":"Beatrix Y.","non-dropping-particle":"","parse-names":false,"suffix":""},{"dropping-particle":"","family":"Homyak","given":"Peter M.","non-dropping-particle":"","parse-names":false,"suffix":""},{"dropping-particle":"","family":"Chadwick","given":"Oliver A.","non-dropping-particle":"","parse-names":false,"suffix":""},{"dropping-particle":"","family":"D’Antonio","given":"Carla M.","non-dropping-particle":"","parse-names":false,"suffix":""},{"dropping-particle":"","family":"Schimel","given":"Joshua P.","non-dropping-particle":"","parse-names":false,"suffix":""}],"container-title":"Biogeochemistry","id":"ITEM-1","issue":"3","issued":{"date-parts":[["2020"]]},"page":"307-324","title":"Cellular and extracellular C contributions to respiration after wetting dry soil","type":"article-journal","volume":"147"},"uris":["http://www.mendeley.com/documents/?uuid=1ad23cf0-b5ac-4956-bf6e-7cf1d6c54047"]}],"mendeley":{"formattedCitation":"(Slessarev et al., 2020)","plainTextFormattedCitation":"(Slessarev et al., 2020)","previouslyFormattedCitation":"(Slessarev et al., 2020)"},"properties":{"noteIndex":0},"schema":"https://github.com/citation-style-language/schema/raw/master/csl-citation.json"}</w:instrText>
      </w:r>
      <w:r w:rsidR="006D3C13">
        <w:fldChar w:fldCharType="separate"/>
      </w:r>
      <w:r w:rsidR="006D3C13" w:rsidRPr="006D3C13">
        <w:rPr>
          <w:noProof/>
        </w:rPr>
        <w:t>(Slessarev et al., 2020)</w:t>
      </w:r>
      <w:r w:rsidR="006D3C13">
        <w:fldChar w:fldCharType="end"/>
      </w:r>
      <w:r w:rsidRPr="00CD61AA">
        <w:t xml:space="preserve">. </w:t>
      </w:r>
    </w:p>
    <w:p w14:paraId="0FB782CA" w14:textId="180A6E21" w:rsidR="00387597" w:rsidRPr="00CD61AA" w:rsidRDefault="00CD61AA" w:rsidP="00387597">
      <w:pPr>
        <w:pStyle w:val="Text"/>
      </w:pPr>
      <w:r w:rsidRPr="00CD61AA">
        <w:t xml:space="preserve">Air-drying has been shown to result in the formation of new or stronger mineral-organic associations, increased aggregate stability, decreased microbial biomass, and a higher quantity of water-extractable organic </w:t>
      </w:r>
      <w:commentRangeStart w:id="20"/>
      <w:r w:rsidRPr="00CD61AA">
        <w:t>matter</w:t>
      </w:r>
      <w:commentRangeEnd w:id="20"/>
      <w:r w:rsidR="006C62E5">
        <w:rPr>
          <w:rStyle w:val="Kommentarzeichen"/>
          <w:rFonts w:eastAsia="Calibri"/>
        </w:rPr>
        <w:commentReference w:id="20"/>
      </w:r>
      <w:r w:rsidRPr="00CD61AA">
        <w:t xml:space="preserve">. Air-drying and rewetting effects appear to be soil-specific, with desorption of </w:t>
      </w:r>
      <w:r>
        <w:t>mineral-associated carbon</w:t>
      </w:r>
      <w:r w:rsidRPr="00CD61AA">
        <w:t xml:space="preserve"> upon rewetting observed for smectite-rich or highly charged soils, and differences in the quantity and rate of CO</w:t>
      </w:r>
      <w:r w:rsidRPr="00CD61AA">
        <w:rPr>
          <w:vertAlign w:val="subscript"/>
        </w:rPr>
        <w:t>2</w:t>
      </w:r>
      <w:r w:rsidRPr="00CD61AA">
        <w:t xml:space="preserve"> release following rewetting varying with soil texture and degree of aggregation (Kaiser et al., 2014). </w:t>
      </w:r>
    </w:p>
    <w:p w14:paraId="7B8E438E" w14:textId="33277643" w:rsidR="00387597" w:rsidRPr="00CD61AA" w:rsidRDefault="00CD61AA" w:rsidP="00387597">
      <w:pPr>
        <w:pStyle w:val="Text"/>
      </w:pPr>
      <w:r w:rsidRPr="00CD61AA">
        <w:t>During short-term incubations, the majority of CO</w:t>
      </w:r>
      <w:r w:rsidRPr="00CD61AA">
        <w:rPr>
          <w:vertAlign w:val="subscript"/>
        </w:rPr>
        <w:t>2</w:t>
      </w:r>
      <w:r w:rsidRPr="00CD61AA">
        <w:t xml:space="preserve"> can be assumed to derive from the substrates consumed by the microbial community </w:t>
      </w:r>
      <w:r w:rsidRPr="0049415E">
        <w:rPr>
          <w:i/>
        </w:rPr>
        <w:t>in situ</w:t>
      </w:r>
      <w:r w:rsidRPr="00CD61AA">
        <w:t xml:space="preserve">. In longer duration incubations, the lack of new inputs to the system is assumed to lead to shifts in substrate utilization, from easily accessible, shorter-cycling pools to less accessible pools, i.e. protected from decomposition in </w:t>
      </w:r>
      <w:commentRangeStart w:id="21"/>
      <w:r w:rsidRPr="00CD61AA">
        <w:t xml:space="preserve">some manner </w:t>
      </w:r>
      <w:commentRangeEnd w:id="21"/>
      <w:r w:rsidR="000F3B55">
        <w:rPr>
          <w:rStyle w:val="Kommentarzeichen"/>
          <w:rFonts w:eastAsia="Calibri"/>
        </w:rPr>
        <w:commentReference w:id="21"/>
      </w:r>
      <w:r w:rsidRPr="00CD61AA">
        <w:t>(</w:t>
      </w:r>
      <w:proofErr w:type="spellStart"/>
      <w:r w:rsidRPr="00CD61AA">
        <w:t>Schädel</w:t>
      </w:r>
      <w:proofErr w:type="spellEnd"/>
      <w:r w:rsidRPr="00CD61AA">
        <w:t xml:space="preserve"> et al.</w:t>
      </w:r>
      <w:r w:rsidR="006D3C13">
        <w:t>,</w:t>
      </w:r>
      <w:r w:rsidRPr="00CD61AA">
        <w:t xml:space="preserve"> 2020). If the relative contribution to respiration from soil organic matter pools with different intrinsic cycling rates changes in a short-term incubation following air-drying and rewetting, this should be detectable in </w:t>
      </w:r>
      <w:r w:rsidRPr="00CD61AA">
        <w:rPr>
          <w:vertAlign w:val="superscript"/>
        </w:rPr>
        <w:t>14</w:t>
      </w:r>
      <w:r w:rsidRPr="00CD61AA">
        <w:t>C-CO</w:t>
      </w:r>
      <w:r w:rsidRPr="00CD61AA">
        <w:rPr>
          <w:vertAlign w:val="subscript"/>
        </w:rPr>
        <w:t>2</w:t>
      </w:r>
      <w:r w:rsidR="0049415E" w:rsidRPr="0049415E">
        <w:t xml:space="preserve"> </w:t>
      </w:r>
      <w:r w:rsidR="0049415E">
        <w:t xml:space="preserve">(Fig. </w:t>
      </w:r>
      <w:commentRangeStart w:id="22"/>
      <w:r w:rsidR="0049415E">
        <w:t>1b</w:t>
      </w:r>
      <w:commentRangeEnd w:id="22"/>
      <w:r w:rsidR="000F3B55">
        <w:rPr>
          <w:rStyle w:val="Kommentarzeichen"/>
          <w:rFonts w:eastAsia="Calibri"/>
        </w:rPr>
        <w:commentReference w:id="22"/>
      </w:r>
      <w:r w:rsidR="0049415E">
        <w:t>)</w:t>
      </w:r>
      <w:r w:rsidRPr="00CD61AA">
        <w:t>.</w:t>
      </w:r>
    </w:p>
    <w:p w14:paraId="7095DB90" w14:textId="3E8E65A7" w:rsidR="00387597" w:rsidRPr="00CD61AA" w:rsidRDefault="00CD61AA" w:rsidP="00387597">
      <w:pPr>
        <w:pStyle w:val="Text"/>
      </w:pPr>
      <w:r w:rsidRPr="00CD61AA">
        <w:t xml:space="preserve">For example, disruption of soil aggregates following drying and rewetting would likely lead to greater availability of soil organic matter formerly protected from decomposition via physical occlusion. The effect on </w:t>
      </w:r>
      <w:r w:rsidRPr="00CD61AA">
        <w:rPr>
          <w:vertAlign w:val="superscript"/>
        </w:rPr>
        <w:t>14</w:t>
      </w:r>
      <w:r w:rsidRPr="00CD61AA">
        <w:t>C-CO</w:t>
      </w:r>
      <w:r w:rsidRPr="00CD61AA">
        <w:rPr>
          <w:vertAlign w:val="subscript"/>
        </w:rPr>
        <w:t>2</w:t>
      </w:r>
      <w:r>
        <w:rPr>
          <w:vertAlign w:val="subscript"/>
        </w:rPr>
        <w:t xml:space="preserve"> </w:t>
      </w:r>
      <w:r w:rsidRPr="00CD61AA">
        <w:t>would be to increase the contribution to respiration from this relatively slower soil organic matter pool</w:t>
      </w:r>
      <w:r w:rsidR="0049415E">
        <w:t xml:space="preserve"> (Fig. 1b, open squares)</w:t>
      </w:r>
      <w:r w:rsidR="0049415E" w:rsidRPr="00CD61AA">
        <w:t>.</w:t>
      </w:r>
      <w:r w:rsidRPr="00CD61AA">
        <w:t xml:space="preserve"> However, if the rewetting pulse derives mainly from lysed microbial cells or the release of microbial osmolytes little change in </w:t>
      </w:r>
      <w:r w:rsidRPr="00CD61AA">
        <w:rPr>
          <w:vertAlign w:val="superscript"/>
        </w:rPr>
        <w:t>14</w:t>
      </w:r>
      <w:r w:rsidRPr="00CD61AA">
        <w:t>C-CO</w:t>
      </w:r>
      <w:r w:rsidRPr="00CD61AA">
        <w:rPr>
          <w:vertAlign w:val="subscript"/>
        </w:rPr>
        <w:t>2</w:t>
      </w:r>
      <w:r>
        <w:rPr>
          <w:vertAlign w:val="subscript"/>
        </w:rPr>
        <w:t xml:space="preserve"> </w:t>
      </w:r>
      <w:r w:rsidRPr="00CD61AA">
        <w:t>would be expected.</w:t>
      </w:r>
    </w:p>
    <w:p w14:paraId="5EB6A67A" w14:textId="321367CB" w:rsidR="00CD61AA" w:rsidRPr="00CD61AA" w:rsidRDefault="00CD61AA" w:rsidP="00387597">
      <w:pPr>
        <w:pStyle w:val="Text"/>
      </w:pPr>
      <w:r w:rsidRPr="00CD61AA">
        <w:t xml:space="preserve">The promise of improving soil carbon models by obtaining </w:t>
      </w:r>
      <w:r w:rsidRPr="00CD61AA">
        <w:rPr>
          <w:vertAlign w:val="superscript"/>
        </w:rPr>
        <w:t>14</w:t>
      </w:r>
      <w:r w:rsidRPr="00CD61AA">
        <w:t>C-CO</w:t>
      </w:r>
      <w:r w:rsidRPr="00CD61AA">
        <w:rPr>
          <w:vertAlign w:val="subscript"/>
        </w:rPr>
        <w:t>2</w:t>
      </w:r>
      <w:r>
        <w:rPr>
          <w:vertAlign w:val="subscript"/>
        </w:rPr>
        <w:t xml:space="preserve"> </w:t>
      </w:r>
      <w:r w:rsidRPr="00CD61AA">
        <w:t xml:space="preserve">measurements from archived soils is tantalizing, but first the possible effects of air-drying and rewetting, as well as the effect of the duration of storage, must be quantified. The direction and magnitude of any change in </w:t>
      </w:r>
      <w:r w:rsidRPr="00CD61AA">
        <w:rPr>
          <w:vertAlign w:val="superscript"/>
        </w:rPr>
        <w:t>14</w:t>
      </w:r>
      <w:r w:rsidRPr="00CD61AA">
        <w:t>C-CO</w:t>
      </w:r>
      <w:r w:rsidRPr="00CD61AA">
        <w:rPr>
          <w:vertAlign w:val="subscript"/>
        </w:rPr>
        <w:t>2</w:t>
      </w:r>
      <w:r>
        <w:rPr>
          <w:vertAlign w:val="subscript"/>
        </w:rPr>
        <w:t xml:space="preserve"> </w:t>
      </w:r>
      <w:r w:rsidRPr="00CD61AA">
        <w:t>induced by these disturbances should be indicative of the change in substrate, i.e. increased contribution of either faster or mor</w:t>
      </w:r>
      <w:r>
        <w:t>e slowly cycling carbon pools</w:t>
      </w:r>
      <w:r w:rsidR="0049415E">
        <w:t xml:space="preserve"> (Fig. 1b)</w:t>
      </w:r>
      <w:r>
        <w:t xml:space="preserve">. </w:t>
      </w:r>
    </w:p>
    <w:p w14:paraId="401515A7" w14:textId="77DE9BFE" w:rsidR="00387597" w:rsidRPr="00CD61AA" w:rsidRDefault="00CD61AA" w:rsidP="0049415E">
      <w:pPr>
        <w:pStyle w:val="Text"/>
      </w:pPr>
      <w:r w:rsidRPr="00CD61AA">
        <w:t xml:space="preserve">We developed the following hypotheses regarding the potential effects of air-drying and rewetting, and storage duration, on </w:t>
      </w:r>
      <w:r w:rsidRPr="00CD61AA">
        <w:rPr>
          <w:vertAlign w:val="superscript"/>
        </w:rPr>
        <w:t>14</w:t>
      </w:r>
      <w:r w:rsidRPr="00CD61AA">
        <w:t>C-CO</w:t>
      </w:r>
      <w:r w:rsidRPr="00CD61AA">
        <w:rPr>
          <w:vertAlign w:val="subscript"/>
        </w:rPr>
        <w:t>2</w:t>
      </w:r>
      <w:r>
        <w:rPr>
          <w:vertAlign w:val="subscript"/>
        </w:rPr>
        <w:t xml:space="preserve"> </w:t>
      </w:r>
      <w:r w:rsidRPr="00CD61AA">
        <w:t>observed in laboratory soil incubations:</w:t>
      </w:r>
    </w:p>
    <w:p w14:paraId="252DDD84" w14:textId="34541C1D" w:rsidR="00CD61AA" w:rsidRPr="00CD61AA" w:rsidRDefault="00CD61AA" w:rsidP="00387597">
      <w:pPr>
        <w:pStyle w:val="Text"/>
        <w:numPr>
          <w:ilvl w:val="0"/>
          <w:numId w:val="12"/>
        </w:numPr>
      </w:pPr>
      <w:r w:rsidRPr="00CD61AA">
        <w:t xml:space="preserve">Air-drying and rewetting will lead to transient mobilization of a small pool of slower cycling carbon, shifting the </w:t>
      </w:r>
      <w:r w:rsidRPr="00CD61AA">
        <w:rPr>
          <w:vertAlign w:val="superscript"/>
        </w:rPr>
        <w:t>14</w:t>
      </w:r>
      <w:r w:rsidRPr="00CD61AA">
        <w:t>C-CO</w:t>
      </w:r>
      <w:r w:rsidRPr="00CD61AA">
        <w:rPr>
          <w:vertAlign w:val="subscript"/>
        </w:rPr>
        <w:t>2</w:t>
      </w:r>
      <w:r>
        <w:rPr>
          <w:vertAlign w:val="subscript"/>
        </w:rPr>
        <w:t xml:space="preserve"> </w:t>
      </w:r>
      <w:r w:rsidRPr="00CD61AA">
        <w:t>of the CO</w:t>
      </w:r>
      <w:r w:rsidRPr="00CD61AA">
        <w:rPr>
          <w:vertAlign w:val="subscript"/>
        </w:rPr>
        <w:t>2</w:t>
      </w:r>
      <w:r w:rsidRPr="00CD61AA">
        <w:t xml:space="preserve"> pulse released immediately following rewetting; </w:t>
      </w:r>
    </w:p>
    <w:p w14:paraId="6B97D669" w14:textId="7CEA36E2" w:rsidR="00CD61AA" w:rsidRPr="00CD61AA" w:rsidRDefault="00CD61AA" w:rsidP="00387597">
      <w:pPr>
        <w:pStyle w:val="Text"/>
        <w:numPr>
          <w:ilvl w:val="0"/>
          <w:numId w:val="12"/>
        </w:numPr>
      </w:pPr>
      <w:r w:rsidRPr="00CD61AA">
        <w:rPr>
          <w:vertAlign w:val="superscript"/>
        </w:rPr>
        <w:t>14</w:t>
      </w:r>
      <w:r w:rsidRPr="00CD61AA">
        <w:t>C-CO</w:t>
      </w:r>
      <w:r w:rsidRPr="00CD61AA">
        <w:rPr>
          <w:vertAlign w:val="subscript"/>
        </w:rPr>
        <w:t>2</w:t>
      </w:r>
      <w:r>
        <w:rPr>
          <w:vertAlign w:val="subscript"/>
        </w:rPr>
        <w:t xml:space="preserve"> </w:t>
      </w:r>
      <w:r w:rsidRPr="00CD61AA">
        <w:t xml:space="preserve">released during the equilibrium respiration period will not be significantly different from that of control samples </w:t>
      </w:r>
      <w:commentRangeStart w:id="23"/>
      <w:commentRangeStart w:id="24"/>
      <w:r w:rsidRPr="00CD61AA">
        <w:t xml:space="preserve">rewet from </w:t>
      </w:r>
      <w:commentRangeEnd w:id="23"/>
      <w:r w:rsidR="00B12AE5">
        <w:rPr>
          <w:rStyle w:val="Kommentarzeichen"/>
          <w:rFonts w:eastAsia="Calibri"/>
        </w:rPr>
        <w:commentReference w:id="23"/>
      </w:r>
      <w:r w:rsidRPr="00CD61AA">
        <w:t xml:space="preserve">field-moist </w:t>
      </w:r>
      <w:commentRangeEnd w:id="24"/>
      <w:r w:rsidR="0034072B">
        <w:rPr>
          <w:rStyle w:val="Kommentarzeichen"/>
          <w:rFonts w:eastAsia="Calibri"/>
        </w:rPr>
        <w:commentReference w:id="24"/>
      </w:r>
      <w:r w:rsidRPr="00CD61AA">
        <w:t xml:space="preserve">conditions; </w:t>
      </w:r>
    </w:p>
    <w:p w14:paraId="3B096298" w14:textId="0A487177" w:rsidR="00CD61AA" w:rsidRPr="00CD61AA" w:rsidRDefault="00CD61AA" w:rsidP="00387597">
      <w:pPr>
        <w:pStyle w:val="Text"/>
        <w:numPr>
          <w:ilvl w:val="0"/>
          <w:numId w:val="12"/>
        </w:numPr>
      </w:pPr>
      <w:r>
        <w:t xml:space="preserve">Differences between control and treatment </w:t>
      </w:r>
      <w:r w:rsidRPr="00CD61AA">
        <w:rPr>
          <w:vertAlign w:val="superscript"/>
        </w:rPr>
        <w:t>14</w:t>
      </w:r>
      <w:r w:rsidRPr="00CD61AA">
        <w:t>C-CO</w:t>
      </w:r>
      <w:r w:rsidRPr="00CD61AA">
        <w:rPr>
          <w:vertAlign w:val="subscript"/>
        </w:rPr>
        <w:t>2</w:t>
      </w:r>
      <w:r w:rsidRPr="00CD61AA">
        <w:t xml:space="preserve"> </w:t>
      </w:r>
      <w:ins w:id="25" w:author="Marion Schrumpf" w:date="2020-06-03T10:20:00Z">
        <w:r w:rsidR="00B12AE5">
          <w:t xml:space="preserve">during </w:t>
        </w:r>
        <w:r w:rsidR="00B12AE5" w:rsidRPr="00CD61AA">
          <w:t xml:space="preserve">equilibrium respiration </w:t>
        </w:r>
      </w:ins>
      <w:r>
        <w:t xml:space="preserve">will not be affected by the </w:t>
      </w:r>
      <w:r w:rsidRPr="00CD61AA">
        <w:t xml:space="preserve">duration </w:t>
      </w:r>
      <w:r>
        <w:t>of storage</w:t>
      </w:r>
      <w:ins w:id="26" w:author="Marion Schrumpf" w:date="2020-06-03T10:20:00Z">
        <w:r w:rsidR="00B12AE5">
          <w:t xml:space="preserve"> of air-dried samples</w:t>
        </w:r>
      </w:ins>
      <w:r w:rsidRPr="00CD61AA">
        <w:t>.</w:t>
      </w:r>
    </w:p>
    <w:p w14:paraId="7A8760A4" w14:textId="6719CD5D" w:rsidR="002F3B11" w:rsidRDefault="002F3B11" w:rsidP="00C81368">
      <w:pPr>
        <w:pStyle w:val="Heading-Main"/>
      </w:pPr>
      <w:r>
        <w:t>2 Materials and Methods</w:t>
      </w:r>
    </w:p>
    <w:p w14:paraId="071CAF6B" w14:textId="0EC0A08C" w:rsidR="00CD61AA" w:rsidRDefault="00CD61AA" w:rsidP="00387597">
      <w:pPr>
        <w:pStyle w:val="Text"/>
      </w:pPr>
      <w:r w:rsidRPr="00CD61AA">
        <w:t xml:space="preserve">We devised three experiments to assess the feasibility of measuring </w:t>
      </w:r>
      <w:r w:rsidRPr="00CD61AA">
        <w:rPr>
          <w:bCs/>
          <w:vertAlign w:val="superscript"/>
        </w:rPr>
        <w:t>14</w:t>
      </w:r>
      <w:r w:rsidRPr="00CD61AA">
        <w:rPr>
          <w:bCs/>
        </w:rPr>
        <w:t>C-CO</w:t>
      </w:r>
      <w:r w:rsidRPr="00CD61AA">
        <w:rPr>
          <w:bCs/>
          <w:vertAlign w:val="subscript"/>
        </w:rPr>
        <w:t>2</w:t>
      </w:r>
      <w:r w:rsidRPr="00CD61AA">
        <w:rPr>
          <w:bCs/>
        </w:rPr>
        <w:t xml:space="preserve"> </w:t>
      </w:r>
      <w:r w:rsidRPr="00CD61AA">
        <w:t>in incubations of archived soils. Experimental conditions for the first two experiments, looking at air-drying and rewetting in combination with storage</w:t>
      </w:r>
      <w:r w:rsidR="002818B0">
        <w:t xml:space="preserve"> (Experiment 1)</w:t>
      </w:r>
      <w:r w:rsidRPr="00CD61AA">
        <w:t>, and at the effect of air-drying and rewetting alone (i.e. without the storage effect</w:t>
      </w:r>
      <w:r w:rsidR="002818B0">
        <w:t>, Experiment 2</w:t>
      </w:r>
      <w:r w:rsidRPr="00CD61AA">
        <w:t>), are described in Table 1</w:t>
      </w:r>
      <w:r w:rsidR="002818B0">
        <w:t xml:space="preserve">. </w:t>
      </w:r>
      <w:r w:rsidRPr="00CD61AA">
        <w:t xml:space="preserve">We conducted a third experiment to assess the impact of storage duration on observed </w:t>
      </w:r>
      <w:r w:rsidRPr="00CD61AA">
        <w:rPr>
          <w:bCs/>
          <w:vertAlign w:val="superscript"/>
        </w:rPr>
        <w:t>14</w:t>
      </w:r>
      <w:r w:rsidRPr="00CD61AA">
        <w:rPr>
          <w:bCs/>
        </w:rPr>
        <w:t>C-CO</w:t>
      </w:r>
      <w:r w:rsidRPr="00CD61AA">
        <w:rPr>
          <w:bCs/>
          <w:vertAlign w:val="subscript"/>
        </w:rPr>
        <w:t>2</w:t>
      </w:r>
      <w:r w:rsidRPr="00CD61AA">
        <w:t xml:space="preserve">, </w:t>
      </w:r>
      <w:del w:id="27" w:author="Susan Trumbore" w:date="2020-06-01T14:08:00Z">
        <w:r w:rsidRPr="00CD61AA" w:rsidDel="0034072B">
          <w:delText>but as the</w:delText>
        </w:r>
      </w:del>
      <w:ins w:id="28" w:author="Susan Trumbore" w:date="2020-06-01T14:08:00Z">
        <w:r w:rsidR="0034072B">
          <w:t>that had variable</w:t>
        </w:r>
      </w:ins>
      <w:r w:rsidRPr="00CD61AA">
        <w:t xml:space="preserve"> control sample incubation</w:t>
      </w:r>
      <w:ins w:id="29" w:author="Susan Trumbore" w:date="2020-06-01T14:08:00Z">
        <w:r w:rsidR="0034072B">
          <w:t xml:space="preserve"> conditions a</w:t>
        </w:r>
      </w:ins>
      <w:r w:rsidRPr="00CD61AA">
        <w:t xml:space="preserve">s </w:t>
      </w:r>
      <w:ins w:id="30" w:author="Susan Trumbore" w:date="2020-06-01T14:08:00Z">
        <w:r w:rsidR="0034072B">
          <w:t xml:space="preserve">they </w:t>
        </w:r>
      </w:ins>
      <w:r w:rsidRPr="00CD61AA">
        <w:t xml:space="preserve">had been </w:t>
      </w:r>
      <w:r w:rsidRPr="00CD61AA">
        <w:lastRenderedPageBreak/>
        <w:t>conducted by different investigators as part of different experiments</w:t>
      </w:r>
      <w:del w:id="31" w:author="Susan Trumbore" w:date="2020-06-01T14:08:00Z">
        <w:r w:rsidRPr="00CD61AA" w:rsidDel="0034072B">
          <w:delText>, incubation conditions were more variable</w:delText>
        </w:r>
      </w:del>
      <w:ins w:id="32" w:author="Susan Trumbore" w:date="2020-06-01T14:08:00Z">
        <w:r w:rsidR="0034072B">
          <w:t xml:space="preserve">.  We </w:t>
        </w:r>
      </w:ins>
      <w:ins w:id="33" w:author="Susan Trumbore" w:date="2020-06-01T14:09:00Z">
        <w:r w:rsidR="0034072B">
          <w:t>rewetted and measured the 14C-CO2 of evolved CO2 during the equilibrium pha</w:t>
        </w:r>
      </w:ins>
      <w:ins w:id="34" w:author="Susan Trumbore" w:date="2020-06-01T14:10:00Z">
        <w:r w:rsidR="0034072B">
          <w:t>se, as informed by the results of Experiments 1 and 2</w:t>
        </w:r>
      </w:ins>
      <w:r w:rsidRPr="00CD61AA">
        <w:t xml:space="preserve">. </w:t>
      </w:r>
    </w:p>
    <w:p w14:paraId="20F496CC" w14:textId="089389F4" w:rsidR="00CD61AA" w:rsidRDefault="00CD61AA" w:rsidP="0098127B">
      <w:pPr>
        <w:pStyle w:val="Heading-Secondary"/>
      </w:pPr>
      <w:r>
        <w:t xml:space="preserve">2.1 </w:t>
      </w:r>
      <w:r w:rsidRPr="00CD61AA">
        <w:t>Sample selection and field sampling</w:t>
      </w:r>
    </w:p>
    <w:p w14:paraId="0CC3B538" w14:textId="05A9E24F" w:rsidR="00387597" w:rsidRPr="00CD61AA" w:rsidRDefault="00CD61AA" w:rsidP="0098127B">
      <w:pPr>
        <w:pStyle w:val="Text"/>
      </w:pPr>
      <w:r w:rsidRPr="00CD61AA">
        <w:t xml:space="preserve">Control incubations conducted </w:t>
      </w:r>
      <w:r w:rsidR="002818B0">
        <w:t xml:space="preserve">in 2011 </w:t>
      </w:r>
      <w:r w:rsidRPr="00CD61AA">
        <w:t xml:space="preserve">for Experiment 1 were part of a larger study from the Biodiversity </w:t>
      </w:r>
      <w:proofErr w:type="spellStart"/>
      <w:r w:rsidRPr="00CD61AA">
        <w:t>Exploratories</w:t>
      </w:r>
      <w:proofErr w:type="spellEnd"/>
      <w:r w:rsidRPr="00CD61AA">
        <w:t xml:space="preserve"> project </w:t>
      </w:r>
      <w:commentRangeStart w:id="35"/>
      <w:r w:rsidRPr="00CD61AA">
        <w:t>(</w:t>
      </w:r>
      <w:proofErr w:type="spellStart"/>
      <w:r w:rsidRPr="00CD61AA">
        <w:t>Solly</w:t>
      </w:r>
      <w:proofErr w:type="spellEnd"/>
      <w:r w:rsidRPr="00CD61AA">
        <w:t xml:space="preserve"> et al. 2014)</w:t>
      </w:r>
      <w:commentRangeEnd w:id="35"/>
      <w:r w:rsidR="0098127B">
        <w:rPr>
          <w:rStyle w:val="Kommentarzeichen"/>
          <w:rFonts w:eastAsia="Calibri"/>
        </w:rPr>
        <w:commentReference w:id="35"/>
      </w:r>
      <w:r w:rsidRPr="00CD61AA">
        <w:t>. We choose a subset of the</w:t>
      </w:r>
      <w:r w:rsidR="002818B0">
        <w:t>se</w:t>
      </w:r>
      <w:r w:rsidRPr="00CD61AA">
        <w:t xml:space="preserve"> samples f</w:t>
      </w:r>
      <w:r w:rsidR="002818B0">
        <w:t>or the present study from</w:t>
      </w:r>
      <w:r w:rsidRPr="00CD61AA">
        <w:t xml:space="preserve"> two ecosystem types (forest and grassland) and </w:t>
      </w:r>
      <w:r w:rsidR="002818B0">
        <w:t>from</w:t>
      </w:r>
      <w:r w:rsidRPr="00CD61AA">
        <w:t xml:space="preserve"> a range of soil textural classes, from the relatively sandy soils of the </w:t>
      </w:r>
      <w:proofErr w:type="spellStart"/>
      <w:r w:rsidRPr="00CD61AA">
        <w:t>Schorfheide-Chorin</w:t>
      </w:r>
      <w:proofErr w:type="spellEnd"/>
      <w:r w:rsidRPr="00CD61AA">
        <w:t xml:space="preserve"> geographic region to the more clay-ri</w:t>
      </w:r>
      <w:r w:rsidR="0081631A">
        <w:t xml:space="preserve">ch soils from the </w:t>
      </w:r>
      <w:proofErr w:type="spellStart"/>
      <w:r w:rsidR="0081631A">
        <w:t>Hainich-D</w:t>
      </w:r>
      <w:ins w:id="36" w:author="Marion Schrumpf" w:date="2020-06-03T10:53:00Z">
        <w:r w:rsidR="0098127B">
          <w:t>ü</w:t>
        </w:r>
      </w:ins>
      <w:del w:id="37" w:author="Marion Schrumpf" w:date="2020-06-03T10:53:00Z">
        <w:r w:rsidR="0081631A" w:rsidDel="0098127B">
          <w:delText>un</w:delText>
        </w:r>
      </w:del>
      <w:r w:rsidR="0081631A">
        <w:t>n</w:t>
      </w:r>
      <w:proofErr w:type="spellEnd"/>
      <w:r w:rsidRPr="00CD61AA">
        <w:t xml:space="preserve">. We omitted samples that showed the presence of inorganic C during the control incubations </w:t>
      </w:r>
      <w:r w:rsidR="002818B0">
        <w:t xml:space="preserve">by </w:t>
      </w:r>
      <w:r w:rsidRPr="00CD61AA">
        <w:t>using the δ</w:t>
      </w:r>
      <w:r w:rsidRPr="002818B0">
        <w:rPr>
          <w:vertAlign w:val="superscript"/>
        </w:rPr>
        <w:t>13</w:t>
      </w:r>
      <w:r w:rsidR="002818B0">
        <w:t>C signature, deeming</w:t>
      </w:r>
      <w:r w:rsidRPr="00CD61AA">
        <w:t xml:space="preserve"> any samples with δ</w:t>
      </w:r>
      <w:r w:rsidRPr="00CD61AA">
        <w:rPr>
          <w:vertAlign w:val="superscript"/>
        </w:rPr>
        <w:t>13</w:t>
      </w:r>
      <w:r w:rsidRPr="00CD61AA">
        <w:t xml:space="preserve">C &gt; -25‰ as potentially affected by the release of inorganic C. We then selected three grassland and three forest samples from the interquartile range of </w:t>
      </w:r>
      <w:r w:rsidRPr="00CD61AA">
        <w:rPr>
          <w:bCs/>
          <w:vertAlign w:val="superscript"/>
        </w:rPr>
        <w:t>14</w:t>
      </w:r>
      <w:r w:rsidRPr="00CD61AA">
        <w:rPr>
          <w:bCs/>
        </w:rPr>
        <w:t>C-CO</w:t>
      </w:r>
      <w:r w:rsidRPr="00CD61AA">
        <w:rPr>
          <w:bCs/>
          <w:vertAlign w:val="subscript"/>
        </w:rPr>
        <w:t>2</w:t>
      </w:r>
      <w:r w:rsidRPr="002818B0">
        <w:rPr>
          <w:bCs/>
        </w:rPr>
        <w:t xml:space="preserve"> </w:t>
      </w:r>
      <w:r w:rsidRPr="00CD61AA">
        <w:t xml:space="preserve">observed in 2011 for </w:t>
      </w:r>
      <w:r w:rsidR="002818B0">
        <w:t>the two</w:t>
      </w:r>
      <w:r w:rsidRPr="00CD61AA">
        <w:t xml:space="preserve"> geographic </w:t>
      </w:r>
      <w:r>
        <w:t>region</w:t>
      </w:r>
      <w:r w:rsidR="002818B0">
        <w:t>s (n total = 12 sites).</w:t>
      </w:r>
    </w:p>
    <w:p w14:paraId="4B0BD3CD" w14:textId="0536B83E" w:rsidR="00387597" w:rsidRPr="00CD61AA" w:rsidRDefault="00CD61AA" w:rsidP="00EF274A">
      <w:pPr>
        <w:pStyle w:val="Text"/>
      </w:pPr>
      <w:r w:rsidRPr="00CD61AA">
        <w:t xml:space="preserve">For Experiment 2, we returned in July 2019 to the </w:t>
      </w:r>
      <w:proofErr w:type="spellStart"/>
      <w:r w:rsidRPr="00CD61AA">
        <w:t>Hainich-</w:t>
      </w:r>
      <w:del w:id="38" w:author="Marion Schrumpf" w:date="2020-06-03T10:57:00Z">
        <w:r w:rsidRPr="00CD61AA" w:rsidDel="00EF274A">
          <w:delText xml:space="preserve">Dunn </w:delText>
        </w:r>
      </w:del>
      <w:ins w:id="39" w:author="Marion Schrumpf" w:date="2020-06-03T10:57:00Z">
        <w:r w:rsidR="00EF274A" w:rsidRPr="00CD61AA">
          <w:t>D</w:t>
        </w:r>
        <w:r w:rsidR="00EF274A">
          <w:t>ü</w:t>
        </w:r>
        <w:r w:rsidR="00EF274A" w:rsidRPr="00CD61AA">
          <w:t>n</w:t>
        </w:r>
        <w:proofErr w:type="spellEnd"/>
        <w:r w:rsidR="00EF274A" w:rsidRPr="00CD61AA">
          <w:t xml:space="preserve"> </w:t>
        </w:r>
      </w:ins>
      <w:r w:rsidRPr="00CD61AA">
        <w:t xml:space="preserve">region to collect new samples from the same sites that were originally sampled in 2011. As we did not observe significant treatment differences between the two geographic regions in the results of Experiment 1, we restricted the resampling to just one region to save on cost and time. </w:t>
      </w:r>
      <w:commentRangeStart w:id="40"/>
      <w:del w:id="41" w:author="Marion Schrumpf" w:date="2020-06-03T10:58:00Z">
        <w:r w:rsidRPr="00CD61AA" w:rsidDel="00EF274A">
          <w:delText>As in 2011</w:delText>
        </w:r>
      </w:del>
      <w:commentRangeEnd w:id="40"/>
      <w:r w:rsidR="00EF274A">
        <w:rPr>
          <w:rStyle w:val="Kommentarzeichen"/>
          <w:rFonts w:eastAsia="Calibri"/>
        </w:rPr>
        <w:commentReference w:id="40"/>
      </w:r>
      <w:del w:id="42" w:author="Marion Schrumpf" w:date="2020-06-03T10:58:00Z">
        <w:r w:rsidRPr="00CD61AA" w:rsidDel="00EF274A">
          <w:delText xml:space="preserve">, </w:delText>
        </w:r>
        <w:r w:rsidR="002818B0" w:rsidDel="00EF274A">
          <w:delText>a</w:delText>
        </w:r>
      </w:del>
      <w:ins w:id="43" w:author="Marion Schrumpf" w:date="2020-06-03T10:58:00Z">
        <w:r w:rsidR="00EF274A">
          <w:t>A</w:t>
        </w:r>
      </w:ins>
      <w:r w:rsidR="002818B0">
        <w:t>t</w:t>
      </w:r>
      <w:r w:rsidRPr="00CD61AA">
        <w:t xml:space="preserve"> each plot three cores (0-10 cm depth</w:t>
      </w:r>
      <w:ins w:id="44" w:author="Marion Schrumpf" w:date="2020-06-03T10:58:00Z">
        <w:r w:rsidR="00EF274A">
          <w:t xml:space="preserve"> as in 2011</w:t>
        </w:r>
      </w:ins>
      <w:r w:rsidRPr="00CD61AA">
        <w:t>) were collected and homogenized to yield one composite</w:t>
      </w:r>
      <w:r w:rsidR="002818B0">
        <w:t xml:space="preserve"> sample</w:t>
      </w:r>
      <w:r w:rsidRPr="00CD61AA">
        <w:t>. Any aboveground vegetation was clipped, and organic horizons were scraped away prior to coring at the forest sites.</w:t>
      </w:r>
    </w:p>
    <w:p w14:paraId="6FD38725" w14:textId="40832018" w:rsidR="00CD61AA" w:rsidRDefault="00CD61AA" w:rsidP="00387597">
      <w:pPr>
        <w:pStyle w:val="Text"/>
      </w:pPr>
      <w:r w:rsidRPr="00CD61AA">
        <w:t xml:space="preserve">Samples for Experiment 3 were obtained from the archives of S. </w:t>
      </w:r>
      <w:proofErr w:type="spellStart"/>
      <w:r w:rsidRPr="00CD61AA">
        <w:t>Trumbore</w:t>
      </w:r>
      <w:proofErr w:type="spellEnd"/>
      <w:r w:rsidRPr="00CD61AA">
        <w:t>. Soils were originally collected from various locations around the United States and had been in storage for 4 to 14 years following the control sample incubations. All samples came from forest ecosystems, as no grassland samples were available. Owing to a lack of samples from deeper soil horizons, the samples included in this study were re</w:t>
      </w:r>
      <w:r w:rsidR="002818B0">
        <w:t>stricted to the A horizon only.</w:t>
      </w:r>
    </w:p>
    <w:p w14:paraId="0173085F" w14:textId="7C2A7105" w:rsidR="002818B0" w:rsidRDefault="002818B0" w:rsidP="00AF3DC6">
      <w:pPr>
        <w:pStyle w:val="Heading-Secondary"/>
      </w:pPr>
      <w:r>
        <w:t>2.2 Experimental conditions</w:t>
      </w:r>
    </w:p>
    <w:p w14:paraId="07D0BA23" w14:textId="77777777" w:rsidR="002818B0" w:rsidRDefault="002818B0" w:rsidP="00AF3DC6">
      <w:pPr>
        <w:pStyle w:val="Heading-Secondary"/>
      </w:pPr>
      <w:commentRangeStart w:id="45"/>
      <w:r>
        <w:t>2.2.1 Experiment 1 (air-drying and rewetting + storage) and Experiment 2 (air-drying and rewetting only)</w:t>
      </w:r>
      <w:commentRangeEnd w:id="45"/>
      <w:r w:rsidR="00F5220F">
        <w:rPr>
          <w:rStyle w:val="Kommentarzeichen"/>
          <w:rFonts w:eastAsia="Calibri"/>
          <w:bCs w:val="0"/>
          <w:kern w:val="0"/>
        </w:rPr>
        <w:commentReference w:id="45"/>
      </w:r>
    </w:p>
    <w:p w14:paraId="3E0621BB" w14:textId="50B36BCC" w:rsidR="00387597" w:rsidRPr="002818B0" w:rsidRDefault="002818B0" w:rsidP="00460E41">
      <w:pPr>
        <w:pStyle w:val="Text"/>
      </w:pPr>
      <w:r w:rsidRPr="002818B0">
        <w:t xml:space="preserve">In Experiment 1 we looked at the effect on </w:t>
      </w:r>
      <w:r w:rsidR="005F16DD">
        <w:t>∆</w:t>
      </w:r>
      <w:r w:rsidRPr="00CD61AA">
        <w:rPr>
          <w:bCs/>
          <w:vertAlign w:val="superscript"/>
        </w:rPr>
        <w:t>14</w:t>
      </w:r>
      <w:r w:rsidRPr="00CD61AA">
        <w:rPr>
          <w:bCs/>
        </w:rPr>
        <w:t>C-CO</w:t>
      </w:r>
      <w:r w:rsidRPr="00CD61AA">
        <w:rPr>
          <w:bCs/>
          <w:vertAlign w:val="subscript"/>
        </w:rPr>
        <w:t>2</w:t>
      </w:r>
      <w:r w:rsidRPr="002818B0">
        <w:rPr>
          <w:bCs/>
        </w:rPr>
        <w:t xml:space="preserve"> </w:t>
      </w:r>
      <w:r w:rsidRPr="002818B0">
        <w:t xml:space="preserve">from air-drying and rewetting in combination with storage (treatment: air-dry + storage). The control samples for this experiment were collected </w:t>
      </w:r>
      <w:commentRangeStart w:id="46"/>
      <w:r w:rsidRPr="002818B0">
        <w:t xml:space="preserve">and incubated in 2011. </w:t>
      </w:r>
      <w:commentRangeEnd w:id="46"/>
      <w:r w:rsidR="0034072B">
        <w:rPr>
          <w:rStyle w:val="Kommentarzeichen"/>
          <w:rFonts w:eastAsia="Calibri"/>
        </w:rPr>
        <w:commentReference w:id="46"/>
      </w:r>
      <w:r w:rsidRPr="00CD61AA">
        <w:rPr>
          <w:bCs/>
          <w:vertAlign w:val="superscript"/>
        </w:rPr>
        <w:t>14</w:t>
      </w:r>
      <w:r w:rsidRPr="00CD61AA">
        <w:rPr>
          <w:bCs/>
        </w:rPr>
        <w:t>C-CO</w:t>
      </w:r>
      <w:r w:rsidRPr="00CD61AA">
        <w:rPr>
          <w:bCs/>
          <w:vertAlign w:val="subscript"/>
        </w:rPr>
        <w:t>2</w:t>
      </w:r>
      <w:r w:rsidRPr="002818B0">
        <w:rPr>
          <w:bCs/>
        </w:rPr>
        <w:t xml:space="preserve"> </w:t>
      </w:r>
      <w:r w:rsidRPr="002818B0">
        <w:t xml:space="preserve">from control sample incubations were then compared to a second set of incubations performed seven years later (in 2018) on splits of the original samples. Following sample splitting, treatment sample splits were air-dried and stored in sealed plastic bags. </w:t>
      </w:r>
    </w:p>
    <w:p w14:paraId="0C48E5C4" w14:textId="00BD1667" w:rsidR="00387597" w:rsidRPr="002818B0" w:rsidRDefault="00FD56F1" w:rsidP="00460E41">
      <w:pPr>
        <w:pStyle w:val="Text"/>
      </w:pPr>
      <w:r>
        <w:t>E</w:t>
      </w:r>
      <w:r w:rsidR="002818B0" w:rsidRPr="002818B0">
        <w:t xml:space="preserve">xperiment </w:t>
      </w:r>
      <w:r>
        <w:t xml:space="preserve">2 </w:t>
      </w:r>
      <w:r w:rsidR="002818B0" w:rsidRPr="002818B0">
        <w:t>was designed to assess the effect of air-drying and rewetting directly, without the potentially confounding effect of storage. For this experiment additional soils were collected in 2019 from a subset of the sites sa</w:t>
      </w:r>
      <w:r w:rsidR="00970C54">
        <w:t>mpled in 2011. After collection</w:t>
      </w:r>
      <w:r w:rsidR="002818B0" w:rsidRPr="002818B0">
        <w:t xml:space="preserve"> soils were homogenized and split into two subsamples, one of which was air-dried (treatment: air-dry) prior to incubation, the other of which was incubated without air-drying (</w:t>
      </w:r>
      <w:commentRangeStart w:id="47"/>
      <w:r w:rsidR="002818B0" w:rsidRPr="002818B0">
        <w:t>control</w:t>
      </w:r>
      <w:commentRangeEnd w:id="47"/>
      <w:r w:rsidR="005B53AB">
        <w:rPr>
          <w:rStyle w:val="Kommentarzeichen"/>
          <w:rFonts w:eastAsia="Calibri"/>
        </w:rPr>
        <w:commentReference w:id="47"/>
      </w:r>
      <w:r w:rsidR="002818B0" w:rsidRPr="002818B0">
        <w:t xml:space="preserve">).  </w:t>
      </w:r>
    </w:p>
    <w:p w14:paraId="63A35A15" w14:textId="28457CAC" w:rsidR="00387597" w:rsidRPr="002818B0" w:rsidRDefault="002818B0" w:rsidP="00460E41">
      <w:pPr>
        <w:pStyle w:val="Text"/>
      </w:pPr>
      <w:r w:rsidRPr="002818B0">
        <w:t>Incubation con</w:t>
      </w:r>
      <w:r>
        <w:t>ditions were the same for both Experiment 1 and E</w:t>
      </w:r>
      <w:r w:rsidRPr="002818B0">
        <w:t>xperiment 2. Soils were sieved to &lt;2</w:t>
      </w:r>
      <w:r w:rsidR="00DE7B8D">
        <w:t xml:space="preserve"> </w:t>
      </w:r>
      <w:r w:rsidRPr="002818B0">
        <w:t xml:space="preserve">mm at field-moisture, and water holding capacity was determined on a subsample. </w:t>
      </w:r>
      <w:r w:rsidRPr="002818B0">
        <w:lastRenderedPageBreak/>
        <w:t>Soils were weighed out as duplicates into 200 ml beakers and placed into 1</w:t>
      </w:r>
      <w:r w:rsidR="00445A1E">
        <w:t xml:space="preserve"> </w:t>
      </w:r>
      <w:r w:rsidRPr="002818B0">
        <w:t xml:space="preserve">L mason jars with airtight lids fitted with two sampling ports. Prior to sealing the jars moisture content was adjusted to 60% of soil water holding capacity (either from field-moist </w:t>
      </w:r>
      <w:commentRangeStart w:id="48"/>
      <w:r w:rsidRPr="002818B0">
        <w:t>conditions for control samples or from an air-dried state for treatment samples</w:t>
      </w:r>
      <w:r w:rsidR="00370544">
        <w:t>, see Table 1</w:t>
      </w:r>
      <w:r w:rsidRPr="002818B0">
        <w:t>). Following moisture adjustment, jars were flushed with CO</w:t>
      </w:r>
      <w:r w:rsidRPr="002818B0">
        <w:rPr>
          <w:vertAlign w:val="subscript"/>
        </w:rPr>
        <w:t>2</w:t>
      </w:r>
      <w:r w:rsidRPr="002818B0">
        <w:t xml:space="preserve">-free air and left to incubate for a four-day pre-incubation period. </w:t>
      </w:r>
      <w:commentRangeEnd w:id="48"/>
      <w:r w:rsidR="0034072B">
        <w:rPr>
          <w:rStyle w:val="Kommentarzeichen"/>
          <w:rFonts w:eastAsia="Calibri"/>
        </w:rPr>
        <w:commentReference w:id="48"/>
      </w:r>
      <w:r w:rsidRPr="002818B0">
        <w:t>Following pre-incubation jars were flushed again, and CO</w:t>
      </w:r>
      <w:r w:rsidRPr="002818B0">
        <w:rPr>
          <w:vertAlign w:val="subscript"/>
        </w:rPr>
        <w:t>2</w:t>
      </w:r>
      <w:r w:rsidRPr="002818B0">
        <w:t xml:space="preserve"> was then allowed to accumulate for a second period under equilibrium respiration conditions. </w:t>
      </w:r>
      <w:r w:rsidR="00E7131D">
        <w:t xml:space="preserve">All samples were incubated at 20º C. </w:t>
      </w:r>
    </w:p>
    <w:p w14:paraId="2431C7FA" w14:textId="1B398F1A" w:rsidR="002818B0" w:rsidRPr="002818B0" w:rsidRDefault="002818B0" w:rsidP="00460E41">
      <w:pPr>
        <w:pStyle w:val="Text"/>
      </w:pPr>
      <w:r w:rsidRPr="002818B0">
        <w:t>Note that respiration rates had not yet reached equilibrium levels for the majority of samples by the end of the pre-incubation period, but as a four-day pre-incubation was used in the initial 2011 incubations for the control samples i</w:t>
      </w:r>
      <w:r w:rsidR="00537912">
        <w:t>n E</w:t>
      </w:r>
      <w:r w:rsidRPr="002818B0">
        <w:t>xperiment 1, we maintained the same duration for the treatment incubations in 2018 and for the air-drying and rewetting experiment conducted in 2019 (Experiment 2).</w:t>
      </w:r>
    </w:p>
    <w:p w14:paraId="3514DB36" w14:textId="4C722058" w:rsidR="002818B0" w:rsidRDefault="002818B0" w:rsidP="00AF3DC6">
      <w:pPr>
        <w:pStyle w:val="Heading-Secondary"/>
      </w:pPr>
      <w:r>
        <w:t>2.2.2 Experiment 3</w:t>
      </w:r>
    </w:p>
    <w:p w14:paraId="65F03D72" w14:textId="2914B4DF" w:rsidR="002818B0" w:rsidRDefault="001566A4" w:rsidP="00460E41">
      <w:pPr>
        <w:pStyle w:val="Text"/>
      </w:pPr>
      <w:r>
        <w:t xml:space="preserve">We obtained </w:t>
      </w:r>
      <w:ins w:id="49" w:author="Susan Trumbore" w:date="2020-06-01T14:23:00Z">
        <w:r w:rsidR="000D2676">
          <w:t>archived (air- or oven</w:t>
        </w:r>
      </w:ins>
      <w:ins w:id="50" w:author="Susan Trumbore" w:date="2020-06-01T14:24:00Z">
        <w:r w:rsidR="000D2676">
          <w:t>- (80C)</w:t>
        </w:r>
      </w:ins>
      <w:ins w:id="51" w:author="Susan Trumbore" w:date="2020-06-01T14:23:00Z">
        <w:r w:rsidR="000D2676">
          <w:t xml:space="preserve"> dried) </w:t>
        </w:r>
      </w:ins>
      <w:r>
        <w:t xml:space="preserve">soil samples from a range of sites across the United States and Germany (n </w:t>
      </w:r>
      <w:r w:rsidR="002818B0" w:rsidRPr="002818B0">
        <w:t>= 39)</w:t>
      </w:r>
      <w:r>
        <w:t xml:space="preserve"> collected over the past two decades</w:t>
      </w:r>
      <w:ins w:id="52" w:author="Susan Trumbore" w:date="2020-06-01T14:20:00Z">
        <w:r w:rsidR="000D2676">
          <w:t xml:space="preserve"> and incubated </w:t>
        </w:r>
      </w:ins>
      <w:ins w:id="53" w:author="Susan Trumbore" w:date="2020-06-01T14:21:00Z">
        <w:r w:rsidR="000D2676">
          <w:t>close to</w:t>
        </w:r>
      </w:ins>
      <w:ins w:id="54" w:author="Susan Trumbore" w:date="2020-06-01T14:20:00Z">
        <w:r w:rsidR="000D2676">
          <w:t xml:space="preserve"> the time of collection</w:t>
        </w:r>
      </w:ins>
      <w:ins w:id="55" w:author="Susan Trumbore" w:date="2020-06-01T14:21:00Z">
        <w:r w:rsidR="000D2676">
          <w:t xml:space="preserve"> and</w:t>
        </w:r>
      </w:ins>
      <w:ins w:id="56" w:author="Susan Trumbore" w:date="2020-06-01T14:22:00Z">
        <w:r w:rsidR="000D2676">
          <w:t xml:space="preserve"> under field moist conditions</w:t>
        </w:r>
      </w:ins>
      <w:r w:rsidR="002818B0" w:rsidRPr="002818B0">
        <w:t xml:space="preserve">. </w:t>
      </w:r>
      <w:ins w:id="57" w:author="Susan Trumbore" w:date="2020-06-01T14:21:00Z">
        <w:r w:rsidR="000D2676">
          <w:t>These ‘c</w:t>
        </w:r>
      </w:ins>
      <w:del w:id="58" w:author="Susan Trumbore" w:date="2020-06-01T14:21:00Z">
        <w:r w:rsidDel="000D2676">
          <w:delText>C</w:delText>
        </w:r>
      </w:del>
      <w:r w:rsidR="002818B0" w:rsidRPr="002818B0">
        <w:t>ontrol</w:t>
      </w:r>
      <w:ins w:id="59" w:author="Susan Trumbore" w:date="2020-06-01T14:21:00Z">
        <w:r w:rsidR="000D2676">
          <w:t>’</w:t>
        </w:r>
      </w:ins>
      <w:r w:rsidR="002818B0" w:rsidRPr="002818B0">
        <w:t xml:space="preserve"> incubations were conducted in different laboratories by different investigators, </w:t>
      </w:r>
      <w:r>
        <w:t xml:space="preserve">so </w:t>
      </w:r>
      <w:r w:rsidR="002818B0" w:rsidRPr="002818B0">
        <w:t xml:space="preserve">incubation conditions such as temperature, quantity of soil incubated, and pre-incubation period duration varied. </w:t>
      </w:r>
      <w:r w:rsidR="00FC3161">
        <w:t xml:space="preserve">We controlled the treatment incubations (i.e. after air-drying, storage, and rewetting) so that </w:t>
      </w:r>
      <w:r>
        <w:t xml:space="preserve">moisture content and </w:t>
      </w:r>
      <w:r w:rsidR="00FC3161">
        <w:t>equilibrium period</w:t>
      </w:r>
      <w:r>
        <w:t xml:space="preserve"> </w:t>
      </w:r>
      <w:r w:rsidR="00FC3161">
        <w:t>respired carbon</w:t>
      </w:r>
      <w:r>
        <w:t xml:space="preserve"> </w:t>
      </w:r>
      <w:r w:rsidR="00FC3161">
        <w:t>(mg</w:t>
      </w:r>
      <w:r>
        <w:t xml:space="preserve"> CO</w:t>
      </w:r>
      <w:r w:rsidRPr="001566A4">
        <w:rPr>
          <w:vertAlign w:val="subscript"/>
        </w:rPr>
        <w:t>2</w:t>
      </w:r>
      <w:r w:rsidR="00FC3161">
        <w:t>-C</w:t>
      </w:r>
      <w:r>
        <w:t xml:space="preserve"> </w:t>
      </w:r>
      <w:r w:rsidR="00FC3161">
        <w:t xml:space="preserve">g </w:t>
      </w:r>
      <w:r>
        <w:t>soil C</w:t>
      </w:r>
      <w:r w:rsidR="00FC3161" w:rsidRPr="00FC3161">
        <w:rPr>
          <w:vertAlign w:val="superscript"/>
        </w:rPr>
        <w:t>-1</w:t>
      </w:r>
      <w:r w:rsidR="00FC3161">
        <w:t>)</w:t>
      </w:r>
      <w:r>
        <w:t xml:space="preserve"> </w:t>
      </w:r>
      <w:r w:rsidR="00FC3161">
        <w:t>were identical to control incubations</w:t>
      </w:r>
      <w:r w:rsidR="002818B0" w:rsidRPr="002818B0">
        <w:t xml:space="preserve">. When possible treatment incubations were conducted in duplicate or triplicate, but owing to limited quantities of soil, single sample incubations were performed for some sites. Further details on incubation conditions, </w:t>
      </w:r>
      <w:r w:rsidR="00FC3161">
        <w:t xml:space="preserve">replicates, </w:t>
      </w:r>
      <w:r w:rsidR="002818B0" w:rsidRPr="002818B0">
        <w:t>headspace gas sampling, and sample provenance for Experiment 3 are given in Supplementary Table 1.</w:t>
      </w:r>
    </w:p>
    <w:p w14:paraId="3E93C7D7" w14:textId="5E81932C" w:rsidR="002818B0" w:rsidRDefault="002818B0" w:rsidP="00AF3DC6">
      <w:pPr>
        <w:pStyle w:val="Heading-Secondary"/>
      </w:pPr>
      <w:commentRangeStart w:id="60"/>
      <w:r>
        <w:t>2.3 Headspace gas sampling</w:t>
      </w:r>
      <w:commentRangeEnd w:id="60"/>
      <w:r w:rsidR="00914AB0">
        <w:rPr>
          <w:rStyle w:val="Kommentarzeichen"/>
          <w:rFonts w:eastAsia="Calibri"/>
          <w:bCs w:val="0"/>
          <w:kern w:val="0"/>
        </w:rPr>
        <w:commentReference w:id="60"/>
      </w:r>
    </w:p>
    <w:p w14:paraId="466652C1" w14:textId="61B580C0" w:rsidR="002818B0" w:rsidRDefault="002818B0" w:rsidP="00AF3DC6">
      <w:pPr>
        <w:pStyle w:val="Heading-Secondary"/>
      </w:pPr>
      <w:r>
        <w:t>2.3.1 Experiment 1 (air-dry + storage treatment)</w:t>
      </w:r>
    </w:p>
    <w:p w14:paraId="09B0D98D" w14:textId="77777777" w:rsidR="002818B0" w:rsidRPr="002818B0" w:rsidRDefault="002818B0" w:rsidP="00460E41">
      <w:pPr>
        <w:pStyle w:val="Text"/>
      </w:pPr>
      <w:r w:rsidRPr="002818B0">
        <w:t>For control incubations, headspace CO</w:t>
      </w:r>
      <w:r w:rsidRPr="002818B0">
        <w:rPr>
          <w:vertAlign w:val="subscript"/>
        </w:rPr>
        <w:t xml:space="preserve">2 </w:t>
      </w:r>
      <w:r w:rsidRPr="002818B0">
        <w:t>concentrations were measured at the end of the pre-incubation period and then on days 1, 3, 7 and 14 during the equilibrium respiration period. For the air-dry + storage treatment incubations, headspace CO</w:t>
      </w:r>
      <w:r w:rsidRPr="002818B0">
        <w:rPr>
          <w:vertAlign w:val="subscript"/>
        </w:rPr>
        <w:t>2</w:t>
      </w:r>
      <w:r w:rsidRPr="002818B0">
        <w:t xml:space="preserve"> concentrations were measured daily during the pre-incubation, and on days 3, 5, and 7, then additionally on days 10, 38, and 45 for those samples that had not yet reached </w:t>
      </w:r>
      <w:commentRangeStart w:id="61"/>
      <w:r w:rsidRPr="002818B0">
        <w:t>target CO</w:t>
      </w:r>
      <w:r w:rsidRPr="002818B0">
        <w:rPr>
          <w:vertAlign w:val="subscript"/>
        </w:rPr>
        <w:t>2</w:t>
      </w:r>
      <w:r w:rsidRPr="002818B0">
        <w:t xml:space="preserve"> </w:t>
      </w:r>
      <w:commentRangeEnd w:id="61"/>
      <w:r w:rsidR="00914AB0">
        <w:rPr>
          <w:rStyle w:val="Kommentarzeichen"/>
          <w:rFonts w:eastAsia="Calibri"/>
        </w:rPr>
        <w:commentReference w:id="61"/>
      </w:r>
      <w:r w:rsidRPr="002818B0">
        <w:t>concentrations.</w:t>
      </w:r>
    </w:p>
    <w:p w14:paraId="6096B131" w14:textId="77777777" w:rsidR="002818B0" w:rsidRPr="002818B0" w:rsidRDefault="002818B0" w:rsidP="00460E41">
      <w:pPr>
        <w:pStyle w:val="Text"/>
      </w:pPr>
      <w:commentRangeStart w:id="62"/>
      <w:r w:rsidRPr="002818B0">
        <w:t>CO</w:t>
      </w:r>
      <w:r w:rsidRPr="002818B0">
        <w:rPr>
          <w:vertAlign w:val="subscript"/>
        </w:rPr>
        <w:t>2</w:t>
      </w:r>
      <w:r w:rsidRPr="002818B0">
        <w:t xml:space="preserve"> concentration targets for the air-dry + storage treatment incubations were set to the amount of CO</w:t>
      </w:r>
      <w:r w:rsidRPr="002818B0">
        <w:rPr>
          <w:vertAlign w:val="subscript"/>
        </w:rPr>
        <w:t>2</w:t>
      </w:r>
      <w:r w:rsidRPr="002818B0">
        <w:t xml:space="preserve"> respired by the corresponding control sample during the equilibrium respiration period. </w:t>
      </w:r>
      <w:commentRangeEnd w:id="62"/>
      <w:r w:rsidR="00914AB0">
        <w:rPr>
          <w:rStyle w:val="Kommentarzeichen"/>
          <w:rFonts w:eastAsia="Calibri"/>
        </w:rPr>
        <w:commentReference w:id="62"/>
      </w:r>
    </w:p>
    <w:p w14:paraId="10187CC5" w14:textId="659F774E" w:rsidR="002818B0" w:rsidRPr="002818B0" w:rsidRDefault="002818B0" w:rsidP="00460E41">
      <w:pPr>
        <w:pStyle w:val="Text"/>
      </w:pPr>
      <w:r w:rsidRPr="002818B0">
        <w:t xml:space="preserve">Headspace samples were collected and analyzed for </w:t>
      </w:r>
      <w:r w:rsidRPr="002818B0">
        <w:rPr>
          <w:vertAlign w:val="superscript"/>
        </w:rPr>
        <w:t>14</w:t>
      </w:r>
      <w:r w:rsidRPr="002818B0">
        <w:t xml:space="preserve">C and </w:t>
      </w:r>
      <w:r w:rsidRPr="002818B0">
        <w:rPr>
          <w:vertAlign w:val="superscript"/>
        </w:rPr>
        <w:t>13</w:t>
      </w:r>
      <w:r w:rsidRPr="002818B0">
        <w:t xml:space="preserve">C content at the end of the equilibrium respiration period for control incubations, but were collected after both the pre-incubation and equilibrium respiration periods for the air-dry + storage treatment incubations. However, only nine of the twelve </w:t>
      </w:r>
      <w:r w:rsidR="00D869CC">
        <w:t xml:space="preserve">treatment </w:t>
      </w:r>
      <w:r w:rsidRPr="002818B0">
        <w:t xml:space="preserve">samples respired </w:t>
      </w:r>
      <w:r w:rsidR="00D869CC">
        <w:t>enough</w:t>
      </w:r>
      <w:r w:rsidRPr="002818B0">
        <w:t xml:space="preserve"> CO</w:t>
      </w:r>
      <w:r w:rsidRPr="002818B0">
        <w:rPr>
          <w:vertAlign w:val="subscript"/>
        </w:rPr>
        <w:t>2</w:t>
      </w:r>
      <w:r w:rsidRPr="002818B0">
        <w:t xml:space="preserve"> to measure </w:t>
      </w:r>
      <w:r w:rsidRPr="002818B0">
        <w:rPr>
          <w:vertAlign w:val="superscript"/>
        </w:rPr>
        <w:t>14</w:t>
      </w:r>
      <w:r w:rsidRPr="002818B0">
        <w:t>C following the pre-incubation period.</w:t>
      </w:r>
    </w:p>
    <w:p w14:paraId="2BF7EFC1" w14:textId="0012A671" w:rsidR="002818B0" w:rsidRDefault="002818B0" w:rsidP="00AF3DC6">
      <w:pPr>
        <w:pStyle w:val="Heading-Secondary"/>
      </w:pPr>
      <w:r>
        <w:lastRenderedPageBreak/>
        <w:t>2.3.2 Experiment 2</w:t>
      </w:r>
    </w:p>
    <w:p w14:paraId="088599C9" w14:textId="77777777" w:rsidR="002818B0" w:rsidRPr="002818B0" w:rsidRDefault="002818B0" w:rsidP="00460E41">
      <w:pPr>
        <w:pStyle w:val="Text"/>
      </w:pPr>
      <w:r w:rsidRPr="002818B0">
        <w:t>Headspace CO</w:t>
      </w:r>
      <w:r w:rsidRPr="002818B0">
        <w:rPr>
          <w:vertAlign w:val="subscript"/>
        </w:rPr>
        <w:t>2</w:t>
      </w:r>
      <w:r w:rsidRPr="002818B0">
        <w:t xml:space="preserve"> concentrations were measured daily during the pre-incubation period for both control incubations and the air-dry treatment incubations. During the equilibrium respiration period for the control incubations, CO</w:t>
      </w:r>
      <w:r w:rsidRPr="002818B0">
        <w:rPr>
          <w:vertAlign w:val="subscript"/>
        </w:rPr>
        <w:t>2</w:t>
      </w:r>
      <w:r w:rsidRPr="002818B0">
        <w:t xml:space="preserve"> concentrations were measured on days 3, 5, and 7, and then weekly until adequate CO</w:t>
      </w:r>
      <w:r w:rsidRPr="002818B0">
        <w:rPr>
          <w:vertAlign w:val="subscript"/>
        </w:rPr>
        <w:t>2</w:t>
      </w:r>
      <w:r w:rsidRPr="002818B0">
        <w:t xml:space="preserve"> had been respired for measuring </w:t>
      </w:r>
      <w:r w:rsidRPr="002818B0">
        <w:rPr>
          <w:vertAlign w:val="superscript"/>
        </w:rPr>
        <w:t>14</w:t>
      </w:r>
      <w:r w:rsidRPr="002818B0">
        <w:t>C. Similar to Experiment 1, CO</w:t>
      </w:r>
      <w:r w:rsidRPr="002818B0">
        <w:rPr>
          <w:vertAlign w:val="subscript"/>
        </w:rPr>
        <w:t>2</w:t>
      </w:r>
      <w:r w:rsidRPr="002818B0">
        <w:t xml:space="preserve"> concentration targets for the treatment incubations were determined by the amount of CO</w:t>
      </w:r>
      <w:r w:rsidRPr="0074512D">
        <w:rPr>
          <w:vertAlign w:val="subscript"/>
        </w:rPr>
        <w:t>2</w:t>
      </w:r>
      <w:r w:rsidRPr="002818B0">
        <w:t xml:space="preserve"> respired </w:t>
      </w:r>
      <w:commentRangeStart w:id="63"/>
      <w:r w:rsidRPr="002818B0">
        <w:t>by the corresponding control samples during the equilibrium respiration period</w:t>
      </w:r>
      <w:commentRangeEnd w:id="63"/>
      <w:r w:rsidR="005B53AB">
        <w:rPr>
          <w:rStyle w:val="Kommentarzeichen"/>
          <w:rFonts w:eastAsia="Calibri"/>
        </w:rPr>
        <w:commentReference w:id="63"/>
      </w:r>
      <w:r w:rsidRPr="002818B0">
        <w:t>. Due to higher respiration rates, all air-dry treatment samples reached the CO</w:t>
      </w:r>
      <w:r w:rsidRPr="0074512D">
        <w:rPr>
          <w:vertAlign w:val="subscript"/>
        </w:rPr>
        <w:t>2</w:t>
      </w:r>
      <w:r w:rsidRPr="002818B0">
        <w:t xml:space="preserve"> targets after seven days of incubation, with CO</w:t>
      </w:r>
      <w:r w:rsidRPr="0074512D">
        <w:rPr>
          <w:vertAlign w:val="subscript"/>
        </w:rPr>
        <w:t>2</w:t>
      </w:r>
      <w:r w:rsidRPr="002818B0">
        <w:t xml:space="preserve"> concentrations measured on days 3, 5, and 7. </w:t>
      </w:r>
    </w:p>
    <w:p w14:paraId="08696C85" w14:textId="77777777" w:rsidR="002818B0" w:rsidRPr="002818B0" w:rsidRDefault="002818B0" w:rsidP="00460E41">
      <w:pPr>
        <w:pStyle w:val="Text"/>
      </w:pPr>
      <w:r w:rsidRPr="002818B0">
        <w:t xml:space="preserve">Headspace samples were collected and analyzed for </w:t>
      </w:r>
      <w:r w:rsidRPr="0074512D">
        <w:rPr>
          <w:vertAlign w:val="superscript"/>
        </w:rPr>
        <w:t>14</w:t>
      </w:r>
      <w:r w:rsidRPr="002818B0">
        <w:t xml:space="preserve">C and </w:t>
      </w:r>
      <w:r w:rsidRPr="0074512D">
        <w:rPr>
          <w:vertAlign w:val="superscript"/>
        </w:rPr>
        <w:t>13</w:t>
      </w:r>
      <w:r w:rsidRPr="002818B0">
        <w:t xml:space="preserve">C content after both the pre-incubation and equilibrium respiration periods for both control and air-dry treatment incubations. </w:t>
      </w:r>
    </w:p>
    <w:p w14:paraId="084FFFBD" w14:textId="19078C77" w:rsidR="002818B0" w:rsidRDefault="0074512D" w:rsidP="00AF3DC6">
      <w:pPr>
        <w:pStyle w:val="Heading-Secondary"/>
      </w:pPr>
      <w:r>
        <w:t>2.3.3 Experiment 3</w:t>
      </w:r>
    </w:p>
    <w:p w14:paraId="3A7E441B" w14:textId="7C87AE4A" w:rsidR="0074512D" w:rsidRDefault="0074512D" w:rsidP="00460E41">
      <w:pPr>
        <w:pStyle w:val="Text"/>
      </w:pPr>
      <w:r w:rsidRPr="0074512D">
        <w:t>For the control sample incubations, CO</w:t>
      </w:r>
      <w:r w:rsidRPr="0074512D">
        <w:rPr>
          <w:vertAlign w:val="subscript"/>
        </w:rPr>
        <w:t>2</w:t>
      </w:r>
      <w:r w:rsidRPr="0074512D">
        <w:t xml:space="preserve"> concentrations were only measured during the equilibrium respiration period (with the exception of two samples, see Supplementary Table 1). </w:t>
      </w:r>
      <w:commentRangeStart w:id="64"/>
      <w:r w:rsidRPr="0074512D">
        <w:t>Owing to the lack of pre-incubation respiration data, treatment incubation CO</w:t>
      </w:r>
      <w:r w:rsidRPr="0074512D">
        <w:rPr>
          <w:vertAlign w:val="subscript"/>
        </w:rPr>
        <w:t>2</w:t>
      </w:r>
      <w:r w:rsidRPr="0074512D">
        <w:t xml:space="preserve"> measurements were only made for a single period of the treatment sample incubations</w:t>
      </w:r>
      <w:commentRangeEnd w:id="64"/>
      <w:r w:rsidR="00C925A5">
        <w:rPr>
          <w:rStyle w:val="Kommentarzeichen"/>
          <w:rFonts w:eastAsia="Calibri"/>
        </w:rPr>
        <w:commentReference w:id="64"/>
      </w:r>
      <w:r w:rsidRPr="0074512D">
        <w:t>. Incubation vessels were sealed immediately following rewetting and samples were allowed to respire until an equivalent amount of CO</w:t>
      </w:r>
      <w:r w:rsidRPr="0074512D">
        <w:rPr>
          <w:vertAlign w:val="subscript"/>
        </w:rPr>
        <w:t>2</w:t>
      </w:r>
      <w:r w:rsidRPr="0074512D">
        <w:t xml:space="preserve"> had been released (</w:t>
      </w:r>
      <w:r w:rsidR="00A40482">
        <w:t>mg CO</w:t>
      </w:r>
      <w:r w:rsidR="00A40482" w:rsidRPr="00A40482">
        <w:rPr>
          <w:vertAlign w:val="subscript"/>
        </w:rPr>
        <w:t>2</w:t>
      </w:r>
      <w:r w:rsidR="00A40482">
        <w:t xml:space="preserve"> g soil C</w:t>
      </w:r>
      <w:r w:rsidR="00A40482" w:rsidRPr="00A40482">
        <w:rPr>
          <w:vertAlign w:val="superscript"/>
        </w:rPr>
        <w:t>-1</w:t>
      </w:r>
      <w:r w:rsidRPr="0074512D">
        <w:t>) as during the control sample equilibrium respiration period. Headspace CO</w:t>
      </w:r>
      <w:r w:rsidRPr="0074512D">
        <w:rPr>
          <w:vertAlign w:val="subscript"/>
        </w:rPr>
        <w:t>2</w:t>
      </w:r>
      <w:r w:rsidRPr="0074512D">
        <w:t xml:space="preserve"> concentrations were measured every three days for the first two weeks of incubation, and weekly as needed thereafter.</w:t>
      </w:r>
    </w:p>
    <w:p w14:paraId="16235A5D" w14:textId="08ED5FBB" w:rsidR="0074512D" w:rsidRDefault="0074512D" w:rsidP="00AF3DC6">
      <w:pPr>
        <w:pStyle w:val="Heading-Secondary"/>
      </w:pPr>
      <w:commentRangeStart w:id="65"/>
      <w:r>
        <w:t>2.4 Additional measurements</w:t>
      </w:r>
      <w:commentRangeEnd w:id="65"/>
      <w:r w:rsidR="00914AB0">
        <w:rPr>
          <w:rStyle w:val="Kommentarzeichen"/>
          <w:rFonts w:eastAsia="Calibri"/>
          <w:bCs w:val="0"/>
          <w:kern w:val="0"/>
        </w:rPr>
        <w:commentReference w:id="65"/>
      </w:r>
    </w:p>
    <w:p w14:paraId="654E53AF" w14:textId="665832A4" w:rsidR="0074512D" w:rsidRDefault="0074512D" w:rsidP="00460E41">
      <w:pPr>
        <w:pStyle w:val="Text"/>
      </w:pPr>
      <w:commentRangeStart w:id="66"/>
      <w:r w:rsidRPr="0074512D">
        <w:t xml:space="preserve">We measured both organic and inorganic carbon content of all soils, as well as total nitrogen content and particle size distribution. </w:t>
      </w:r>
      <w:commentRangeEnd w:id="66"/>
      <w:r w:rsidR="00C925A5">
        <w:rPr>
          <w:rStyle w:val="Kommentarzeichen"/>
          <w:rFonts w:eastAsia="Calibri"/>
        </w:rPr>
        <w:commentReference w:id="66"/>
      </w:r>
      <w:r w:rsidRPr="0074512D">
        <w:t>Radiocarbon analyses were conducted at the Max Planck Institute for Biogeochemistry accelerator mass spectrometer facility (Experiments 1 and 2) or the University of California Irvine Keck Facility for Accelerator Mass Spectrometry (</w:t>
      </w:r>
      <w:r>
        <w:t>control samples</w:t>
      </w:r>
      <w:r w:rsidRPr="0074512D">
        <w:t xml:space="preserve">, Experiment 3). </w:t>
      </w:r>
      <w:commentRangeStart w:id="67"/>
      <w:r w:rsidRPr="0074512D">
        <w:t>All radiocarbon measurements are reported with respect t</w:t>
      </w:r>
      <w:r w:rsidR="00A40482">
        <w:t>o the international standards</w:t>
      </w:r>
      <w:commentRangeEnd w:id="67"/>
      <w:r w:rsidR="009A02DB">
        <w:rPr>
          <w:rStyle w:val="Kommentarzeichen"/>
          <w:rFonts w:eastAsia="Calibri"/>
        </w:rPr>
        <w:commentReference w:id="67"/>
      </w:r>
      <w:r w:rsidR="00A40482">
        <w:t xml:space="preserve"> </w:t>
      </w:r>
      <w:r w:rsidR="00A40482">
        <w:fldChar w:fldCharType="begin" w:fldLock="1"/>
      </w:r>
      <w:r w:rsidR="000E2C03">
        <w:instrText>ADDIN CSL_CITATION {"citationItems":[{"id":"ITEM-1","itemData":{"DOI":"10.1017/S0033822200003672","author":[{"dropping-particle":"","family":"Stuiver","given":"M.","non-dropping-particle":"","parse-names":false,"suffix":""},{"dropping-particle":"","family":"Polach","given":"H.A.","non-dropping-particle":"","parse-names":false,"suffix":""}],"container-title":"Radiocarbon","id":"ITEM-1","issue":"3","issued":{"date-parts":[["1977"]]},"page":"355-363","title":"Discussion: Reporting of 14C Data","type":"article-journal","volume":"19"},"uris":["http://www.mendeley.com/documents/?uuid=39f19fb7-8011-4728-8e04-72326dc39225"]},{"id":"ITEM-2","itemData":{"DOI":"10.2458/azu_js_rc.55.16350","ISSN":"00338222","abstract":"The Jena Analysis Code (JAC) was developed at the Jena radiocarbon laboratory for the analysis of all 14C accelerator mass spectrometry (AMS) data measured there. The fundamental principles and algorithms of JAC are presented here, along with the equally important checking procedures. JAC places emphasis on the uncertainty due to background subtraction and other contributions to the statistical uncertainty of 14C events. DOI: 10.2458/azu_js_rc.55.16350","author":[{"dropping-particle":"","family":"Steinhof","given":"Axel","non-dropping-particle":"","parse-names":false,"suffix":""}],"container-title":"Radiocarbon","id":"ITEM-2","issue":"3–4","issued":{"date-parts":[["2013"]]},"page":"282-293","title":"Data Analysis at the Jena 14C Laboratory","type":"article-journal","volume":"55"},"uris":["http://www.mendeley.com/documents/?uuid=3ca3fcd9-6769-449a-9bde-ebb14594cc81"]}],"mendeley":{"formattedCitation":"(Steinhof, 2013; Stuiver &amp; Polach, 1977)","plainTextFormattedCitation":"(Steinhof, 2013; Stuiver &amp; Polach, 1977)","previouslyFormattedCitation":"(Steinhof, 2013; Stuiver &amp; Polach, 1977)"},"properties":{"noteIndex":0},"schema":"https://github.com/citation-style-language/schema/raw/master/csl-citation.json"}</w:instrText>
      </w:r>
      <w:r w:rsidR="00A40482">
        <w:fldChar w:fldCharType="separate"/>
      </w:r>
      <w:r w:rsidR="00A40482" w:rsidRPr="00A40482">
        <w:rPr>
          <w:noProof/>
        </w:rPr>
        <w:t>(Steinhof, 2013; Stuiver &amp; Polach, 1977)</w:t>
      </w:r>
      <w:r w:rsidR="00A40482">
        <w:fldChar w:fldCharType="end"/>
      </w:r>
      <w:r w:rsidR="00A40482">
        <w:t>.</w:t>
      </w:r>
    </w:p>
    <w:p w14:paraId="423B5752" w14:textId="698F9E09" w:rsidR="0074512D" w:rsidRDefault="0074512D" w:rsidP="00AF3DC6">
      <w:pPr>
        <w:pStyle w:val="Heading-Secondary"/>
      </w:pPr>
      <w:r>
        <w:t>2.5 Statistical analysis</w:t>
      </w:r>
    </w:p>
    <w:p w14:paraId="7991CDC3" w14:textId="02C1A24E" w:rsidR="0074512D" w:rsidRDefault="0074512D" w:rsidP="00460E41">
      <w:pPr>
        <w:pStyle w:val="Text"/>
      </w:pPr>
      <w:r w:rsidRPr="0074512D">
        <w:t>We determined the statistical significance of</w:t>
      </w:r>
      <w:ins w:id="68" w:author="Susan Trumbore" w:date="2020-06-01T14:32:00Z">
        <w:r w:rsidR="009A02DB">
          <w:t xml:space="preserve"> differences between</w:t>
        </w:r>
      </w:ins>
      <w:r w:rsidRPr="0074512D">
        <w:t xml:space="preserve"> treatment effects using paired t-tests (alpha = 0.05). In order to identify potential influences on the observed treatment effects we performed a linear regression analysis using the difference between treatment and control </w:t>
      </w:r>
      <w:r w:rsidR="00A37CCD">
        <w:t>∆</w:t>
      </w:r>
      <w:r w:rsidRPr="0074512D">
        <w:rPr>
          <w:vertAlign w:val="superscript"/>
        </w:rPr>
        <w:t>14</w:t>
      </w:r>
      <w:r w:rsidRPr="0074512D">
        <w:t>C-CO</w:t>
      </w:r>
      <w:r w:rsidRPr="0074512D">
        <w:rPr>
          <w:vertAlign w:val="subscript"/>
        </w:rPr>
        <w:t>2</w:t>
      </w:r>
      <w:r w:rsidRPr="0074512D">
        <w:t xml:space="preserve"> as the response variable, and the difference in CO</w:t>
      </w:r>
      <w:r w:rsidRPr="0074512D">
        <w:rPr>
          <w:vertAlign w:val="subscript"/>
        </w:rPr>
        <w:t>2</w:t>
      </w:r>
      <w:r w:rsidRPr="0074512D">
        <w:t xml:space="preserve"> respired (control – treatment), soil carbon and nitrogen content, change in moisture content upon rewetting, and particle size as explanatory variables.</w:t>
      </w:r>
      <w:r>
        <w:t xml:space="preserve"> All statistical analyses wer</w:t>
      </w:r>
      <w:r w:rsidR="00FD56F1">
        <w:t xml:space="preserve">e </w:t>
      </w:r>
      <w:r w:rsidR="0053568F">
        <w:t>performed in R (R Core Team 2019</w:t>
      </w:r>
      <w:r>
        <w:t>).</w:t>
      </w:r>
    </w:p>
    <w:p w14:paraId="6EB77176" w14:textId="78F0590E" w:rsidR="002F3B11" w:rsidRDefault="00387597" w:rsidP="00C81368">
      <w:pPr>
        <w:pStyle w:val="Heading-Main"/>
      </w:pPr>
      <w:r>
        <w:lastRenderedPageBreak/>
        <w:t>3</w:t>
      </w:r>
      <w:r w:rsidR="002F3B11">
        <w:t xml:space="preserve"> Results</w:t>
      </w:r>
    </w:p>
    <w:p w14:paraId="6980A20A" w14:textId="590C1702" w:rsidR="00AF3DC6" w:rsidRDefault="006B1727" w:rsidP="00AF3DC6">
      <w:pPr>
        <w:pStyle w:val="Heading-Secondary"/>
      </w:pPr>
      <w:commentRangeStart w:id="69"/>
      <w:r>
        <w:t>3</w:t>
      </w:r>
      <w:r w:rsidR="00AF3DC6">
        <w:t>.1 Respiration rates</w:t>
      </w:r>
      <w:commentRangeEnd w:id="69"/>
      <w:r w:rsidR="008E0E73">
        <w:rPr>
          <w:rStyle w:val="Kommentarzeichen"/>
          <w:rFonts w:eastAsia="Calibri"/>
          <w:bCs w:val="0"/>
          <w:kern w:val="0"/>
        </w:rPr>
        <w:commentReference w:id="69"/>
      </w:r>
    </w:p>
    <w:p w14:paraId="14408D30" w14:textId="63654514" w:rsidR="00AF3DC6" w:rsidRDefault="006B1727" w:rsidP="00AF3DC6">
      <w:pPr>
        <w:pStyle w:val="Heading-Secondary"/>
      </w:pPr>
      <w:r>
        <w:t>3</w:t>
      </w:r>
      <w:r w:rsidR="00AF3DC6">
        <w:t>.1.1 Experiment 1 (air-dry + storage treatment)</w:t>
      </w:r>
    </w:p>
    <w:p w14:paraId="781A9691" w14:textId="02EA7971" w:rsidR="00AF3DC6" w:rsidRDefault="00AF3DC6" w:rsidP="00460E41">
      <w:pPr>
        <w:pStyle w:val="Text"/>
      </w:pPr>
      <w:r>
        <w:t>Respiration rates increased dramatically following rewetting for the air-dry + storage treatment in comparison to control samples, similar to what has been observed in other air-dry/rewetting studies [cite</w:t>
      </w:r>
      <w:r w:rsidR="0001490D">
        <w:t>?</w:t>
      </w:r>
      <w:r>
        <w:t xml:space="preserve">]. However, the magnitude and timing of </w:t>
      </w:r>
      <w:r w:rsidR="001566A4">
        <w:t>peak</w:t>
      </w:r>
      <w:r>
        <w:t xml:space="preserve"> </w:t>
      </w:r>
      <w:r w:rsidR="001566A4">
        <w:t xml:space="preserve">respiration rate </w:t>
      </w:r>
      <w:commentRangeStart w:id="70"/>
      <w:r w:rsidR="001566A4">
        <w:t>diverged</w:t>
      </w:r>
      <w:commentRangeEnd w:id="70"/>
      <w:r w:rsidR="00B129CB">
        <w:rPr>
          <w:rStyle w:val="Kommentarzeichen"/>
          <w:rFonts w:eastAsia="Calibri"/>
        </w:rPr>
        <w:commentReference w:id="70"/>
      </w:r>
      <w:r w:rsidR="001566A4">
        <w:t xml:space="preserve"> </w:t>
      </w:r>
      <w:r>
        <w:t>between grassland and</w:t>
      </w:r>
      <w:r w:rsidR="00E6353C">
        <w:t xml:space="preserve"> forest sites (Fig. 2</w:t>
      </w:r>
      <w:r>
        <w:t>).</w:t>
      </w:r>
    </w:p>
    <w:p w14:paraId="2F0F29BE" w14:textId="637C3D08" w:rsidR="00AF3DC6" w:rsidRDefault="00AF3DC6" w:rsidP="008E0E73">
      <w:pPr>
        <w:pStyle w:val="Text"/>
      </w:pPr>
      <w:r>
        <w:t>Among the air-dry + storage samples, respiration rates were more than twice as high in grassland soils than in forest soils, reaching a maximum of 3.8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 xml:space="preserve"> after 92 h, followed by a sharp decline. Mean respiration rates in forest sites peaked at 1.5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 xml:space="preserve">after 166 h, followed by a much more gradual decline than in grassland sites. Control samples responded more weakly and more gradually to </w:t>
      </w:r>
      <w:commentRangeStart w:id="71"/>
      <w:r>
        <w:t>rewetting</w:t>
      </w:r>
      <w:commentRangeEnd w:id="71"/>
      <w:r w:rsidR="004E7391">
        <w:rPr>
          <w:rStyle w:val="Kommentarzeichen"/>
          <w:rFonts w:eastAsia="Calibri"/>
        </w:rPr>
        <w:commentReference w:id="71"/>
      </w:r>
      <w:r>
        <w:t>, although as in the treatment samples respiration was greater in grassland soils than in forest soils. Peak respiration rates for control incubations were 1.9 and 0.6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 xml:space="preserve"> after </w:t>
      </w:r>
      <w:commentRangeStart w:id="72"/>
      <w:r>
        <w:t>115 h</w:t>
      </w:r>
      <w:commentRangeEnd w:id="72"/>
      <w:r w:rsidR="008E0E73">
        <w:rPr>
          <w:rStyle w:val="Kommentarzeichen"/>
          <w:rFonts w:eastAsia="Calibri"/>
        </w:rPr>
        <w:commentReference w:id="72"/>
      </w:r>
      <w:r>
        <w:t xml:space="preserve"> for grassland and forest soils, respectively.</w:t>
      </w:r>
    </w:p>
    <w:p w14:paraId="73C13B9B" w14:textId="16096220" w:rsidR="00AF3DC6" w:rsidRDefault="006B1727" w:rsidP="00812A0A">
      <w:pPr>
        <w:pStyle w:val="Heading-Secondary"/>
        <w:ind w:left="0" w:firstLine="720"/>
      </w:pPr>
      <w:r>
        <w:t>3</w:t>
      </w:r>
      <w:r w:rsidR="00AF3DC6">
        <w:t>.1.2 Experiment 2 (air-dry only treatment)</w:t>
      </w:r>
    </w:p>
    <w:p w14:paraId="5718A47D" w14:textId="60ACF540" w:rsidR="00AF3DC6" w:rsidRDefault="00AF3DC6" w:rsidP="00460E41">
      <w:pPr>
        <w:pStyle w:val="Text"/>
      </w:pPr>
      <w:r>
        <w:t xml:space="preserve">Respiration rates for the air-dry only treatment samples showed a similarly </w:t>
      </w:r>
      <w:commentRangeStart w:id="73"/>
      <w:r>
        <w:t>dramatic</w:t>
      </w:r>
      <w:commentRangeEnd w:id="73"/>
      <w:r w:rsidR="005B53AB">
        <w:rPr>
          <w:rStyle w:val="Kommentarzeichen"/>
          <w:rFonts w:eastAsia="Calibri"/>
        </w:rPr>
        <w:commentReference w:id="73"/>
      </w:r>
      <w:r>
        <w:t xml:space="preserve"> increase in comparison to the controls as was observed for the air-dry + storage treatment samples in Experiment 1. However, unlike the air-dry + storage treatment, peak respiration rates were not significantly different (p &gt; 0.05) between forest and grassland soils in Experiment 2, peaking at 3.0 and 3.3 mg CO</w:t>
      </w:r>
      <w:r w:rsidRPr="00AF3DC6">
        <w:rPr>
          <w:vertAlign w:val="subscript"/>
        </w:rPr>
        <w:t>2</w:t>
      </w:r>
      <w:r>
        <w:t xml:space="preserve"> g soil C</w:t>
      </w:r>
      <w:r w:rsidRPr="00AF3DC6">
        <w:rPr>
          <w:vertAlign w:val="superscript"/>
        </w:rPr>
        <w:t>-1</w:t>
      </w:r>
      <w:r>
        <w:t xml:space="preserve"> d</w:t>
      </w:r>
      <w:r w:rsidRPr="00AF3DC6">
        <w:rPr>
          <w:vertAlign w:val="superscript"/>
        </w:rPr>
        <w:t>-1</w:t>
      </w:r>
      <w:r>
        <w:t xml:space="preserve"> after 95 h for grassland and fo</w:t>
      </w:r>
      <w:r w:rsidR="004B3232">
        <w:t>rest soils, respectively (Fig. 2</w:t>
      </w:r>
      <w:r>
        <w:t>).</w:t>
      </w:r>
    </w:p>
    <w:p w14:paraId="6150A3F8" w14:textId="65760427" w:rsidR="00AF3DC6" w:rsidRDefault="006B1727" w:rsidP="00812A0A">
      <w:pPr>
        <w:pStyle w:val="Heading-Secondary"/>
        <w:ind w:left="0" w:firstLine="720"/>
      </w:pPr>
      <w:commentRangeStart w:id="74"/>
      <w:r>
        <w:t>3</w:t>
      </w:r>
      <w:r w:rsidR="00AF3DC6">
        <w:t>.2 Radiocarbon</w:t>
      </w:r>
      <w:commentRangeEnd w:id="74"/>
      <w:r w:rsidR="009A02DB">
        <w:rPr>
          <w:rStyle w:val="Kommentarzeichen"/>
          <w:rFonts w:eastAsia="Calibri"/>
          <w:bCs w:val="0"/>
          <w:kern w:val="0"/>
        </w:rPr>
        <w:commentReference w:id="74"/>
      </w:r>
    </w:p>
    <w:p w14:paraId="7829A0D6" w14:textId="2498074F" w:rsidR="00AF3DC6" w:rsidRDefault="006B1727" w:rsidP="009374CA">
      <w:pPr>
        <w:pStyle w:val="Heading-Secondary"/>
        <w:ind w:left="0" w:firstLine="720"/>
      </w:pPr>
      <w:r>
        <w:t>3</w:t>
      </w:r>
      <w:r w:rsidR="00AF3DC6">
        <w:t xml:space="preserve">.2.1 Pre-incubation versus equilibrium respiration </w:t>
      </w:r>
      <w:r w:rsidR="00A37CCD">
        <w:t>∆</w:t>
      </w:r>
      <w:r w:rsidR="00AF3DC6" w:rsidRPr="00AF3DC6">
        <w:rPr>
          <w:vertAlign w:val="superscript"/>
        </w:rPr>
        <w:t>14</w:t>
      </w:r>
      <w:r w:rsidR="00AF3DC6">
        <w:t>C-CO</w:t>
      </w:r>
      <w:r w:rsidR="00AF3DC6" w:rsidRPr="00AF3DC6">
        <w:rPr>
          <w:vertAlign w:val="subscript"/>
        </w:rPr>
        <w:t>2</w:t>
      </w:r>
    </w:p>
    <w:p w14:paraId="27E86D37" w14:textId="6884C255" w:rsidR="00AF3DC6" w:rsidRDefault="00AF3DC6" w:rsidP="00460E41">
      <w:pPr>
        <w:pStyle w:val="Text"/>
      </w:pPr>
      <w:r>
        <w:t>Despite the significant differences in respiration</w:t>
      </w:r>
      <w:ins w:id="75" w:author="Susan Trumbore" w:date="2020-06-01T14:34:00Z">
        <w:r w:rsidR="009A02DB">
          <w:t xml:space="preserve"> rates</w:t>
        </w:r>
      </w:ins>
      <w:r>
        <w:t xml:space="preserve">, and in contrast to hypothesis 1, we did not observe significant differences between </w:t>
      </w:r>
      <w:r w:rsidR="00A37CCD">
        <w:t>∆</w:t>
      </w:r>
      <w:r w:rsidRPr="00812A0A">
        <w:rPr>
          <w:vertAlign w:val="superscript"/>
        </w:rPr>
        <w:t>14</w:t>
      </w:r>
      <w:r>
        <w:t>C-CO</w:t>
      </w:r>
      <w:r w:rsidRPr="00812A0A">
        <w:rPr>
          <w:vertAlign w:val="subscript"/>
        </w:rPr>
        <w:t>2</w:t>
      </w:r>
      <w:r w:rsidR="00812A0A">
        <w:t xml:space="preserve"> </w:t>
      </w:r>
      <w:r>
        <w:t xml:space="preserve">respired during the pre-incubation period and </w:t>
      </w:r>
      <w:r w:rsidR="00A37CCD">
        <w:t>∆</w:t>
      </w:r>
      <w:r w:rsidR="00812A0A" w:rsidRPr="00812A0A">
        <w:rPr>
          <w:vertAlign w:val="superscript"/>
        </w:rPr>
        <w:t>14</w:t>
      </w:r>
      <w:r w:rsidR="00812A0A">
        <w:t>C-CO</w:t>
      </w:r>
      <w:r w:rsidR="00812A0A" w:rsidRPr="00812A0A">
        <w:rPr>
          <w:vertAlign w:val="subscript"/>
        </w:rPr>
        <w:t>2</w:t>
      </w:r>
      <w:r w:rsidR="00812A0A">
        <w:t xml:space="preserve"> </w:t>
      </w:r>
      <w:r>
        <w:t>respired during the e</w:t>
      </w:r>
      <w:r w:rsidR="001566A4">
        <w:t xml:space="preserve">quilibrium respiration period: </w:t>
      </w:r>
      <w:ins w:id="76" w:author="Marion Schrumpf" w:date="2020-06-03T12:22:00Z">
        <w:r w:rsidR="008E029D">
          <w:t>n</w:t>
        </w:r>
      </w:ins>
      <w:r>
        <w:t>either for t</w:t>
      </w:r>
      <w:r w:rsidR="001566A4">
        <w:t xml:space="preserve">he air-dry + storage treatment </w:t>
      </w:r>
      <w:ins w:id="77" w:author="Marion Schrumpf" w:date="2020-06-03T12:22:00Z">
        <w:r w:rsidR="008E029D">
          <w:t>n</w:t>
        </w:r>
      </w:ins>
      <w:r>
        <w:t xml:space="preserve">or for the air-dry treatment </w:t>
      </w:r>
      <w:r w:rsidR="004B3232">
        <w:t>alone (Fig. 3</w:t>
      </w:r>
      <w:r w:rsidR="001566A4">
        <w:t>). The interaction</w:t>
      </w:r>
      <w:r>
        <w:t xml:space="preserve"> with land use was not significant nor was the interaction with experiment, so all data were pooled for statistical analysis.</w:t>
      </w:r>
    </w:p>
    <w:p w14:paraId="5452F8AB" w14:textId="3FA6152E" w:rsidR="00AF3DC6" w:rsidRDefault="006B1727" w:rsidP="009374CA">
      <w:pPr>
        <w:pStyle w:val="Heading-Secondary"/>
      </w:pPr>
      <w:commentRangeStart w:id="78"/>
      <w:commentRangeStart w:id="79"/>
      <w:r>
        <w:t>3</w:t>
      </w:r>
      <w:r w:rsidR="009374CA">
        <w:t xml:space="preserve">.2.2 </w:t>
      </w:r>
      <w:r w:rsidR="00AF3DC6">
        <w:t>Equilibrium respiration (Experiments 1 and 2)</w:t>
      </w:r>
      <w:commentRangeEnd w:id="78"/>
      <w:r w:rsidR="00061C8F">
        <w:rPr>
          <w:rStyle w:val="Kommentarzeichen"/>
          <w:rFonts w:eastAsia="Calibri"/>
          <w:bCs w:val="0"/>
          <w:kern w:val="0"/>
        </w:rPr>
        <w:commentReference w:id="78"/>
      </w:r>
      <w:commentRangeEnd w:id="79"/>
      <w:r w:rsidR="008E029D">
        <w:rPr>
          <w:rStyle w:val="Kommentarzeichen"/>
          <w:rFonts w:eastAsia="Calibri"/>
          <w:bCs w:val="0"/>
          <w:kern w:val="0"/>
        </w:rPr>
        <w:commentReference w:id="79"/>
      </w:r>
    </w:p>
    <w:p w14:paraId="0E1A8EAB" w14:textId="1642F3E8" w:rsidR="00AF3DC6" w:rsidRDefault="00AF3DC6" w:rsidP="008E029D">
      <w:pPr>
        <w:pStyle w:val="Text"/>
      </w:pPr>
      <w:commentRangeStart w:id="80"/>
      <w:r>
        <w:t>Note the one outlier (forest, control) for which the pre-incubation CO</w:t>
      </w:r>
      <w:r w:rsidRPr="00812A0A">
        <w:rPr>
          <w:vertAlign w:val="subscript"/>
        </w:rPr>
        <w:t>2</w:t>
      </w:r>
      <w:r>
        <w:t xml:space="preserve"> was substantially depleted relative </w:t>
      </w:r>
      <w:commentRangeEnd w:id="80"/>
      <w:r w:rsidR="009A02DB">
        <w:rPr>
          <w:rStyle w:val="Kommentarzeichen"/>
          <w:rFonts w:eastAsia="Calibri"/>
        </w:rPr>
        <w:commentReference w:id="80"/>
      </w:r>
      <w:r>
        <w:t xml:space="preserve">to equilibrium period respiration. However, even when this outlier was included in the statistical analysis, the difference between pre-incubation </w:t>
      </w:r>
      <w:r w:rsidR="00A37CCD">
        <w:t>∆</w:t>
      </w:r>
      <w:r w:rsidR="00812A0A" w:rsidRPr="00812A0A">
        <w:rPr>
          <w:vertAlign w:val="superscript"/>
        </w:rPr>
        <w:t>14</w:t>
      </w:r>
      <w:r w:rsidR="00812A0A">
        <w:t>C-CO</w:t>
      </w:r>
      <w:r w:rsidR="00812A0A" w:rsidRPr="00812A0A">
        <w:rPr>
          <w:vertAlign w:val="subscript"/>
        </w:rPr>
        <w:t>2</w:t>
      </w:r>
      <w:r w:rsidR="00812A0A">
        <w:t xml:space="preserve"> </w:t>
      </w:r>
      <w:r>
        <w:t xml:space="preserve">and equilibrium </w:t>
      </w:r>
      <w:r w:rsidR="00A37CCD">
        <w:t>∆</w:t>
      </w:r>
      <w:r w:rsidR="00812A0A" w:rsidRPr="00812A0A">
        <w:rPr>
          <w:vertAlign w:val="superscript"/>
        </w:rPr>
        <w:t>14</w:t>
      </w:r>
      <w:r w:rsidR="00812A0A">
        <w:t>C-CO</w:t>
      </w:r>
      <w:r w:rsidR="00812A0A" w:rsidRPr="00812A0A">
        <w:rPr>
          <w:vertAlign w:val="subscript"/>
        </w:rPr>
        <w:t>2</w:t>
      </w:r>
      <w:r w:rsidR="00812A0A">
        <w:t xml:space="preserve"> </w:t>
      </w:r>
      <w:r>
        <w:t>was not significant. Due to lower respiration rates during pre-incubation only three of the six forest samples in Experiment 1 generated enough CO</w:t>
      </w:r>
      <w:r w:rsidRPr="00812A0A">
        <w:rPr>
          <w:vertAlign w:val="subscript"/>
        </w:rPr>
        <w:t>2</w:t>
      </w:r>
      <w:r>
        <w:t xml:space="preserve"> to measure radiocarbon</w:t>
      </w:r>
      <w:ins w:id="81" w:author="Susan Trumbore" w:date="2020-06-01T14:38:00Z">
        <w:r w:rsidR="009A02DB">
          <w:t xml:space="preserve">.  </w:t>
        </w:r>
      </w:ins>
      <w:ins w:id="82" w:author="Susan Trumbore" w:date="2020-06-01T14:39:00Z">
        <w:r w:rsidR="009A02DB">
          <w:t xml:space="preserve">In </w:t>
        </w:r>
      </w:ins>
      <w:del w:id="83" w:author="Susan Trumbore" w:date="2020-06-01T14:38:00Z">
        <w:r w:rsidDel="009A02DB">
          <w:delText>, and a</w:delText>
        </w:r>
      </w:del>
      <w:ins w:id="84" w:author="Susan Trumbore" w:date="2020-06-01T14:39:00Z">
        <w:r w:rsidR="009A02DB">
          <w:t>a</w:t>
        </w:r>
      </w:ins>
      <w:r>
        <w:t>ddition</w:t>
      </w:r>
      <w:del w:id="85" w:author="Susan Trumbore" w:date="2020-06-01T14:39:00Z">
        <w:r w:rsidDel="009A02DB">
          <w:delText>ally</w:delText>
        </w:r>
      </w:del>
      <w:r>
        <w:t xml:space="preserve">, it was not possible to compare pre-incubation and equilibrium respiration </w:t>
      </w:r>
      <w:r w:rsidR="00A37CCD">
        <w:t>∆</w:t>
      </w:r>
      <w:r w:rsidR="00812A0A" w:rsidRPr="00812A0A">
        <w:rPr>
          <w:vertAlign w:val="superscript"/>
        </w:rPr>
        <w:t>14</w:t>
      </w:r>
      <w:r w:rsidR="00812A0A">
        <w:t>C-CO</w:t>
      </w:r>
      <w:r w:rsidR="00812A0A" w:rsidRPr="00812A0A">
        <w:rPr>
          <w:vertAlign w:val="subscript"/>
        </w:rPr>
        <w:t>2</w:t>
      </w:r>
      <w:r>
        <w:t xml:space="preserve"> for the control samples in Experiment 1 as pre-incubation </w:t>
      </w:r>
      <w:r w:rsidR="00A37CCD">
        <w:t>∆</w:t>
      </w:r>
      <w:r w:rsidR="00812A0A" w:rsidRPr="00812A0A">
        <w:rPr>
          <w:vertAlign w:val="superscript"/>
        </w:rPr>
        <w:t>14</w:t>
      </w:r>
      <w:r w:rsidR="00812A0A">
        <w:t>C-CO</w:t>
      </w:r>
      <w:r w:rsidR="00812A0A" w:rsidRPr="00812A0A">
        <w:rPr>
          <w:vertAlign w:val="subscript"/>
        </w:rPr>
        <w:t>2</w:t>
      </w:r>
      <w:r w:rsidR="00812A0A">
        <w:t xml:space="preserve"> </w:t>
      </w:r>
      <w:r>
        <w:t>was not measured for these samples in 2011.</w:t>
      </w:r>
    </w:p>
    <w:p w14:paraId="2BDFE1BB" w14:textId="22466FED" w:rsidR="00AF3DC6" w:rsidRDefault="006B1727" w:rsidP="00812A0A">
      <w:pPr>
        <w:pStyle w:val="Heading-Secondary"/>
        <w:ind w:left="0" w:firstLine="720"/>
      </w:pPr>
      <w:commentRangeStart w:id="86"/>
      <w:r>
        <w:lastRenderedPageBreak/>
        <w:t>3</w:t>
      </w:r>
      <w:r w:rsidR="00812A0A">
        <w:t xml:space="preserve">.2.3 </w:t>
      </w:r>
      <w:r w:rsidR="00AF3DC6">
        <w:t xml:space="preserve">Treatment effects on observed equilibrium period </w:t>
      </w:r>
      <w:r w:rsidR="00812A0A" w:rsidRPr="00812A0A">
        <w:rPr>
          <w:vertAlign w:val="superscript"/>
        </w:rPr>
        <w:t>14</w:t>
      </w:r>
      <w:r w:rsidR="00812A0A">
        <w:t>C-CO</w:t>
      </w:r>
      <w:r w:rsidR="00812A0A" w:rsidRPr="00812A0A">
        <w:rPr>
          <w:vertAlign w:val="subscript"/>
        </w:rPr>
        <w:t>2</w:t>
      </w:r>
      <w:commentRangeEnd w:id="86"/>
      <w:r w:rsidR="00061C8F">
        <w:rPr>
          <w:rStyle w:val="Kommentarzeichen"/>
          <w:rFonts w:eastAsia="Calibri"/>
          <w:bCs w:val="0"/>
          <w:kern w:val="0"/>
        </w:rPr>
        <w:commentReference w:id="86"/>
      </w:r>
    </w:p>
    <w:p w14:paraId="46E391D5" w14:textId="1D2267A0" w:rsidR="00AF3DC6" w:rsidRDefault="00AF3DC6" w:rsidP="00460E41">
      <w:pPr>
        <w:pStyle w:val="Text"/>
      </w:pPr>
      <w:r>
        <w:t>Relative to the controls the air-dry + storage treatment (Expe</w:t>
      </w:r>
      <w:r w:rsidR="004B3232">
        <w:t>riment 1, open squares in Fig. 4</w:t>
      </w:r>
      <w:r>
        <w:t>) led to enrichment in grassland samples, but depletion in forest samples. In contrast, the air-dry only treatment (Exp</w:t>
      </w:r>
      <w:r w:rsidR="004B3232">
        <w:t>eriment 2, open circles, Fig. 4)</w:t>
      </w:r>
      <w:r>
        <w:t xml:space="preserve"> led to enrichment for both forest and grassland samples (2019 points). Treatment effects on </w:t>
      </w:r>
      <w:r w:rsidR="00A37CCD">
        <w:t>∆</w:t>
      </w:r>
      <w:r w:rsidR="00812A0A" w:rsidRPr="00812A0A">
        <w:rPr>
          <w:vertAlign w:val="superscript"/>
        </w:rPr>
        <w:t>14</w:t>
      </w:r>
      <w:r w:rsidR="00812A0A">
        <w:t>C-CO</w:t>
      </w:r>
      <w:r w:rsidR="00812A0A" w:rsidRPr="00812A0A">
        <w:rPr>
          <w:vertAlign w:val="subscript"/>
        </w:rPr>
        <w:t>2</w:t>
      </w:r>
      <w:r w:rsidR="00812A0A">
        <w:t xml:space="preserve"> </w:t>
      </w:r>
      <w:r>
        <w:t xml:space="preserve">were </w:t>
      </w:r>
      <w:proofErr w:type="spellStart"/>
      <w:r>
        <w:t>signifcant</w:t>
      </w:r>
      <w:proofErr w:type="spellEnd"/>
      <w:r>
        <w:t xml:space="preserve"> for both forests and grassland soils in </w:t>
      </w:r>
      <w:r w:rsidR="004B3232">
        <w:t>Experiment 1 (2011 points, Fig 4</w:t>
      </w:r>
      <w:r>
        <w:t>), and significant for grassland samples but not forest samples in E</w:t>
      </w:r>
      <w:r w:rsidR="004B3232">
        <w:t>xperiment 2 (2019 points, Fig. 4</w:t>
      </w:r>
      <w:r>
        <w:t xml:space="preserve">). The absolute mean difference in </w:t>
      </w:r>
      <w:commentRangeStart w:id="87"/>
      <w:r w:rsidR="00A37CCD">
        <w:t>∆</w:t>
      </w:r>
      <w:r w:rsidR="00812A0A" w:rsidRPr="00812A0A">
        <w:rPr>
          <w:vertAlign w:val="superscript"/>
        </w:rPr>
        <w:t>14</w:t>
      </w:r>
      <w:r w:rsidR="00812A0A">
        <w:t>C-CO</w:t>
      </w:r>
      <w:r w:rsidR="00812A0A" w:rsidRPr="00812A0A">
        <w:rPr>
          <w:vertAlign w:val="subscript"/>
        </w:rPr>
        <w:t>2</w:t>
      </w:r>
      <w:r>
        <w:t xml:space="preserve"> between control and treatment samples was greater in grassland samples (21.4‰) than in </w:t>
      </w:r>
      <w:commentRangeStart w:id="88"/>
      <w:r>
        <w:t>forest samples (12.1‰) for both experiments</w:t>
      </w:r>
      <w:commentRangeEnd w:id="88"/>
      <w:r w:rsidR="008E029D">
        <w:rPr>
          <w:rStyle w:val="Kommentarzeichen"/>
          <w:rFonts w:eastAsia="Calibri"/>
        </w:rPr>
        <w:commentReference w:id="88"/>
      </w:r>
      <w:r>
        <w:t>.</w:t>
      </w:r>
      <w:commentRangeEnd w:id="87"/>
      <w:r w:rsidR="00061C8F">
        <w:rPr>
          <w:rStyle w:val="Kommentarzeichen"/>
          <w:rFonts w:eastAsia="Calibri"/>
        </w:rPr>
        <w:commentReference w:id="87"/>
      </w:r>
    </w:p>
    <w:p w14:paraId="235E7C7C" w14:textId="1ADC2483" w:rsidR="00AF3DC6" w:rsidRDefault="00AF3DC6" w:rsidP="00460E41">
      <w:pPr>
        <w:pStyle w:val="Text"/>
      </w:pPr>
      <w:commentRangeStart w:id="89"/>
      <w:r>
        <w:t>Δ</w:t>
      </w:r>
      <w:r w:rsidRPr="00812A0A">
        <w:rPr>
          <w:vertAlign w:val="superscript"/>
        </w:rPr>
        <w:t>14</w:t>
      </w:r>
      <w:r>
        <w:t>C of respired CO</w:t>
      </w:r>
      <w:r w:rsidRPr="00812A0A">
        <w:rPr>
          <w:vertAlign w:val="subscript"/>
        </w:rPr>
        <w:t>2</w:t>
      </w:r>
      <w:r>
        <w:t xml:space="preserve"> was enriched relative to the atmosphere for all samples in both experiments</w:t>
      </w:r>
      <w:commentRangeEnd w:id="89"/>
      <w:r w:rsidR="00061C8F">
        <w:rPr>
          <w:rStyle w:val="Kommentarzeichen"/>
          <w:rFonts w:eastAsia="Calibri"/>
        </w:rPr>
        <w:commentReference w:id="89"/>
      </w:r>
      <w:r>
        <w:t xml:space="preserve">. Looking across experiments, the decline in </w:t>
      </w:r>
      <w:r w:rsidR="00812A0A" w:rsidRPr="00812A0A">
        <w:rPr>
          <w:vertAlign w:val="superscript"/>
        </w:rPr>
        <w:t>14</w:t>
      </w:r>
      <w:r w:rsidR="00812A0A">
        <w:t>C-CO</w:t>
      </w:r>
      <w:r w:rsidR="00812A0A" w:rsidRPr="00812A0A">
        <w:rPr>
          <w:vertAlign w:val="subscript"/>
        </w:rPr>
        <w:t>2</w:t>
      </w:r>
      <w:r>
        <w:t xml:space="preserve"> between 2011 and 2019 paralleled that of atmospheric </w:t>
      </w:r>
      <w:r w:rsidRPr="00812A0A">
        <w:rPr>
          <w:vertAlign w:val="superscript"/>
        </w:rPr>
        <w:t>14</w:t>
      </w:r>
      <w:r>
        <w:t>C for forest control samples and both control and treatment grassland samples, but was much smaller for the forest treatment samples.</w:t>
      </w:r>
    </w:p>
    <w:p w14:paraId="6DF69006" w14:textId="0F8FCCC0" w:rsidR="00812A0A" w:rsidRDefault="006B1727" w:rsidP="00812A0A">
      <w:pPr>
        <w:pStyle w:val="Heading-Secondary"/>
        <w:ind w:left="0" w:firstLine="720"/>
      </w:pPr>
      <w:r>
        <w:t>3</w:t>
      </w:r>
      <w:r w:rsidR="00812A0A">
        <w:t xml:space="preserve">.2.4 </w:t>
      </w:r>
      <w:r w:rsidR="00AF3DC6">
        <w:t xml:space="preserve">Effect of cumulative respired carbon on </w:t>
      </w:r>
      <w:r w:rsidR="00A37CCD">
        <w:t>∆</w:t>
      </w:r>
      <w:r w:rsidR="00812A0A" w:rsidRPr="00812A0A">
        <w:rPr>
          <w:vertAlign w:val="superscript"/>
        </w:rPr>
        <w:t>14</w:t>
      </w:r>
      <w:r w:rsidR="00812A0A">
        <w:t>C-CO</w:t>
      </w:r>
      <w:r w:rsidR="00812A0A" w:rsidRPr="00812A0A">
        <w:rPr>
          <w:vertAlign w:val="subscript"/>
        </w:rPr>
        <w:t>2</w:t>
      </w:r>
      <w:r w:rsidR="00812A0A">
        <w:t xml:space="preserve"> </w:t>
      </w:r>
    </w:p>
    <w:p w14:paraId="5840229F" w14:textId="27002A18" w:rsidR="00AF3DC6" w:rsidRDefault="00AF3DC6" w:rsidP="00460E41">
      <w:pPr>
        <w:pStyle w:val="Text"/>
      </w:pPr>
      <w:r>
        <w:t>[</w:t>
      </w:r>
      <w:commentRangeStart w:id="90"/>
      <w:r>
        <w:t xml:space="preserve">maybe expand with stats for other explanatory factors? e.g. texture, N content, change in moisture upon rewetting, </w:t>
      </w:r>
      <w:proofErr w:type="spellStart"/>
      <w:r>
        <w:t>etc</w:t>
      </w:r>
      <w:proofErr w:type="spellEnd"/>
      <w:r>
        <w:t>…]</w:t>
      </w:r>
      <w:commentRangeEnd w:id="90"/>
      <w:r w:rsidR="00D97980">
        <w:rPr>
          <w:rStyle w:val="Kommentarzeichen"/>
          <w:rFonts w:eastAsia="Calibri"/>
        </w:rPr>
        <w:commentReference w:id="90"/>
      </w:r>
    </w:p>
    <w:p w14:paraId="2F7D17B6" w14:textId="1E3B2064" w:rsidR="00AF3DC6" w:rsidRDefault="00AF3DC6" w:rsidP="00460E41">
      <w:pPr>
        <w:pStyle w:val="Text"/>
      </w:pPr>
      <w:r>
        <w:t>We looked at the possible effect of the difference in the amount of carbon respired (mg CO</w:t>
      </w:r>
      <w:r w:rsidRPr="00812A0A">
        <w:rPr>
          <w:vertAlign w:val="subscript"/>
        </w:rPr>
        <w:t>2</w:t>
      </w:r>
      <w:r>
        <w:t>-C g soil C</w:t>
      </w:r>
      <w:r w:rsidRPr="00812A0A">
        <w:rPr>
          <w:vertAlign w:val="superscript"/>
        </w:rPr>
        <w:t>-1</w:t>
      </w:r>
      <w:r>
        <w:t xml:space="preserve">) on the differences between control and treatment </w:t>
      </w:r>
      <w:r w:rsidR="00812A0A" w:rsidRPr="00812A0A">
        <w:rPr>
          <w:vertAlign w:val="superscript"/>
        </w:rPr>
        <w:t>14</w:t>
      </w:r>
      <w:r w:rsidR="00812A0A">
        <w:t>C-CO</w:t>
      </w:r>
      <w:r w:rsidR="00812A0A" w:rsidRPr="00812A0A">
        <w:rPr>
          <w:vertAlign w:val="subscript"/>
        </w:rPr>
        <w:t>2</w:t>
      </w:r>
      <w:r>
        <w:t xml:space="preserve"> using a linear regression model, but it was not significant overall. When data from Experiment 1 and Experiment 2 were considered separately, we observed a slight positive trend between the difference in respired carbon and the difference in </w:t>
      </w:r>
      <w:r w:rsidR="00812A0A" w:rsidRPr="00812A0A">
        <w:rPr>
          <w:vertAlign w:val="superscript"/>
        </w:rPr>
        <w:t>14</w:t>
      </w:r>
      <w:r w:rsidR="00812A0A">
        <w:t>C-CO</w:t>
      </w:r>
      <w:r w:rsidR="00812A0A" w:rsidRPr="00812A0A">
        <w:rPr>
          <w:vertAlign w:val="subscript"/>
        </w:rPr>
        <w:t>2</w:t>
      </w:r>
      <w:r>
        <w:t xml:space="preserve"> within Experiment 2, but it was only marginally significant (p = 0.063).</w:t>
      </w:r>
    </w:p>
    <w:p w14:paraId="598683FE" w14:textId="1AAEA2CA" w:rsidR="00812A0A" w:rsidRDefault="006B1727" w:rsidP="00812A0A">
      <w:pPr>
        <w:pStyle w:val="Heading-Secondary"/>
      </w:pPr>
      <w:r>
        <w:t>3</w:t>
      </w:r>
      <w:r w:rsidR="00812A0A">
        <w:t xml:space="preserve">.2.5 </w:t>
      </w:r>
      <w:commentRangeStart w:id="91"/>
      <w:r w:rsidR="00812A0A">
        <w:t>Treatment</w:t>
      </w:r>
      <w:commentRangeEnd w:id="91"/>
      <w:r w:rsidR="00B67909">
        <w:rPr>
          <w:rStyle w:val="Kommentarzeichen"/>
          <w:rFonts w:eastAsia="Calibri"/>
          <w:bCs w:val="0"/>
          <w:kern w:val="0"/>
        </w:rPr>
        <w:commentReference w:id="91"/>
      </w:r>
      <w:r w:rsidR="00812A0A">
        <w:t xml:space="preserve"> effect on </w:t>
      </w:r>
      <w:r w:rsidR="00A37CCD">
        <w:t>∆</w:t>
      </w:r>
      <w:r w:rsidR="00812A0A" w:rsidRPr="00812A0A">
        <w:rPr>
          <w:vertAlign w:val="superscript"/>
        </w:rPr>
        <w:t>14</w:t>
      </w:r>
      <w:r w:rsidR="00812A0A">
        <w:t>C-CO</w:t>
      </w:r>
      <w:r w:rsidR="00812A0A" w:rsidRPr="00812A0A">
        <w:rPr>
          <w:vertAlign w:val="subscript"/>
        </w:rPr>
        <w:t>2</w:t>
      </w:r>
      <w:r w:rsidR="00812A0A">
        <w:t xml:space="preserve"> for all samples (Experiments 1, 2, and 3)</w:t>
      </w:r>
    </w:p>
    <w:p w14:paraId="18828550" w14:textId="791BE3AD" w:rsidR="00812A0A" w:rsidRDefault="00812A0A" w:rsidP="00B67909">
      <w:pPr>
        <w:pStyle w:val="Text"/>
      </w:pPr>
      <w:r>
        <w:t xml:space="preserve">Difference between control and treatment samples from all experiments show that treatment effects, i.e. air-drying followed by rewetting or air-drying followed by storage and subsequent rewetting, typically result in changes in </w:t>
      </w:r>
      <w:r w:rsidR="00A37CCD">
        <w:t>∆</w:t>
      </w:r>
      <w:r w:rsidRPr="00812A0A">
        <w:rPr>
          <w:vertAlign w:val="superscript"/>
        </w:rPr>
        <w:t>14</w:t>
      </w:r>
      <w:r>
        <w:t>C-CO</w:t>
      </w:r>
      <w:r w:rsidRPr="00812A0A">
        <w:rPr>
          <w:vertAlign w:val="subscript"/>
        </w:rPr>
        <w:t>2</w:t>
      </w:r>
      <w:r>
        <w:t xml:space="preserve"> </w:t>
      </w:r>
      <w:commentRangeStart w:id="92"/>
      <w:r>
        <w:t xml:space="preserve">between ±20‰ to ±40‰, </w:t>
      </w:r>
      <w:commentRangeEnd w:id="92"/>
      <w:r w:rsidR="00B67909">
        <w:rPr>
          <w:rStyle w:val="Kommentarzeichen"/>
          <w:rFonts w:eastAsia="Calibri"/>
        </w:rPr>
        <w:commentReference w:id="92"/>
      </w:r>
      <w:r>
        <w:t>with the majority within ±20‰</w:t>
      </w:r>
      <w:r w:rsidR="004B3232">
        <w:t xml:space="preserve"> (Fig. 5)</w:t>
      </w:r>
      <w:r>
        <w:t xml:space="preserve">. These </w:t>
      </w:r>
      <w:proofErr w:type="gramStart"/>
      <w:r>
        <w:t>difference</w:t>
      </w:r>
      <w:proofErr w:type="gramEnd"/>
      <w:r>
        <w:t xml:space="preserve"> </w:t>
      </w:r>
      <w:del w:id="93" w:author="Marion Schrumpf" w:date="2020-06-03T12:46:00Z">
        <w:r w:rsidDel="00B67909">
          <w:delText xml:space="preserve">are </w:delText>
        </w:r>
      </w:del>
      <w:ins w:id="94" w:author="Marion Schrumpf" w:date="2020-06-03T12:47:00Z">
        <w:r w:rsidR="00B67909">
          <w:t>are</w:t>
        </w:r>
      </w:ins>
      <w:ins w:id="95" w:author="Marion Schrumpf" w:date="2020-06-03T12:46:00Z">
        <w:r w:rsidR="00B67909">
          <w:t xml:space="preserve"> for example </w:t>
        </w:r>
      </w:ins>
      <w:r>
        <w:t xml:space="preserve">equivalent to the decline in atmospheric radiocarbon over 5 and 10 years, respectively, during the period of 2000 to 2020. The samples from Tennessee (magenta points) are an exception. However, these points do not show only bomb-C enrichment, but rather the results of exposure to a localized plume of </w:t>
      </w:r>
      <w:r w:rsidRPr="00812A0A">
        <w:rPr>
          <w:vertAlign w:val="superscript"/>
        </w:rPr>
        <w:t>14</w:t>
      </w:r>
      <w:r>
        <w:t>C enriched CO</w:t>
      </w:r>
      <w:r w:rsidRPr="00812A0A">
        <w:rPr>
          <w:vertAlign w:val="subscript"/>
        </w:rPr>
        <w:t>2</w:t>
      </w:r>
      <w:r>
        <w:t xml:space="preserve"> from a nearby incinerator four years prior to sample collection </w:t>
      </w:r>
      <w:commentRangeStart w:id="96"/>
      <w:r>
        <w:t>(</w:t>
      </w:r>
      <w:proofErr w:type="spellStart"/>
      <w:r>
        <w:t>Trumbore</w:t>
      </w:r>
      <w:proofErr w:type="spellEnd"/>
      <w:r>
        <w:t xml:space="preserve"> et al., 2002)</w:t>
      </w:r>
      <w:commentRangeEnd w:id="96"/>
      <w:r w:rsidR="00ED7100">
        <w:rPr>
          <w:rStyle w:val="Kommentarzeichen"/>
          <w:rFonts w:eastAsia="Calibri"/>
        </w:rPr>
        <w:commentReference w:id="96"/>
      </w:r>
      <w:r>
        <w:t xml:space="preserve">. Treatment </w:t>
      </w:r>
      <w:r w:rsidRPr="00812A0A">
        <w:rPr>
          <w:vertAlign w:val="superscript"/>
        </w:rPr>
        <w:t>14</w:t>
      </w:r>
      <w:r>
        <w:t>C-CO</w:t>
      </w:r>
      <w:r w:rsidRPr="00812A0A">
        <w:rPr>
          <w:vertAlign w:val="subscript"/>
        </w:rPr>
        <w:t>2</w:t>
      </w:r>
      <w:r>
        <w:t xml:space="preserve"> for these highly enriched samples were more depleted relative to the controls than were the samples only labeled with bomb-C.</w:t>
      </w:r>
    </w:p>
    <w:p w14:paraId="4ECBEF99" w14:textId="781C0F07" w:rsidR="00AF3DC6" w:rsidRDefault="00812A0A" w:rsidP="00460E41">
      <w:pPr>
        <w:pStyle w:val="Text"/>
      </w:pPr>
      <w:commentRangeStart w:id="97"/>
      <w:commentRangeStart w:id="98"/>
      <w:r>
        <w:t>Grassland samples tend to be above</w:t>
      </w:r>
      <w:ins w:id="99" w:author="Susan Trumbore" w:date="2020-06-01T14:58:00Z">
        <w:r w:rsidR="00D97980">
          <w:t xml:space="preserve"> the</w:t>
        </w:r>
      </w:ins>
      <w:r>
        <w:t xml:space="preserve"> 1:1 line, while forest samples are generally below, regardless of origin</w:t>
      </w:r>
      <w:commentRangeEnd w:id="97"/>
      <w:r w:rsidR="00D97980">
        <w:rPr>
          <w:rStyle w:val="Kommentarzeichen"/>
          <w:rFonts w:eastAsia="Calibri"/>
        </w:rPr>
        <w:commentReference w:id="97"/>
      </w:r>
      <w:commentRangeEnd w:id="98"/>
      <w:r w:rsidR="005F720D">
        <w:rPr>
          <w:rStyle w:val="Kommentarzeichen"/>
          <w:rFonts w:eastAsia="Calibri"/>
        </w:rPr>
        <w:commentReference w:id="98"/>
      </w:r>
      <w:r>
        <w:t>. A notable exception to this trend are the three German forest samples that are above 1:1 line, which were analyzed in 2019 (air-dry only treatment)</w:t>
      </w:r>
      <w:r w:rsidR="004B3232">
        <w:t xml:space="preserve"> (Fig. 5)</w:t>
      </w:r>
      <w:r>
        <w:t>.</w:t>
      </w:r>
    </w:p>
    <w:p w14:paraId="4EBBD3C2" w14:textId="5725BD6F" w:rsidR="00F04A1F" w:rsidRDefault="00F04A1F" w:rsidP="00460E41">
      <w:pPr>
        <w:pStyle w:val="Text"/>
      </w:pPr>
      <w:r>
        <w:t>3.3 Storage duration</w:t>
      </w:r>
    </w:p>
    <w:p w14:paraId="1E2D9E7C" w14:textId="2DB206EB" w:rsidR="00F04A1F" w:rsidRDefault="00CA3544" w:rsidP="00460E41">
      <w:pPr>
        <w:pStyle w:val="Text"/>
      </w:pPr>
      <w:r w:rsidRPr="00CA3544">
        <w:t>There does not seem to be evidence for a storage duration effect in the s</w:t>
      </w:r>
      <w:r>
        <w:t>amples that o</w:t>
      </w:r>
      <w:r w:rsidR="004B3232">
        <w:t>nly contain bomb-C (Fig. 6</w:t>
      </w:r>
      <w:r>
        <w:t>).</w:t>
      </w:r>
      <w:r w:rsidRPr="00CA3544">
        <w:t xml:space="preserve"> </w:t>
      </w:r>
      <w:r>
        <w:t>In contrast, t</w:t>
      </w:r>
      <w:r w:rsidRPr="00CA3544">
        <w:t xml:space="preserve">he </w:t>
      </w:r>
      <w:r>
        <w:t xml:space="preserve">increasing </w:t>
      </w:r>
      <w:r w:rsidRPr="00CA3544">
        <w:t xml:space="preserve">trend in the differences due to treatment for the highly enriched samples from Oak Ridge, </w:t>
      </w:r>
      <w:commentRangeStart w:id="100"/>
      <w:r w:rsidRPr="00CA3544">
        <w:t>TN</w:t>
      </w:r>
      <w:commentRangeEnd w:id="100"/>
      <w:r w:rsidR="005F720D">
        <w:rPr>
          <w:rStyle w:val="Kommentarzeichen"/>
          <w:rFonts w:eastAsia="Calibri"/>
        </w:rPr>
        <w:commentReference w:id="100"/>
      </w:r>
      <w:r w:rsidRPr="00CA3544">
        <w:t xml:space="preserve"> suggest losses of the most recently fixed carbon over the duration of storage. These samples were included primarily because it was </w:t>
      </w:r>
      <w:r w:rsidRPr="00CA3544">
        <w:lastRenderedPageBreak/>
        <w:t xml:space="preserve">assumed that they would be more sensitive to potential losses of recently fixed carbon, as the </w:t>
      </w:r>
      <w:ins w:id="101" w:author="Susan Trumbore" w:date="2020-06-01T15:06:00Z">
        <w:r w:rsidR="00ED7100">
          <w:t xml:space="preserve">experimental </w:t>
        </w:r>
      </w:ins>
      <w:r w:rsidRPr="00CA3544">
        <w:t xml:space="preserve">label should only be present in this pool of soil </w:t>
      </w:r>
      <w:commentRangeStart w:id="102"/>
      <w:r w:rsidRPr="00CA3544">
        <w:t>C</w:t>
      </w:r>
      <w:commentRangeEnd w:id="102"/>
      <w:r w:rsidR="00ED7100">
        <w:rPr>
          <w:rStyle w:val="Kommentarzeichen"/>
          <w:rFonts w:eastAsia="Calibri"/>
        </w:rPr>
        <w:commentReference w:id="102"/>
      </w:r>
      <w:r w:rsidRPr="00CA3544">
        <w:t>.</w:t>
      </w:r>
    </w:p>
    <w:p w14:paraId="69D87446" w14:textId="7BAEF373" w:rsidR="002F3B11" w:rsidRDefault="00387597" w:rsidP="00C81368">
      <w:pPr>
        <w:pStyle w:val="Heading-Main"/>
      </w:pPr>
      <w:commentRangeStart w:id="103"/>
      <w:r>
        <w:t>4</w:t>
      </w:r>
      <w:r w:rsidR="002F3B11">
        <w:t xml:space="preserve"> </w:t>
      </w:r>
      <w:r>
        <w:t>Discussion</w:t>
      </w:r>
      <w:commentRangeEnd w:id="103"/>
      <w:r w:rsidR="0029445D">
        <w:rPr>
          <w:rStyle w:val="Kommentarzeichen"/>
          <w:rFonts w:eastAsia="Calibri"/>
          <w:b w:val="0"/>
          <w:bCs w:val="0"/>
          <w:kern w:val="0"/>
        </w:rPr>
        <w:commentReference w:id="103"/>
      </w:r>
    </w:p>
    <w:p w14:paraId="13454F95" w14:textId="36C59187" w:rsidR="00387597" w:rsidRDefault="00387597" w:rsidP="00460E41">
      <w:pPr>
        <w:pStyle w:val="Text"/>
      </w:pPr>
      <w:commentRangeStart w:id="104"/>
      <w:r>
        <w:t>The increase in respiration rates seen in this study following air-drying and rewetting align with what many others have seen (cite</w:t>
      </w:r>
      <w:r w:rsidR="00DB5896">
        <w:t>?</w:t>
      </w:r>
      <w:r>
        <w:t xml:space="preserve">). </w:t>
      </w:r>
      <w:commentRangeEnd w:id="104"/>
      <w:r w:rsidR="002C2021">
        <w:rPr>
          <w:rStyle w:val="Kommentarzeichen"/>
          <w:rFonts w:eastAsia="Calibri"/>
        </w:rPr>
        <w:commentReference w:id="104"/>
      </w:r>
      <w:r>
        <w:t xml:space="preserve">However, the significant difference in the </w:t>
      </w:r>
      <w:r w:rsidRPr="009618DF">
        <w:rPr>
          <w:vertAlign w:val="superscript"/>
        </w:rPr>
        <w:t>14</w:t>
      </w:r>
      <w:r>
        <w:t>C of respired CO</w:t>
      </w:r>
      <w:r w:rsidRPr="009618DF">
        <w:rPr>
          <w:vertAlign w:val="subscript"/>
        </w:rPr>
        <w:t>2</w:t>
      </w:r>
      <w:r>
        <w:t xml:space="preserve"> between the control and treatment samples in this study show that this increased respiration appears to be fueled </w:t>
      </w:r>
      <w:r w:rsidR="00DB5896">
        <w:t xml:space="preserve">at least in part </w:t>
      </w:r>
      <w:r>
        <w:t>by a</w:t>
      </w:r>
      <w:r w:rsidR="00DB5896">
        <w:t>n</w:t>
      </w:r>
      <w:r>
        <w:t xml:space="preserve"> </w:t>
      </w:r>
      <w:r w:rsidR="00DB5896">
        <w:t>extracellular</w:t>
      </w:r>
      <w:r>
        <w:t xml:space="preserve"> substrate source </w:t>
      </w:r>
      <w:r w:rsidR="00DB5896">
        <w:t>that</w:t>
      </w:r>
      <w:r>
        <w:t xml:space="preserve"> </w:t>
      </w:r>
      <w:r w:rsidR="00DB5896">
        <w:t xml:space="preserve">is only </w:t>
      </w:r>
      <w:r>
        <w:t>available to the microbial community</w:t>
      </w:r>
      <w:r w:rsidR="00DB5896">
        <w:t xml:space="preserve"> following air-drying and rewetting</w:t>
      </w:r>
      <w:r>
        <w:t xml:space="preserve">. </w:t>
      </w:r>
    </w:p>
    <w:p w14:paraId="696329EF" w14:textId="5ADE9722" w:rsidR="00387597" w:rsidRDefault="002C2021" w:rsidP="00460E41">
      <w:pPr>
        <w:pStyle w:val="Text"/>
      </w:pPr>
      <w:ins w:id="105" w:author="Susan Trumbore" w:date="2020-06-01T15:10:00Z">
        <w:r>
          <w:t xml:space="preserve">However, </w:t>
        </w:r>
      </w:ins>
      <w:del w:id="106" w:author="Susan Trumbore" w:date="2020-06-01T15:10:00Z">
        <w:r w:rsidR="00387597" w:rsidDel="002C2021">
          <w:delText xml:space="preserve">In </w:delText>
        </w:r>
      </w:del>
      <w:ins w:id="107" w:author="Susan Trumbore" w:date="2020-06-01T15:10:00Z">
        <w:r>
          <w:t xml:space="preserve">in </w:t>
        </w:r>
      </w:ins>
      <w:r w:rsidR="00387597">
        <w:t xml:space="preserve">contrast </w:t>
      </w:r>
      <w:commentRangeStart w:id="108"/>
      <w:r w:rsidR="00387597">
        <w:t>to our initial hypothesis</w:t>
      </w:r>
      <w:commentRangeEnd w:id="108"/>
      <w:r w:rsidR="00191D71">
        <w:rPr>
          <w:rStyle w:val="Kommentarzeichen"/>
          <w:rFonts w:eastAsia="Calibri"/>
        </w:rPr>
        <w:commentReference w:id="108"/>
      </w:r>
      <w:r w:rsidR="00387597">
        <w:t xml:space="preserve">, the </w:t>
      </w:r>
      <w:r w:rsidR="00387597" w:rsidRPr="009618DF">
        <w:rPr>
          <w:vertAlign w:val="superscript"/>
        </w:rPr>
        <w:t>14</w:t>
      </w:r>
      <w:r w:rsidR="00387597">
        <w:t>C of respired CO</w:t>
      </w:r>
      <w:r w:rsidR="00387597" w:rsidRPr="009618DF">
        <w:rPr>
          <w:vertAlign w:val="subscript"/>
        </w:rPr>
        <w:t>2</w:t>
      </w:r>
      <w:r w:rsidR="00387597">
        <w:t xml:space="preserve"> respired immediately after rewetting (during the pre-incubation period) was not significantly different than what was observed later during the equilibrium respiration period. This suggests that the change in substrate availability initiated by air-drying and rewetting persists throughout the incuba</w:t>
      </w:r>
      <w:r w:rsidR="00DB5896">
        <w:t xml:space="preserve">tion. Previous studies have found </w:t>
      </w:r>
      <w:r w:rsidR="00C73CCF">
        <w:t xml:space="preserve">mechanistic </w:t>
      </w:r>
      <w:r w:rsidR="00387597">
        <w:t>evidence for microbial osmolytes or lysed cells providing the fuel for the pulse of CO</w:t>
      </w:r>
      <w:r w:rsidR="00387597" w:rsidRPr="00D93231">
        <w:rPr>
          <w:vertAlign w:val="subscript"/>
        </w:rPr>
        <w:t>2</w:t>
      </w:r>
      <w:r w:rsidR="00387597">
        <w:t xml:space="preserve"> observed following rewetting of dried soils</w:t>
      </w:r>
      <w:r w:rsidR="00C73CCF">
        <w:t xml:space="preserve"> </w:t>
      </w:r>
      <w:r w:rsidR="00C73CCF">
        <w:fldChar w:fldCharType="begin" w:fldLock="1"/>
      </w:r>
      <w:r w:rsidR="00C73CCF">
        <w:instrText>ADDIN CSL_CITATION {"citationItems":[{"id":"ITEM-1","itemData":{"DOI":"10.2136/sssaj2003.0798","abstract":"The rapid rewetting of a dry soil often yields a pulse in soil CO2 production that persists for 2 to 6 d. This phenomenon is a common occurrence in surface soils, yet the mechanism responsible for producing the CO2 pulse has not been positively identified. We studied the effects of a single drying and rewetting event on soil C pools, to identify which specific C substrates are mineralized to produce the observed pulse in respiration rates. We labeled two soils with 14C-glucose and measured the enrichment and pool sizes of the released CO2, extractable biomass C, and extractable soil organic matter (SOM-C) throughout a drying and rewetting cycle. After rewetting, respiration rates were 475 to 370% higher than the rates measured before the dry down. The enrichment of the released CO2 was 1 to 2 times higher than the enrichment of the extractable biomass C pools and 10 to 20 times higher than the enrichment of the extractable organic C, suggesting that the CO2 pulse was generated entirely from the mineralization of microbial biomass C. However, there was no evidence of substantial microbial cell lysis on rewetting. We hypothesize that the pulse of CO2 is generated by the rapid mineralization of highly enriched intracellular compounds as a response by the microbial biomass to the rapid increase in soil water potentials. The drying and rewetting process also releases physically protected SOM, increasing the amount of extractable SOM-C by up to 200%. The additional SOM-C rendered soluble by the rewetting event did not contribute substantially to the rewetting CO2 pulse. Overall, the rapid rewetting of a dry soil can influence soil C cycling in the short-term, by increasing the microbial mineralization of cytoplasmic solutes, and in the longer-term, by decreasing the total amount of SOM physically protected within microaggregates.","author":[{"dropping-particle":"","family":"Fierer","given":"N.","non-dropping-particle":"","parse-names":false,"suffix":""},{"dropping-particle":"","family":"Schimel","given":"J.P.","non-dropping-particle":"","parse-names":false,"suffix":""}],"container-title":"Soil Science Society of America Journal","id":"ITEM-1","issue":"3","issued":{"date-parts":[["2003"]]},"page":"798-805","title":"A Proposed Mechanism for the Pulse in Carbon Dioxide Production Commonly Observed Following the Rapid Rewetting of a Dry Soil","type":"article-journal","volume":"67"},"uris":["http://www.mendeley.com/documents/?uuid=c4e02876-ed5f-4210-9f2c-32aca31ce07f"]}],"mendeley":{"formattedCitation":"(N. Fierer &amp; Schimel, 2003)","plainTextFormattedCitation":"(N. Fierer &amp; Schimel, 2003)","previouslyFormattedCitation":"(N. Fierer &amp; Schimel, 2003)"},"properties":{"noteIndex":0},"schema":"https://github.com/citation-style-language/schema/raw/master/csl-citation.json"}</w:instrText>
      </w:r>
      <w:r w:rsidR="00C73CCF">
        <w:fldChar w:fldCharType="separate"/>
      </w:r>
      <w:r w:rsidR="00C73CCF" w:rsidRPr="00C73CCF">
        <w:rPr>
          <w:noProof/>
        </w:rPr>
        <w:t>(N. Fierer &amp; Schimel, 2003)</w:t>
      </w:r>
      <w:r w:rsidR="00C73CCF">
        <w:fldChar w:fldCharType="end"/>
      </w:r>
      <w:r w:rsidR="00DB5896">
        <w:t>, as well as extracellular carbon</w:t>
      </w:r>
      <w:r w:rsidR="00C73CCF">
        <w:t xml:space="preserve"> </w:t>
      </w:r>
      <w:r w:rsidR="00C73CCF">
        <w:fldChar w:fldCharType="begin" w:fldLock="1"/>
      </w:r>
      <w:r w:rsidR="00C349AD">
        <w:instrText>ADDIN CSL_CITATION {"citationItems":[{"id":"ITEM-1","itemData":{"DOI":"10.1016/j.soilbio.2008.05.004","author":[{"dropping-particle":"","family":"Xiang","given":"Shu-rong","non-dropping-particle":"","parse-names":false,"suffix":""},{"dropping-particle":"","family":"Doyle","given":"Allen","non-dropping-particle":"","parse-names":false,"suffix":""},{"dropping-particle":"","family":"Holden","given":"Patricia A","non-dropping-particle":"","parse-names":false,"suffix":""},{"dropping-particle":"","family":"Schimel","given":"Joshua P","non-dropping-particle":"","parse-names":false,"suffix":""}],"id":"ITEM-1","issued":{"date-parts":[["2008"]]},"page":"2281-2289","title":"Soil Biology &amp; Biochemistry Drying and rewetting effects on C and N mineralization and microbial activity in surface and subsurface California grassland soils","type":"article-journal","volume":"40"},"uris":["http://www.mendeley.com/documents/?uuid=20ea00a2-18ee-46d1-94e0-b71fc5030f29"]}],"mendeley":{"formattedCitation":"(Xiang, Doyle, Holden, &amp; Schimel, 2008)","plainTextFormattedCitation":"(Xiang, Doyle, Holden, &amp; Schimel, 2008)","previouslyFormattedCitation":"(Xiang, Doyle, Holden, &amp; Schimel, 2008)"},"properties":{"noteIndex":0},"schema":"https://github.com/citation-style-language/schema/raw/master/csl-citation.json"}</w:instrText>
      </w:r>
      <w:r w:rsidR="00C73CCF">
        <w:fldChar w:fldCharType="separate"/>
      </w:r>
      <w:r w:rsidR="00C73CCF" w:rsidRPr="00C73CCF">
        <w:rPr>
          <w:noProof/>
        </w:rPr>
        <w:t>(Xiang, Doyle, Holden, &amp; Schimel, 2008)</w:t>
      </w:r>
      <w:r w:rsidR="00C73CCF">
        <w:fldChar w:fldCharType="end"/>
      </w:r>
      <w:r w:rsidR="00DB5896">
        <w:t xml:space="preserve">. The results from </w:t>
      </w:r>
      <w:r w:rsidR="00C73CCF">
        <w:t xml:space="preserve">this study provide support for a mechanism that makes extracellular carbon available to the microbial community with a distinct </w:t>
      </w:r>
      <w:r w:rsidR="00C73CCF" w:rsidRPr="00C73CCF">
        <w:rPr>
          <w:vertAlign w:val="superscript"/>
        </w:rPr>
        <w:t>14</w:t>
      </w:r>
      <w:r w:rsidR="00C73CCF">
        <w:t xml:space="preserve">C signature and in sufficient quantity to fuel respiration beyond the initial rewetting </w:t>
      </w:r>
      <w:commentRangeStart w:id="109"/>
      <w:r w:rsidR="00C73CCF">
        <w:t>pulse</w:t>
      </w:r>
      <w:commentRangeEnd w:id="109"/>
      <w:r>
        <w:rPr>
          <w:rStyle w:val="Kommentarzeichen"/>
          <w:rFonts w:eastAsia="Calibri"/>
        </w:rPr>
        <w:commentReference w:id="109"/>
      </w:r>
      <w:r w:rsidR="00C73CCF">
        <w:t>.</w:t>
      </w:r>
    </w:p>
    <w:p w14:paraId="4221880E" w14:textId="79EADE59" w:rsidR="00387597" w:rsidRDefault="00387597" w:rsidP="00460E41">
      <w:pPr>
        <w:pStyle w:val="Text"/>
      </w:pPr>
      <w:r>
        <w:t xml:space="preserve">Air-drying and subsequent rewetting </w:t>
      </w:r>
      <w:r w:rsidR="00C73CCF">
        <w:t xml:space="preserve">clearly </w:t>
      </w:r>
      <w:r>
        <w:t xml:space="preserve">has a significant effect on the </w:t>
      </w:r>
      <w:r w:rsidRPr="00D01EBE">
        <w:rPr>
          <w:vertAlign w:val="superscript"/>
        </w:rPr>
        <w:t>14</w:t>
      </w:r>
      <w:r>
        <w:t>C of respired CO</w:t>
      </w:r>
      <w:r w:rsidRPr="00D01EBE">
        <w:rPr>
          <w:vertAlign w:val="subscript"/>
        </w:rPr>
        <w:t>2</w:t>
      </w:r>
      <w:r>
        <w:t xml:space="preserve">, but our results show that the direction and magnitude of the trend is dependent on </w:t>
      </w:r>
      <w:r w:rsidR="00C73CCF">
        <w:t xml:space="preserve">two factors: </w:t>
      </w:r>
      <w:r>
        <w:t xml:space="preserve">when the sample was collected and </w:t>
      </w:r>
      <w:r w:rsidR="00C73CCF">
        <w:t xml:space="preserve">the </w:t>
      </w:r>
      <w:r>
        <w:t>ecosystem</w:t>
      </w:r>
      <w:r w:rsidR="00C73CCF">
        <w:t xml:space="preserve"> type</w:t>
      </w:r>
      <w:ins w:id="110" w:author="Susan Trumbore" w:date="2020-06-01T15:12:00Z">
        <w:r w:rsidR="002C2021">
          <w:t xml:space="preserve"> (forest versus grassland)</w:t>
        </w:r>
      </w:ins>
      <w:r>
        <w:t xml:space="preserve">. </w:t>
      </w:r>
      <w:commentRangeStart w:id="111"/>
      <w:r>
        <w:t xml:space="preserve">Relative to un-dried control samples, respiration from forest soils analyzed in this study tend to show depletion in </w:t>
      </w:r>
      <w:r w:rsidR="00A37CCD">
        <w:t>∆</w:t>
      </w:r>
      <w:r w:rsidRPr="009618DF">
        <w:rPr>
          <w:vertAlign w:val="superscript"/>
        </w:rPr>
        <w:t>14</w:t>
      </w:r>
      <w:r>
        <w:t>C-CO</w:t>
      </w:r>
      <w:r w:rsidRPr="009618DF">
        <w:rPr>
          <w:vertAlign w:val="subscript"/>
        </w:rPr>
        <w:t>2</w:t>
      </w:r>
      <w:r>
        <w:t xml:space="preserve"> following air-drying and rewetting, while grassland soils show enrichment. The forest soils incubated in Experiment 2, collected in 2019, stand out as a counter example in that the air-dry and rewetting treatment </w:t>
      </w:r>
      <w:commentRangeStart w:id="112"/>
      <w:r>
        <w:t xml:space="preserve">lead to enrichment in </w:t>
      </w:r>
      <w:r w:rsidR="00A37CCD">
        <w:t>∆</w:t>
      </w:r>
      <w:r w:rsidRPr="009618DF">
        <w:rPr>
          <w:vertAlign w:val="superscript"/>
        </w:rPr>
        <w:t>14</w:t>
      </w:r>
      <w:r>
        <w:t>C-CO</w:t>
      </w:r>
      <w:r w:rsidRPr="009618DF">
        <w:rPr>
          <w:vertAlign w:val="subscript"/>
        </w:rPr>
        <w:t>2</w:t>
      </w:r>
      <w:r>
        <w:t xml:space="preserve"> relative to the controls</w:t>
      </w:r>
      <w:commentRangeEnd w:id="112"/>
      <w:r w:rsidR="00E05CBC">
        <w:rPr>
          <w:rStyle w:val="Kommentarzeichen"/>
          <w:rFonts w:eastAsia="Calibri"/>
        </w:rPr>
        <w:commentReference w:id="112"/>
      </w:r>
      <w:r>
        <w:t xml:space="preserve">. Yet the soils collected in 2011 from these same </w:t>
      </w:r>
      <w:r w:rsidR="00BB6837">
        <w:t xml:space="preserve">forest </w:t>
      </w:r>
      <w:r w:rsidR="0058472D">
        <w:t xml:space="preserve">sites showed the same trend </w:t>
      </w:r>
      <w:r w:rsidR="00AF4929">
        <w:t xml:space="preserve">and magnitude </w:t>
      </w:r>
      <w:r w:rsidR="0058472D">
        <w:t xml:space="preserve">of </w:t>
      </w:r>
      <w:r w:rsidR="00AF4929">
        <w:t xml:space="preserve">depletion </w:t>
      </w:r>
      <w:r>
        <w:t xml:space="preserve">in response to treatment as </w:t>
      </w:r>
      <w:r w:rsidR="0058472D">
        <w:t xml:space="preserve">was </w:t>
      </w:r>
      <w:r>
        <w:t xml:space="preserve">observed </w:t>
      </w:r>
      <w:r w:rsidR="0058472D">
        <w:t>in all other forest sites</w:t>
      </w:r>
      <w:r w:rsidR="00990E17">
        <w:t xml:space="preserve"> (Fig. 6</w:t>
      </w:r>
      <w:r w:rsidR="00AF4929">
        <w:t>)</w:t>
      </w:r>
      <w:r>
        <w:t xml:space="preserve">. </w:t>
      </w:r>
      <w:commentRangeEnd w:id="111"/>
      <w:r w:rsidR="002C2021">
        <w:rPr>
          <w:rStyle w:val="Kommentarzeichen"/>
          <w:rFonts w:eastAsia="Calibri"/>
        </w:rPr>
        <w:commentReference w:id="111"/>
      </w:r>
    </w:p>
    <w:p w14:paraId="5C65CC02" w14:textId="3D8517A8" w:rsidR="00CF0B86" w:rsidRDefault="00CF0B86" w:rsidP="00CF0B86">
      <w:pPr>
        <w:pStyle w:val="Text"/>
      </w:pPr>
      <w:r>
        <w:t>In forest soils</w:t>
      </w:r>
      <w:r w:rsidR="00990E17">
        <w:t xml:space="preserve"> collected prior to 2019 (Fig. 5</w:t>
      </w:r>
      <w:r>
        <w:t>, all triangles except black ones above the 1:1 line), the depletion in ∆</w:t>
      </w:r>
      <w:r w:rsidRPr="00EC0211">
        <w:rPr>
          <w:vertAlign w:val="superscript"/>
        </w:rPr>
        <w:t>14</w:t>
      </w:r>
      <w:r>
        <w:t>C-CO</w:t>
      </w:r>
      <w:r w:rsidRPr="00EC0211">
        <w:rPr>
          <w:vertAlign w:val="subscript"/>
        </w:rPr>
        <w:t>2</w:t>
      </w:r>
      <w:r>
        <w:t xml:space="preserve"> observed in comparison to control sample incubations would suggests that the carbon respired in forest soils in response to treatment is older than that respired in grassland soils. This explanation is also consistent with what is seen in the highly enriched samples from </w:t>
      </w:r>
      <w:commentRangeStart w:id="113"/>
      <w:r>
        <w:t>TN</w:t>
      </w:r>
      <w:commentRangeEnd w:id="113"/>
      <w:r w:rsidR="00E05CBC">
        <w:rPr>
          <w:rStyle w:val="Kommentarzeichen"/>
          <w:rFonts w:eastAsia="Calibri"/>
        </w:rPr>
        <w:commentReference w:id="113"/>
      </w:r>
      <w:r>
        <w:t xml:space="preserve">: increased depletion in </w:t>
      </w:r>
      <w:r w:rsidRPr="00EC0211">
        <w:rPr>
          <w:vertAlign w:val="superscript"/>
        </w:rPr>
        <w:t>14</w:t>
      </w:r>
      <w:r>
        <w:t>C-CO</w:t>
      </w:r>
      <w:r w:rsidRPr="00EC0211">
        <w:rPr>
          <w:vertAlign w:val="subscript"/>
        </w:rPr>
        <w:t>2</w:t>
      </w:r>
      <w:r>
        <w:t xml:space="preserve"> relative to the controls due to a much greater difference in </w:t>
      </w:r>
      <w:r w:rsidRPr="00EC0211">
        <w:rPr>
          <w:vertAlign w:val="superscript"/>
        </w:rPr>
        <w:t>14</w:t>
      </w:r>
      <w:r>
        <w:t xml:space="preserve">C between the most recently fixed carbon and the older carbon in the soil. </w:t>
      </w:r>
    </w:p>
    <w:p w14:paraId="56DB28B9" w14:textId="5100EEF7" w:rsidR="005B6272" w:rsidRDefault="00387597" w:rsidP="0058472D">
      <w:pPr>
        <w:pStyle w:val="Text"/>
      </w:pPr>
      <w:r>
        <w:t xml:space="preserve">The switch from depletion to enrichment in </w:t>
      </w:r>
      <w:r w:rsidR="000F2FFD">
        <w:t>∆</w:t>
      </w:r>
      <w:r w:rsidRPr="007D4F07">
        <w:rPr>
          <w:vertAlign w:val="superscript"/>
        </w:rPr>
        <w:t>14</w:t>
      </w:r>
      <w:r>
        <w:t>C-CO</w:t>
      </w:r>
      <w:r w:rsidRPr="007D4F07">
        <w:rPr>
          <w:vertAlign w:val="subscript"/>
        </w:rPr>
        <w:t>2</w:t>
      </w:r>
      <w:r w:rsidR="0058472D">
        <w:t xml:space="preserve"> following treatment</w:t>
      </w:r>
      <w:r>
        <w:t xml:space="preserve"> </w:t>
      </w:r>
      <w:r w:rsidR="0058472D">
        <w:t xml:space="preserve">that we </w:t>
      </w:r>
      <w:r>
        <w:t>observed in the forest soils from Central</w:t>
      </w:r>
      <w:r w:rsidR="0058472D">
        <w:t xml:space="preserve"> Germany between 2011 and 2019 </w:t>
      </w:r>
      <w:r>
        <w:t xml:space="preserve">could be explained by a corresponding shift in the relative enrichment of the more slowly cycling soil carbon pool in comparison to the fast cycling pool. This scenario </w:t>
      </w:r>
      <w:commentRangeStart w:id="114"/>
      <w:r>
        <w:t>is illustrated in Fig. 1</w:t>
      </w:r>
      <w:r w:rsidR="0058472D">
        <w:t>b</w:t>
      </w:r>
      <w:r>
        <w:t xml:space="preserve"> </w:t>
      </w:r>
      <w:commentRangeEnd w:id="114"/>
      <w:r w:rsidR="0096193C">
        <w:rPr>
          <w:rStyle w:val="Kommentarzeichen"/>
          <w:rFonts w:eastAsia="Calibri"/>
        </w:rPr>
        <w:commentReference w:id="114"/>
      </w:r>
      <w:r>
        <w:t xml:space="preserve">as a crossing of the slow and fast pool </w:t>
      </w:r>
      <w:r w:rsidRPr="00716944">
        <w:rPr>
          <w:vertAlign w:val="superscript"/>
        </w:rPr>
        <w:t>14</w:t>
      </w:r>
      <w:r>
        <w:t>C curves between the (hypothetical) observation of the system in 1992 and 2019.</w:t>
      </w:r>
      <w:r w:rsidR="0058472D">
        <w:t xml:space="preserve"> </w:t>
      </w:r>
      <w:r w:rsidR="00FA11FA">
        <w:t xml:space="preserve">Evidence </w:t>
      </w:r>
      <w:r w:rsidR="00C4734A">
        <w:t>for a possible crossing of</w:t>
      </w:r>
      <w:r w:rsidR="00FA11FA">
        <w:t xml:space="preserve"> </w:t>
      </w:r>
      <w:r w:rsidR="005B6272">
        <w:t xml:space="preserve">slow and fast pool </w:t>
      </w:r>
      <w:r w:rsidR="005B6272" w:rsidRPr="00FA11FA">
        <w:rPr>
          <w:vertAlign w:val="superscript"/>
        </w:rPr>
        <w:t>14</w:t>
      </w:r>
      <w:r w:rsidR="005B6272">
        <w:t xml:space="preserve">C curves </w:t>
      </w:r>
      <w:r w:rsidR="00FA11FA">
        <w:t xml:space="preserve">between 2011 and 2019 </w:t>
      </w:r>
      <w:r w:rsidR="00C4734A">
        <w:t>at</w:t>
      </w:r>
      <w:r w:rsidR="00FA11FA">
        <w:t xml:space="preserve"> the Central Germany forest </w:t>
      </w:r>
      <w:r w:rsidR="00C4734A">
        <w:t xml:space="preserve">sites may also be inferred </w:t>
      </w:r>
      <w:r w:rsidR="00FA11FA">
        <w:t>from</w:t>
      </w:r>
      <w:r w:rsidR="005B6272">
        <w:t xml:space="preserve"> the relatively smaller difference between control and treatment </w:t>
      </w:r>
      <w:r w:rsidR="005B6272" w:rsidRPr="00FA11FA">
        <w:rPr>
          <w:vertAlign w:val="superscript"/>
        </w:rPr>
        <w:t>14</w:t>
      </w:r>
      <w:r w:rsidR="005B6272">
        <w:t>C-CO</w:t>
      </w:r>
      <w:r w:rsidR="005B6272" w:rsidRPr="00FA11FA">
        <w:rPr>
          <w:vertAlign w:val="subscript"/>
        </w:rPr>
        <w:t>2</w:t>
      </w:r>
      <w:r w:rsidR="00C4734A">
        <w:t xml:space="preserve"> observed</w:t>
      </w:r>
      <w:r w:rsidR="00FA11FA">
        <w:t xml:space="preserve"> </w:t>
      </w:r>
      <w:r w:rsidR="00C4734A">
        <w:t xml:space="preserve">at </w:t>
      </w:r>
      <w:r w:rsidR="00FA11FA">
        <w:t>both time points, in comparison to the grassland samples from the same regions</w:t>
      </w:r>
      <w:r w:rsidR="005B6272">
        <w:t>.</w:t>
      </w:r>
      <w:r w:rsidR="00FA11FA">
        <w:t xml:space="preserve"> </w:t>
      </w:r>
      <w:r w:rsidR="00C4734A">
        <w:t xml:space="preserve">Alternatively, a different mechanism may be at play in </w:t>
      </w:r>
      <w:r w:rsidR="00C4734A">
        <w:lastRenderedPageBreak/>
        <w:t xml:space="preserve">these 2019 outlier samples, possibly due to the very dry growing season conditions experienced in 2019 as compared to 2011. </w:t>
      </w:r>
    </w:p>
    <w:p w14:paraId="1BC15C9B" w14:textId="2DF5F98F" w:rsidR="002A38DE" w:rsidRDefault="00602594" w:rsidP="00AA33DA">
      <w:pPr>
        <w:pStyle w:val="Text"/>
      </w:pPr>
      <w:r>
        <w:t>The relative increase in ∆</w:t>
      </w:r>
      <w:r w:rsidRPr="00A54C2B">
        <w:rPr>
          <w:vertAlign w:val="superscript"/>
        </w:rPr>
        <w:t>14</w:t>
      </w:r>
      <w:r w:rsidRPr="00A54C2B">
        <w:t>C</w:t>
      </w:r>
      <w:r>
        <w:t>-CO</w:t>
      </w:r>
      <w:r w:rsidRPr="00A54C2B">
        <w:rPr>
          <w:vertAlign w:val="subscript"/>
        </w:rPr>
        <w:t>2</w:t>
      </w:r>
      <w:r>
        <w:t xml:space="preserve"> seen in the grassland soils may suggest that there is a </w:t>
      </w:r>
      <w:r w:rsidR="00057ABD">
        <w:t xml:space="preserve">slowly </w:t>
      </w:r>
      <w:r>
        <w:t>cycling carbon pool that is more enriched than the fastest cycling pool, and it is carbon from this more slowly cycling pool that is contributing more to respiration in treatment samples than in control samples (cf. square symbols in 2019, Fig. 1b). Or it could suggest the opposite: that carbon from a faster cycling poo</w:t>
      </w:r>
      <w:r w:rsidR="00AA33DA">
        <w:t>l has been mobilized</w:t>
      </w:r>
      <w:r w:rsidR="00C349AD">
        <w:t xml:space="preserve"> (open circles, Fig. 1b)</w:t>
      </w:r>
      <w:r w:rsidR="00AA33DA">
        <w:t xml:space="preserve"> </w:t>
      </w:r>
      <w:r>
        <w:t xml:space="preserve">and the </w:t>
      </w:r>
      <w:r w:rsidR="00C349AD">
        <w:t>slow and fast ∆</w:t>
      </w:r>
      <w:r w:rsidRPr="00C349AD">
        <w:rPr>
          <w:vertAlign w:val="superscript"/>
        </w:rPr>
        <w:t>14</w:t>
      </w:r>
      <w:r>
        <w:t>C curves simply have yet to cross, as is the case for the 1992 sampling point in the hypothetical scenario in Fig. 1b.</w:t>
      </w:r>
      <w:r w:rsidR="00AA33DA">
        <w:t xml:space="preserve"> </w:t>
      </w:r>
      <w:r w:rsidR="002A38DE">
        <w:t>Howev</w:t>
      </w:r>
      <w:r w:rsidR="009E20C0">
        <w:t xml:space="preserve">er, the hypothetical soil system depicted in Fig 1 (a, and b), is simplified and reality </w:t>
      </w:r>
      <w:commentRangeStart w:id="115"/>
      <w:r w:rsidR="009E20C0">
        <w:t>is likely more complex</w:t>
      </w:r>
      <w:commentRangeEnd w:id="115"/>
      <w:r w:rsidR="007D5F37">
        <w:rPr>
          <w:rStyle w:val="Kommentarzeichen"/>
          <w:rFonts w:eastAsia="Calibri"/>
        </w:rPr>
        <w:commentReference w:id="115"/>
      </w:r>
      <w:r w:rsidR="009E20C0">
        <w:t>.</w:t>
      </w:r>
    </w:p>
    <w:p w14:paraId="256FE716" w14:textId="71ACFC4D" w:rsidR="00C4734A" w:rsidRDefault="00AA33DA" w:rsidP="00AA33DA">
      <w:pPr>
        <w:pStyle w:val="Text"/>
      </w:pPr>
      <w:commentRangeStart w:id="116"/>
      <w:r>
        <w:t xml:space="preserve">Drying and rewetting is </w:t>
      </w:r>
      <w:r w:rsidR="00C349AD">
        <w:t xml:space="preserve">both </w:t>
      </w:r>
      <w:r>
        <w:t>more</w:t>
      </w:r>
      <w:r w:rsidR="00C349AD">
        <w:t xml:space="preserve"> common and more</w:t>
      </w:r>
      <w:r>
        <w:t xml:space="preserve"> extreme in grassland sites than in </w:t>
      </w:r>
      <w:commentRangeEnd w:id="116"/>
      <w:r w:rsidR="00760F46">
        <w:rPr>
          <w:rStyle w:val="Kommentarzeichen"/>
          <w:rFonts w:eastAsia="Calibri"/>
        </w:rPr>
        <w:commentReference w:id="116"/>
      </w:r>
      <w:r>
        <w:t>forest sites, potentially leading to increased storage of osmolytes in the soil over time</w:t>
      </w:r>
      <w:r w:rsidR="00C349AD">
        <w:t xml:space="preserve"> </w:t>
      </w:r>
      <w:r w:rsidR="00C349AD">
        <w:fldChar w:fldCharType="begin" w:fldLock="1"/>
      </w:r>
      <w:r w:rsidR="002D629D">
        <w:instrText>ADDIN CSL_CITATION {"citationItems":[{"id":"ITEM-1","itemData":{"DOI":"10.1016/j.soilbio.2016.03.021","ISSN":"0038-0717","author":[{"dropping-particle":"","family":"Warren","given":"Charles R","non-dropping-particle":"","parse-names":false,"suffix":""}],"container-title":"Soil Biology and Biochemistry","id":"ITEM-1","issued":{"date-parts":[["2016"]]},"page":"54-63","publisher":"Elsevier Ltd","title":"Soil Biology &amp; Biochemistry Do microbial osmolytes or extracellular depolymerisation products accumulate as soil dries ?","type":"article-journal","volume":"98"},"uris":["http://www.mendeley.com/documents/?uuid=1cdafa52-1c7d-46d8-a756-3963ce1e3397"]}],"mendeley":{"formattedCitation":"(Warren, 2016)","plainTextFormattedCitation":"(Warren, 2016)","previouslyFormattedCitation":"(Warren, 2016)"},"properties":{"noteIndex":0},"schema":"https://github.com/citation-style-language/schema/raw/master/csl-citation.json"}</w:instrText>
      </w:r>
      <w:r w:rsidR="00C349AD">
        <w:fldChar w:fldCharType="separate"/>
      </w:r>
      <w:r w:rsidR="00C349AD" w:rsidRPr="00C349AD">
        <w:rPr>
          <w:noProof/>
        </w:rPr>
        <w:t>(Warren, 2016)</w:t>
      </w:r>
      <w:r w:rsidR="00C349AD">
        <w:fldChar w:fldCharType="end"/>
      </w:r>
      <w:r>
        <w:t>,</w:t>
      </w:r>
      <w:r w:rsidR="009E20C0">
        <w:t xml:space="preserve"> </w:t>
      </w:r>
      <w:r>
        <w:t xml:space="preserve">in grassland soils as compared to forest soils. Such a </w:t>
      </w:r>
      <w:r w:rsidR="009E20C0">
        <w:t xml:space="preserve">pool would likely be enriched with bomb-C and </w:t>
      </w:r>
      <w:r>
        <w:t>could be the substrate source o</w:t>
      </w:r>
      <w:r w:rsidR="009E20C0">
        <w:t>bserved in the grassland sample respiration</w:t>
      </w:r>
      <w:r>
        <w:t xml:space="preserve"> following </w:t>
      </w:r>
      <w:r w:rsidR="009E20C0">
        <w:t>air-drying and rewetting</w:t>
      </w:r>
      <w:r>
        <w:t xml:space="preserve">. However, </w:t>
      </w:r>
      <w:r w:rsidR="003E24C3">
        <w:t xml:space="preserve">even within the same grassland soil, </w:t>
      </w:r>
      <w:r w:rsidR="00A04339">
        <w:t>such a</w:t>
      </w:r>
      <w:r>
        <w:t xml:space="preserve"> pool </w:t>
      </w:r>
      <w:r w:rsidR="003E24C3">
        <w:t>could</w:t>
      </w:r>
      <w:r>
        <w:t xml:space="preserve"> </w:t>
      </w:r>
      <w:r w:rsidR="003E24C3">
        <w:t xml:space="preserve">have a different interpretation or </w:t>
      </w:r>
      <w:r>
        <w:t>be conside</w:t>
      </w:r>
      <w:r w:rsidR="00CF0B86">
        <w:t>red to be</w:t>
      </w:r>
      <w:r>
        <w:t xml:space="preserve"> part of a completely different </w:t>
      </w:r>
      <w:r w:rsidR="003E24C3">
        <w:t xml:space="preserve">soil carbon </w:t>
      </w:r>
      <w:r>
        <w:t>pool i</w:t>
      </w:r>
      <w:r w:rsidR="003E24C3">
        <w:t xml:space="preserve">n an air-dried and rewet soil than in </w:t>
      </w:r>
      <w:r w:rsidR="00CF0B86">
        <w:t>a</w:t>
      </w:r>
      <w:r>
        <w:t xml:space="preserve"> field-moist </w:t>
      </w:r>
      <w:r w:rsidR="00CF0B86">
        <w:t>soil</w:t>
      </w:r>
      <w:r>
        <w:t xml:space="preserve">. A scenario like this is demonstrated for the water extractable organic carbon pool by </w:t>
      </w:r>
      <w:proofErr w:type="spellStart"/>
      <w:r>
        <w:t>Slesserov</w:t>
      </w:r>
      <w:proofErr w:type="spellEnd"/>
      <w:r>
        <w:t xml:space="preserve"> et al. (2020)</w:t>
      </w:r>
      <w:r w:rsidR="00057ABD">
        <w:t>, which increases in size fol</w:t>
      </w:r>
      <w:r w:rsidR="003E24C3">
        <w:t xml:space="preserve">lowing air-drying and rewetting, </w:t>
      </w:r>
      <w:r w:rsidR="00057ABD">
        <w:t>f</w:t>
      </w:r>
      <w:r w:rsidR="003E24C3">
        <w:t>ueling</w:t>
      </w:r>
      <w:r w:rsidR="00057ABD">
        <w:t xml:space="preserve"> subsequent respiration</w:t>
      </w:r>
      <w:r>
        <w:t xml:space="preserve">. In </w:t>
      </w:r>
      <w:r w:rsidR="000F3D36">
        <w:t>the current</w:t>
      </w:r>
      <w:r>
        <w:t xml:space="preserve"> study, without further information for model parameterization such as inputs, </w:t>
      </w:r>
      <w:commentRangeStart w:id="117"/>
      <w:r>
        <w:t>∆</w:t>
      </w:r>
      <w:r w:rsidRPr="006D3136">
        <w:rPr>
          <w:vertAlign w:val="superscript"/>
        </w:rPr>
        <w:t>14</w:t>
      </w:r>
      <w:r>
        <w:t>C of bulk soil, or pool sizes from mechanistic fractionation methods, confident determination of which pool is fueling the change in ∆</w:t>
      </w:r>
      <w:r w:rsidRPr="006D3136">
        <w:rPr>
          <w:vertAlign w:val="superscript"/>
        </w:rPr>
        <w:t>14</w:t>
      </w:r>
      <w:r>
        <w:t>C-CO</w:t>
      </w:r>
      <w:r w:rsidRPr="002A38DE">
        <w:rPr>
          <w:vertAlign w:val="subscript"/>
        </w:rPr>
        <w:t>2</w:t>
      </w:r>
      <w:r>
        <w:t xml:space="preserve"> following treatment for grassland samples remains elusive.</w:t>
      </w:r>
      <w:commentRangeEnd w:id="117"/>
      <w:r w:rsidR="000D5326">
        <w:rPr>
          <w:rStyle w:val="Kommentarzeichen"/>
          <w:rFonts w:eastAsia="Calibri"/>
        </w:rPr>
        <w:commentReference w:id="117"/>
      </w:r>
    </w:p>
    <w:p w14:paraId="5254ADDA" w14:textId="0F1E6AED" w:rsidR="0058472D" w:rsidRDefault="0058472D" w:rsidP="000D5326">
      <w:pPr>
        <w:pStyle w:val="Text"/>
      </w:pPr>
      <w:r>
        <w:t>If we assume that the respiration flux is dominated by the fast cycling soil carbon pool, then control sample ∆</w:t>
      </w:r>
      <w:r w:rsidRPr="007D4F07">
        <w:rPr>
          <w:vertAlign w:val="superscript"/>
        </w:rPr>
        <w:t>14</w:t>
      </w:r>
      <w:r>
        <w:t>C-CO</w:t>
      </w:r>
      <w:r w:rsidRPr="007D4F07">
        <w:rPr>
          <w:vertAlign w:val="subscript"/>
        </w:rPr>
        <w:t>2</w:t>
      </w:r>
      <w:r>
        <w:t xml:space="preserve"> should decline at nearly the same rate or just slightly slower than atmospheric </w:t>
      </w:r>
      <w:r w:rsidR="00AF4929">
        <w:t>∆</w:t>
      </w:r>
      <w:r w:rsidRPr="007D4F07">
        <w:rPr>
          <w:vertAlign w:val="superscript"/>
        </w:rPr>
        <w:t>14</w:t>
      </w:r>
      <w:r>
        <w:t xml:space="preserve">C, as is observed for the forest and grassland soils sampled in both 2011 and 2019 for Experiments 1 and 2. </w:t>
      </w:r>
      <w:r w:rsidR="00AF4929">
        <w:t>While the difference from the atmosphere is greater for the 2019 grassland control samples than for the grassland controls in 2011, this may be simply because the bulk soil organic matter ∆</w:t>
      </w:r>
      <w:r w:rsidR="00AF4929" w:rsidRPr="00AF4929">
        <w:rPr>
          <w:vertAlign w:val="superscript"/>
        </w:rPr>
        <w:t>14</w:t>
      </w:r>
      <w:r w:rsidR="00AF4929">
        <w:t>C content of the additional grassland sites included in the 2011 incubations is assumed to be lower. Bulk soil ∆</w:t>
      </w:r>
      <w:r w:rsidR="00AF4929" w:rsidRPr="00AF4929">
        <w:rPr>
          <w:vertAlign w:val="superscript"/>
        </w:rPr>
        <w:t>14</w:t>
      </w:r>
      <w:r w:rsidR="00AF4929">
        <w:t xml:space="preserve">C was not measured for these samples, but measurements made in 2011 for nearby grassland sites in the </w:t>
      </w:r>
      <w:proofErr w:type="spellStart"/>
      <w:r w:rsidR="00AF4929">
        <w:t>Hainich-</w:t>
      </w:r>
      <w:del w:id="118" w:author="Marion Schrumpf" w:date="2020-06-03T17:47:00Z">
        <w:r w:rsidR="00AF4929" w:rsidDel="000D5326">
          <w:delText xml:space="preserve">Dunn </w:delText>
        </w:r>
      </w:del>
      <w:ins w:id="119" w:author="Marion Schrumpf" w:date="2020-06-03T17:47:00Z">
        <w:r w:rsidR="000D5326">
          <w:t>D</w:t>
        </w:r>
        <w:r w:rsidR="000D5326">
          <w:t>ün</w:t>
        </w:r>
        <w:proofErr w:type="spellEnd"/>
        <w:r w:rsidR="000D5326">
          <w:t xml:space="preserve"> </w:t>
        </w:r>
      </w:ins>
      <w:r w:rsidR="00AF4929">
        <w:t>region had a mean ∆</w:t>
      </w:r>
      <w:r w:rsidR="00AF4929" w:rsidRPr="00AF4929">
        <w:rPr>
          <w:vertAlign w:val="superscript"/>
        </w:rPr>
        <w:t>14</w:t>
      </w:r>
      <w:r w:rsidR="00AF4929">
        <w:t xml:space="preserve">C content of 50.9‰ (n = 10), while mean 14C for the grassland sites in the </w:t>
      </w:r>
      <w:proofErr w:type="spellStart"/>
      <w:r w:rsidR="00AF4929">
        <w:t>Schorheide-Chorin</w:t>
      </w:r>
      <w:proofErr w:type="spellEnd"/>
      <w:r w:rsidR="00AF4929">
        <w:t xml:space="preserve"> region was 13.9‰ (n = 10).</w:t>
      </w:r>
      <w:r w:rsidR="00602594" w:rsidRPr="00602594">
        <w:t xml:space="preserve"> </w:t>
      </w:r>
      <w:commentRangeStart w:id="120"/>
      <w:r w:rsidR="000F3D36">
        <w:t xml:space="preserve">However, the consistent enrichment of </w:t>
      </w:r>
      <w:r w:rsidR="00990E17">
        <w:t>∆</w:t>
      </w:r>
      <w:r w:rsidR="000F3D36" w:rsidRPr="00990E17">
        <w:rPr>
          <w:vertAlign w:val="superscript"/>
        </w:rPr>
        <w:t>14</w:t>
      </w:r>
      <w:r w:rsidR="000F3D36">
        <w:t>C-CO</w:t>
      </w:r>
      <w:r w:rsidR="000F3D36" w:rsidRPr="00990E17">
        <w:rPr>
          <w:vertAlign w:val="subscript"/>
        </w:rPr>
        <w:t>2</w:t>
      </w:r>
      <w:r w:rsidR="000F3D36">
        <w:t xml:space="preserve"> in relation to the atmosphere observed in almost all samples is strong evidence that the dominant pool contributing to respiration is more enriched than the atmosphere, and therefore must be comprised of predominantly </w:t>
      </w:r>
      <w:proofErr w:type="spellStart"/>
      <w:r w:rsidR="000F3D36">
        <w:t>decadally</w:t>
      </w:r>
      <w:proofErr w:type="spellEnd"/>
      <w:r w:rsidR="000F3D36">
        <w:t xml:space="preserve"> cycling, bomb-C enriched, carbon.</w:t>
      </w:r>
      <w:commentRangeEnd w:id="120"/>
      <w:r w:rsidR="002F20C2">
        <w:rPr>
          <w:rStyle w:val="Kommentarzeichen"/>
          <w:rFonts w:eastAsia="Calibri"/>
        </w:rPr>
        <w:commentReference w:id="120"/>
      </w:r>
    </w:p>
    <w:p w14:paraId="1525480D" w14:textId="2A42F300" w:rsidR="00387597" w:rsidRDefault="00387597" w:rsidP="00460E41">
      <w:pPr>
        <w:pStyle w:val="Text"/>
      </w:pPr>
      <w:r>
        <w:t xml:space="preserve">Soils in this study spanned a relatively small range of storage duration, from 0 to 14 years, but within this range the duration of storage did not have a significant effect on the difference observed in </w:t>
      </w:r>
      <w:r w:rsidR="00990E17">
        <w:t>∆</w:t>
      </w:r>
      <w:r w:rsidRPr="00EC0211">
        <w:rPr>
          <w:vertAlign w:val="superscript"/>
        </w:rPr>
        <w:t>14</w:t>
      </w:r>
      <w:r>
        <w:t>C-CO</w:t>
      </w:r>
      <w:r w:rsidRPr="00EC0211">
        <w:rPr>
          <w:vertAlign w:val="subscript"/>
        </w:rPr>
        <w:t>2</w:t>
      </w:r>
      <w:r>
        <w:t xml:space="preserve">. To test this effect fully, it would be ideal to measure splits of the same sample at multiple points in time, but this was not possible within the confines of this study. The slight increase in the difference between control and treatment sample </w:t>
      </w:r>
      <w:r w:rsidR="00990E17">
        <w:t>∆</w:t>
      </w:r>
      <w:r w:rsidRPr="00EC0211">
        <w:rPr>
          <w:vertAlign w:val="superscript"/>
        </w:rPr>
        <w:t>14</w:t>
      </w:r>
      <w:r>
        <w:t>C-CO</w:t>
      </w:r>
      <w:r w:rsidRPr="00EC0211">
        <w:rPr>
          <w:vertAlign w:val="subscript"/>
        </w:rPr>
        <w:t>2</w:t>
      </w:r>
      <w:r>
        <w:t xml:space="preserve"> seen with increased duration of storage in the highly enriched samples from Oak Ridge, TN, analyzed in Experiment 3, suggests that some of the most recently fixed carbon may be preferentially lost over time. These samples were included precisely because the highly enriched label was concentrated in the most recently fixed carbon, and therefore should be a sensitive indicator of whether or not storage leads to losses. However, </w:t>
      </w:r>
      <w:commentRangeStart w:id="121"/>
      <w:r>
        <w:t xml:space="preserve">as the incubations conducted after 4 years of </w:t>
      </w:r>
      <w:r>
        <w:lastRenderedPageBreak/>
        <w:t xml:space="preserve">storage were done in a different laboratory </w:t>
      </w:r>
      <w:commentRangeEnd w:id="121"/>
      <w:r w:rsidR="000D5326">
        <w:rPr>
          <w:rStyle w:val="Kommentarzeichen"/>
          <w:rFonts w:eastAsia="Calibri"/>
        </w:rPr>
        <w:commentReference w:id="121"/>
      </w:r>
      <w:r>
        <w:t xml:space="preserve">under different conditions than the incubations after 14 years of storage, we caution that this may not represent a real trend. </w:t>
      </w:r>
    </w:p>
    <w:p w14:paraId="05730EBA" w14:textId="65710D95" w:rsidR="00387597" w:rsidRDefault="00387597" w:rsidP="00460E41">
      <w:pPr>
        <w:pStyle w:val="Text"/>
        <w:rPr>
          <w:bCs/>
        </w:rPr>
      </w:pPr>
      <w:r>
        <w:rPr>
          <w:bCs/>
        </w:rPr>
        <w:t>Overall, the slight increase in the apparent age of respired CO</w:t>
      </w:r>
      <w:r w:rsidRPr="000B7528">
        <w:rPr>
          <w:bCs/>
          <w:vertAlign w:val="subscript"/>
        </w:rPr>
        <w:t>2</w:t>
      </w:r>
      <w:r>
        <w:rPr>
          <w:bCs/>
        </w:rPr>
        <w:t xml:space="preserve"> seems to be consistent across the soils studied, but stronger in grassland soils than in forest soils.</w:t>
      </w:r>
      <w:r>
        <w:t xml:space="preserve"> </w:t>
      </w:r>
      <w:r>
        <w:rPr>
          <w:bCs/>
        </w:rPr>
        <w:t>In the context of modeling applications, the d</w:t>
      </w:r>
      <w:r w:rsidRPr="000E58F9">
        <w:rPr>
          <w:bCs/>
        </w:rPr>
        <w:t xml:space="preserve">ifferences in </w:t>
      </w:r>
      <w:r w:rsidRPr="00EC0211">
        <w:rPr>
          <w:bCs/>
          <w:vertAlign w:val="superscript"/>
        </w:rPr>
        <w:t>14</w:t>
      </w:r>
      <w:r>
        <w:rPr>
          <w:bCs/>
        </w:rPr>
        <w:t>C-</w:t>
      </w:r>
      <w:r w:rsidRPr="000E58F9">
        <w:rPr>
          <w:bCs/>
        </w:rPr>
        <w:t>CO</w:t>
      </w:r>
      <w:r w:rsidRPr="00EC0211">
        <w:rPr>
          <w:bCs/>
          <w:vertAlign w:val="subscript"/>
        </w:rPr>
        <w:t>2</w:t>
      </w:r>
      <w:r w:rsidRPr="000E58F9">
        <w:rPr>
          <w:bCs/>
        </w:rPr>
        <w:t xml:space="preserve"> </w:t>
      </w:r>
      <w:r>
        <w:rPr>
          <w:bCs/>
        </w:rPr>
        <w:t>caused by air-drying and subsequent rewetting observed</w:t>
      </w:r>
      <w:r w:rsidRPr="000E58F9">
        <w:rPr>
          <w:bCs/>
        </w:rPr>
        <w:t xml:space="preserve"> in this study </w:t>
      </w:r>
      <w:r>
        <w:rPr>
          <w:bCs/>
        </w:rPr>
        <w:t xml:space="preserve">would lead to </w:t>
      </w:r>
      <w:r w:rsidRPr="000E58F9">
        <w:rPr>
          <w:bCs/>
        </w:rPr>
        <w:t>shift</w:t>
      </w:r>
      <w:r>
        <w:rPr>
          <w:bCs/>
        </w:rPr>
        <w:t>s in</w:t>
      </w:r>
      <w:r w:rsidRPr="000E58F9">
        <w:rPr>
          <w:bCs/>
        </w:rPr>
        <w:t xml:space="preserve"> apparent transit time of soil carbon by 5 to 10 years relative to estimates from incubations of soils that have not undergone air-drying</w:t>
      </w:r>
      <w:r>
        <w:rPr>
          <w:bCs/>
        </w:rPr>
        <w:t xml:space="preserve">. Depending on the needed resolution, </w:t>
      </w:r>
      <w:commentRangeStart w:id="122"/>
      <w:r>
        <w:rPr>
          <w:bCs/>
        </w:rPr>
        <w:t xml:space="preserve">this difference may be negligible, but future studies should consider the possible consequences of this shift. </w:t>
      </w:r>
      <w:commentRangeEnd w:id="122"/>
      <w:r w:rsidR="000173E5">
        <w:rPr>
          <w:rStyle w:val="Kommentarzeichen"/>
          <w:rFonts w:eastAsia="Calibri"/>
        </w:rPr>
        <w:commentReference w:id="122"/>
      </w:r>
      <w:commentRangeStart w:id="123"/>
      <w:r>
        <w:t xml:space="preserve">In conclusion, we </w:t>
      </w:r>
      <w:r w:rsidRPr="000E58F9">
        <w:rPr>
          <w:bCs/>
        </w:rPr>
        <w:t>believe the radiocarbon incubation technique for archived soils is promising approach for improving soil carbon models</w:t>
      </w:r>
      <w:r>
        <w:rPr>
          <w:bCs/>
        </w:rPr>
        <w:t xml:space="preserve">, and that the benefit of having observations of the system at multiple time points outweighs the slight shift in </w:t>
      </w:r>
      <w:r w:rsidR="00990E17">
        <w:rPr>
          <w:bCs/>
        </w:rPr>
        <w:t>∆</w:t>
      </w:r>
      <w:r w:rsidRPr="000B7528">
        <w:rPr>
          <w:bCs/>
          <w:vertAlign w:val="superscript"/>
        </w:rPr>
        <w:t>14</w:t>
      </w:r>
      <w:r>
        <w:rPr>
          <w:bCs/>
        </w:rPr>
        <w:t>C-CO</w:t>
      </w:r>
      <w:r w:rsidRPr="000B7528">
        <w:rPr>
          <w:bCs/>
          <w:vertAlign w:val="subscript"/>
        </w:rPr>
        <w:t>2</w:t>
      </w:r>
      <w:r>
        <w:rPr>
          <w:bCs/>
        </w:rPr>
        <w:t xml:space="preserve"> caused by the processes of air-drying, storage, and rewetting. </w:t>
      </w:r>
      <w:commentRangeEnd w:id="123"/>
      <w:r w:rsidR="000D5326">
        <w:rPr>
          <w:rStyle w:val="Kommentarzeichen"/>
          <w:rFonts w:eastAsia="Calibri"/>
        </w:rPr>
        <w:commentReference w:id="123"/>
      </w:r>
    </w:p>
    <w:p w14:paraId="0A1FFF8F" w14:textId="5C43EA54" w:rsidR="0044470A" w:rsidRDefault="0044470A" w:rsidP="00816490">
      <w:pPr>
        <w:pStyle w:val="Heading-Main"/>
      </w:pPr>
      <w:r>
        <w:t>5 Conclusion</w:t>
      </w:r>
    </w:p>
    <w:p w14:paraId="089BCE3F" w14:textId="2564F742" w:rsidR="0044470A" w:rsidRDefault="00816490" w:rsidP="0044470A">
      <w:pPr>
        <w:pStyle w:val="Text"/>
        <w:ind w:firstLine="0"/>
      </w:pPr>
      <w:r>
        <w:tab/>
        <w:t xml:space="preserve">Air-drying and rewetting of soils leads to significant differences in the </w:t>
      </w:r>
      <w:r w:rsidRPr="00816490">
        <w:rPr>
          <w:vertAlign w:val="superscript"/>
        </w:rPr>
        <w:t>14</w:t>
      </w:r>
      <w:r>
        <w:t>C of respired CO</w:t>
      </w:r>
      <w:r w:rsidRPr="00816490">
        <w:rPr>
          <w:vertAlign w:val="subscript"/>
        </w:rPr>
        <w:t>2</w:t>
      </w:r>
      <w:r>
        <w:t xml:space="preserve"> in laboratory incubations. These differences</w:t>
      </w:r>
      <w:ins w:id="124" w:author="Susan Trumbore" w:date="2020-06-01T16:00:00Z">
        <w:r w:rsidR="005D0AEB">
          <w:t xml:space="preserve"> </w:t>
        </w:r>
      </w:ins>
      <w:del w:id="125" w:author="Susan Trumbore" w:date="2020-06-01T16:00:00Z">
        <w:r w:rsidDel="005D0AEB">
          <w:delText xml:space="preserve"> appear to be driven by air-drying and rewetting, </w:delText>
        </w:r>
      </w:del>
      <w:ins w:id="126" w:author="Susan Trumbore" w:date="2020-06-01T16:00:00Z">
        <w:r w:rsidR="005D0AEB">
          <w:t>are</w:t>
        </w:r>
      </w:ins>
      <w:ins w:id="127" w:author="Susan Trumbore" w:date="2020-06-01T16:01:00Z">
        <w:r w:rsidR="005D0AEB">
          <w:t xml:space="preserve"> apparently </w:t>
        </w:r>
      </w:ins>
      <w:r>
        <w:t>not</w:t>
      </w:r>
      <w:ins w:id="128" w:author="Susan Trumbore" w:date="2020-06-01T16:01:00Z">
        <w:r w:rsidR="005D0AEB">
          <w:t xml:space="preserve"> affected</w:t>
        </w:r>
      </w:ins>
      <w:r>
        <w:t xml:space="preserve"> by the duration of storage</w:t>
      </w:r>
      <w:del w:id="129" w:author="Susan Trumbore" w:date="2020-06-01T16:01:00Z">
        <w:r w:rsidDel="005D0AEB">
          <w:delText>. However these differences</w:delText>
        </w:r>
      </w:del>
      <w:ins w:id="130" w:author="Susan Trumbore" w:date="2020-06-01T16:01:00Z">
        <w:r w:rsidR="005D0AEB">
          <w:t xml:space="preserve"> and</w:t>
        </w:r>
      </w:ins>
      <w:r>
        <w:t xml:space="preserve"> are </w:t>
      </w:r>
      <w:commentRangeStart w:id="131"/>
      <w:r>
        <w:t xml:space="preserve">within </w:t>
      </w:r>
      <w:r w:rsidRPr="005D0AEB">
        <w:rPr>
          <w:highlight w:val="yellow"/>
          <w:rPrChange w:id="132" w:author="Susan Trumbore" w:date="2020-06-01T16:02:00Z">
            <w:rPr/>
          </w:rPrChange>
        </w:rPr>
        <w:t>20‰</w:t>
      </w:r>
      <w:r>
        <w:t xml:space="preserve"> for the majority of forest soils and </w:t>
      </w:r>
      <w:r w:rsidRPr="005D0AEB">
        <w:rPr>
          <w:highlight w:val="yellow"/>
          <w:rPrChange w:id="133" w:author="Susan Trumbore" w:date="2020-06-01T16:02:00Z">
            <w:rPr/>
          </w:rPrChange>
        </w:rPr>
        <w:t>20</w:t>
      </w:r>
      <w:commentRangeEnd w:id="131"/>
      <w:r w:rsidR="00A739BE">
        <w:rPr>
          <w:rStyle w:val="Kommentarzeichen"/>
          <w:rFonts w:eastAsia="Calibri"/>
        </w:rPr>
        <w:commentReference w:id="131"/>
      </w:r>
      <w:r w:rsidRPr="005D0AEB">
        <w:rPr>
          <w:highlight w:val="yellow"/>
          <w:rPrChange w:id="134" w:author="Susan Trumbore" w:date="2020-06-01T16:02:00Z">
            <w:rPr/>
          </w:rPrChange>
        </w:rPr>
        <w:t>‰</w:t>
      </w:r>
      <w:r>
        <w:t xml:space="preserve"> for </w:t>
      </w:r>
      <w:del w:id="135" w:author="Susan Trumbore" w:date="2020-06-01T16:01:00Z">
        <w:r w:rsidDel="005D0AEB">
          <w:delText>the majority</w:delText>
        </w:r>
      </w:del>
      <w:ins w:id="136" w:author="Susan Trumbore" w:date="2020-06-01T16:01:00Z">
        <w:r w:rsidR="005D0AEB">
          <w:t>the more limited number of</w:t>
        </w:r>
      </w:ins>
      <w:r>
        <w:t xml:space="preserve"> </w:t>
      </w:r>
      <w:del w:id="137" w:author="Susan Trumbore" w:date="2020-06-01T16:01:00Z">
        <w:r w:rsidDel="005D0AEB">
          <w:delText xml:space="preserve">of </w:delText>
        </w:r>
      </w:del>
      <w:r>
        <w:t>grassland samples</w:t>
      </w:r>
      <w:ins w:id="138" w:author="Susan Trumbore" w:date="2020-06-01T16:02:00Z">
        <w:r w:rsidR="005D0AEB">
          <w:t xml:space="preserve"> studied.  </w:t>
        </w:r>
        <w:commentRangeStart w:id="139"/>
        <w:r w:rsidR="005D0AEB">
          <w:t>This is often comparable to the standard deviation among replicate incubated samples and can be consi</w:t>
        </w:r>
      </w:ins>
      <w:ins w:id="140" w:author="Susan Trumbore" w:date="2020-06-01T16:03:00Z">
        <w:r w:rsidR="005D0AEB">
          <w:t>dered</w:t>
        </w:r>
      </w:ins>
      <w:del w:id="141" w:author="Susan Trumbore" w:date="2020-06-01T16:02:00Z">
        <w:r w:rsidDel="005D0AEB">
          <w:delText>, which is a</w:delText>
        </w:r>
      </w:del>
      <w:r>
        <w:t xml:space="preserve"> relatively small</w:t>
      </w:r>
      <w:ins w:id="142" w:author="Susan Trumbore" w:date="2020-06-01T16:03:00Z">
        <w:r w:rsidR="005D0AEB">
          <w:t xml:space="preserve"> (though systematic)</w:t>
        </w:r>
      </w:ins>
      <w:commentRangeEnd w:id="139"/>
      <w:r w:rsidR="00A739BE">
        <w:rPr>
          <w:rStyle w:val="Kommentarzeichen"/>
          <w:rFonts w:eastAsia="Calibri"/>
        </w:rPr>
        <w:commentReference w:id="139"/>
      </w:r>
      <w:r>
        <w:t xml:space="preserve"> error in when calculating ages and transit times: equivalent to 5 to 10 years of change in atmospheric </w:t>
      </w:r>
      <w:r w:rsidRPr="00816490">
        <w:rPr>
          <w:vertAlign w:val="superscript"/>
        </w:rPr>
        <w:t>14</w:t>
      </w:r>
      <w:r>
        <w:t>C over the first decade of the 20</w:t>
      </w:r>
      <w:r w:rsidRPr="00816490">
        <w:rPr>
          <w:vertAlign w:val="superscript"/>
        </w:rPr>
        <w:t>th</w:t>
      </w:r>
      <w:r>
        <w:t xml:space="preserve"> century. Forest and grassland soils respond differently to air-drying and rewetting, with enrichment in grassland samples, and depletion in forest soils collected in and before 2011, but enrichme</w:t>
      </w:r>
      <w:bookmarkStart w:id="143" w:name="_GoBack"/>
      <w:bookmarkEnd w:id="143"/>
      <w:r>
        <w:t>nt in the forest soils collected in 2019. The mechanism behind these differences is not clear, but the data from this study suggest that air-drying and rewetting increases the contribution of olde</w:t>
      </w:r>
      <w:r w:rsidR="00787AAE">
        <w:t>r carbon to respiration</w:t>
      </w:r>
      <w:ins w:id="144" w:author="Susan Trumbore" w:date="2020-06-01T16:04:00Z">
        <w:r w:rsidR="005D0AEB">
          <w:t xml:space="preserve"> less</w:t>
        </w:r>
      </w:ins>
      <w:r w:rsidR="00787AAE">
        <w:t xml:space="preserve"> in forests than in grasslands. Overall, the results of this study suggest that measuring the </w:t>
      </w:r>
      <w:r w:rsidR="00787AAE" w:rsidRPr="00990E17">
        <w:rPr>
          <w:vertAlign w:val="superscript"/>
        </w:rPr>
        <w:t>14</w:t>
      </w:r>
      <w:r w:rsidR="00787AAE">
        <w:t>C of respired CO</w:t>
      </w:r>
      <w:r w:rsidR="00787AAE" w:rsidRPr="00990E17">
        <w:rPr>
          <w:vertAlign w:val="subscript"/>
        </w:rPr>
        <w:t>2</w:t>
      </w:r>
      <w:r w:rsidR="00787AAE">
        <w:t xml:space="preserve"> in laboratory incubations of archived soils is a promising technique for improving </w:t>
      </w:r>
      <w:del w:id="145" w:author="Susan Trumbore" w:date="2020-06-01T16:04:00Z">
        <w:r w:rsidR="00787AAE" w:rsidDel="005D0AEB">
          <w:delText xml:space="preserve">future </w:delText>
        </w:r>
      </w:del>
      <w:ins w:id="146" w:author="Susan Trumbore" w:date="2020-06-01T16:04:00Z">
        <w:r w:rsidR="005D0AEB">
          <w:t xml:space="preserve">quantitative </w:t>
        </w:r>
      </w:ins>
      <w:del w:id="147" w:author="Susan Trumbore" w:date="2020-06-01T16:04:00Z">
        <w:r w:rsidR="00787AAE" w:rsidDel="005D0AEB">
          <w:delText>soil carbon models</w:delText>
        </w:r>
      </w:del>
      <w:ins w:id="148" w:author="Susan Trumbore" w:date="2020-06-01T16:04:00Z">
        <w:r w:rsidR="005D0AEB">
          <w:t>interpretation of soil C dynam</w:t>
        </w:r>
      </w:ins>
      <w:ins w:id="149" w:author="Susan Trumbore" w:date="2020-06-01T16:05:00Z">
        <w:r w:rsidR="005D0AEB">
          <w:t xml:space="preserve">ics and can provide a strong constraint for soil C models.  However, </w:t>
        </w:r>
      </w:ins>
      <w:del w:id="150" w:author="Susan Trumbore" w:date="2020-06-01T16:05:00Z">
        <w:r w:rsidR="00787AAE" w:rsidDel="005D0AEB">
          <w:delText xml:space="preserve">, but that </w:delText>
        </w:r>
      </w:del>
      <w:r w:rsidR="00787AAE">
        <w:t>potential bias</w:t>
      </w:r>
      <w:ins w:id="151" w:author="Susan Trumbore" w:date="2020-06-01T16:05:00Z">
        <w:r w:rsidR="005D0AEB">
          <w:t>es</w:t>
        </w:r>
      </w:ins>
      <w:r w:rsidR="00787AAE">
        <w:t xml:space="preserve"> from air-drying and rewetting </w:t>
      </w:r>
      <w:ins w:id="152" w:author="Susan Trumbore" w:date="2020-06-01T16:05:00Z">
        <w:r w:rsidR="005D0AEB">
          <w:t xml:space="preserve">need to be considered, and </w:t>
        </w:r>
      </w:ins>
      <w:del w:id="153" w:author="Susan Trumbore" w:date="2020-06-01T16:06:00Z">
        <w:r w:rsidR="00787AAE" w:rsidDel="005D0AEB">
          <w:delText xml:space="preserve">may greater in grassland soils than in forest soils, and </w:delText>
        </w:r>
      </w:del>
      <w:r w:rsidR="00787AAE">
        <w:t xml:space="preserve">may increase estimated </w:t>
      </w:r>
      <w:del w:id="154" w:author="Susan Trumbore" w:date="2020-06-01T16:06:00Z">
        <w:r w:rsidR="00787AAE" w:rsidDel="005D0AEB">
          <w:delText>ages and</w:delText>
        </w:r>
      </w:del>
      <w:ins w:id="155" w:author="Susan Trumbore" w:date="2020-06-01T16:06:00Z">
        <w:r w:rsidR="005D0AEB">
          <w:t>mean</w:t>
        </w:r>
      </w:ins>
      <w:r w:rsidR="00787AAE">
        <w:t xml:space="preserve"> transit time</w:t>
      </w:r>
      <w:ins w:id="156" w:author="Susan Trumbore" w:date="2020-06-01T16:06:00Z">
        <w:r w:rsidR="005D0AEB">
          <w:t>s</w:t>
        </w:r>
      </w:ins>
      <w:r w:rsidR="00787AAE">
        <w:t xml:space="preserve"> of soil carbon</w:t>
      </w:r>
      <w:ins w:id="157" w:author="Susan Trumbore" w:date="2020-06-01T16:06:00Z">
        <w:r w:rsidR="005D0AEB">
          <w:t>.</w:t>
        </w:r>
      </w:ins>
      <w:del w:id="158" w:author="Susan Trumbore" w:date="2020-06-01T16:06:00Z">
        <w:r w:rsidR="00787AAE" w:rsidDel="005D0AEB">
          <w:delText xml:space="preserve"> by 5 to 10 years</w:delText>
        </w:r>
        <w:r w:rsidR="00CB3988" w:rsidDel="005D0AEB">
          <w:delText xml:space="preserve"> [need to think about this---obviously these values are only available from a model, and I didn’t model these soils directly...how else to say this?]</w:delText>
        </w:r>
        <w:r w:rsidR="00787AAE" w:rsidDel="005D0AEB">
          <w:delText xml:space="preserve">. </w:delText>
        </w:r>
      </w:del>
    </w:p>
    <w:p w14:paraId="73F80CAB" w14:textId="7264D6D7" w:rsidR="00B120F3" w:rsidRDefault="1ACF9879" w:rsidP="00C81368">
      <w:pPr>
        <w:pStyle w:val="Heading-Main"/>
      </w:pPr>
      <w:r>
        <w:t>Acknowledgments, Samples, and Data</w:t>
      </w:r>
    </w:p>
    <w:p w14:paraId="4F93E4CD" w14:textId="2977B3D4" w:rsidR="00E31513" w:rsidRPr="007B4B93" w:rsidRDefault="002D629D" w:rsidP="002D629D">
      <w:pPr>
        <w:pStyle w:val="Text"/>
        <w:ind w:firstLine="0"/>
      </w:pPr>
      <w:r>
        <w:rPr>
          <w:bCs/>
        </w:rPr>
        <w:t>Data are available in the International Soil Radiocarbon Database (</w:t>
      </w:r>
      <w:proofErr w:type="spellStart"/>
      <w:r>
        <w:rPr>
          <w:bCs/>
        </w:rPr>
        <w:t>ISRaD</w:t>
      </w:r>
      <w:proofErr w:type="spellEnd"/>
      <w:r>
        <w:rPr>
          <w:bCs/>
        </w:rPr>
        <w:t xml:space="preserve">) and on </w:t>
      </w:r>
      <w:proofErr w:type="spellStart"/>
      <w:r>
        <w:rPr>
          <w:bCs/>
        </w:rPr>
        <w:t>Zenodo</w:t>
      </w:r>
      <w:proofErr w:type="spellEnd"/>
      <w:r>
        <w:rPr>
          <w:bCs/>
        </w:rPr>
        <w:t xml:space="preserve">. The authors would like to acknowledge the invaluable assistance of M. </w:t>
      </w:r>
      <w:proofErr w:type="spellStart"/>
      <w:r>
        <w:rPr>
          <w:bCs/>
        </w:rPr>
        <w:t>Rost</w:t>
      </w:r>
      <w:proofErr w:type="spellEnd"/>
      <w:r>
        <w:rPr>
          <w:bCs/>
        </w:rPr>
        <w:t xml:space="preserve"> in the laboratory and the field, I. Schoening, M. Cisneros-</w:t>
      </w:r>
      <w:proofErr w:type="spellStart"/>
      <w:r>
        <w:rPr>
          <w:bCs/>
        </w:rPr>
        <w:t>Dozal</w:t>
      </w:r>
      <w:proofErr w:type="spellEnd"/>
      <w:r>
        <w:rPr>
          <w:bCs/>
        </w:rPr>
        <w:t xml:space="preserve">, J. </w:t>
      </w:r>
      <w:proofErr w:type="spellStart"/>
      <w:r>
        <w:rPr>
          <w:bCs/>
        </w:rPr>
        <w:t>Koarashi</w:t>
      </w:r>
      <w:proofErr w:type="spellEnd"/>
      <w:r>
        <w:rPr>
          <w:bCs/>
        </w:rPr>
        <w:t xml:space="preserve">, F. Hopkins, C. Lawrence, and S. </w:t>
      </w:r>
      <w:proofErr w:type="spellStart"/>
      <w:r>
        <w:rPr>
          <w:bCs/>
        </w:rPr>
        <w:t>Trumbore</w:t>
      </w:r>
      <w:proofErr w:type="spellEnd"/>
      <w:r>
        <w:rPr>
          <w:bCs/>
        </w:rPr>
        <w:t xml:space="preserve"> for sharing data and details on control sample incubations. Funding was provided by ERC grant # ...</w:t>
      </w:r>
    </w:p>
    <w:p w14:paraId="5A91F46B" w14:textId="1120D0B7" w:rsidR="008A6077" w:rsidRDefault="00B120F3" w:rsidP="00C81368">
      <w:pPr>
        <w:pStyle w:val="Heading-Main"/>
      </w:pPr>
      <w:r>
        <w:t>References</w:t>
      </w:r>
    </w:p>
    <w:p w14:paraId="5C756DB4" w14:textId="379F3628" w:rsidR="002D629D" w:rsidRPr="002D629D" w:rsidRDefault="002D629D" w:rsidP="002D629D">
      <w:pPr>
        <w:widowControl w:val="0"/>
        <w:autoSpaceDE w:val="0"/>
        <w:autoSpaceDN w:val="0"/>
        <w:adjustRightInd w:val="0"/>
        <w:spacing w:before="120"/>
        <w:ind w:left="480" w:hanging="480"/>
        <w:rPr>
          <w:noProof/>
          <w:sz w:val="24"/>
          <w:szCs w:val="24"/>
        </w:rPr>
      </w:pPr>
      <w:r>
        <w:rPr>
          <w:bCs/>
          <w:kern w:val="28"/>
        </w:rPr>
        <w:fldChar w:fldCharType="begin" w:fldLock="1"/>
      </w:r>
      <w:r>
        <w:rPr>
          <w:bCs/>
          <w:kern w:val="28"/>
        </w:rPr>
        <w:instrText xml:space="preserve">ADDIN Mendeley Bibliography CSL_BIBLIOGRAPHY </w:instrText>
      </w:r>
      <w:r>
        <w:rPr>
          <w:bCs/>
          <w:kern w:val="28"/>
        </w:rPr>
        <w:fldChar w:fldCharType="separate"/>
      </w:r>
      <w:r w:rsidRPr="002D629D">
        <w:rPr>
          <w:noProof/>
          <w:sz w:val="24"/>
          <w:szCs w:val="24"/>
        </w:rPr>
        <w:t xml:space="preserve">Baisden, W. T., Parfitt, R. L., Ross, C., Schipper, L. A., &amp; Canessa, S. (2013). Evaluating 50 years of time-series soil radiocarbon data : towards routine calculation of robust C residence </w:t>
      </w:r>
      <w:r w:rsidRPr="002D629D">
        <w:rPr>
          <w:noProof/>
          <w:sz w:val="24"/>
          <w:szCs w:val="24"/>
        </w:rPr>
        <w:lastRenderedPageBreak/>
        <w:t>times, 129–137. https://doi.org/10.1007/s10533-011-9675-y</w:t>
      </w:r>
    </w:p>
    <w:p w14:paraId="1FFE7838"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Bartlett, R., &amp; James, B. (1980). Studying Dried , Stored Soil Samples — Some Pitfalls 1. </w:t>
      </w:r>
      <w:r w:rsidRPr="002D629D">
        <w:rPr>
          <w:i/>
          <w:iCs/>
          <w:noProof/>
          <w:sz w:val="24"/>
          <w:szCs w:val="24"/>
        </w:rPr>
        <w:t>Soil Sci. Soc. Am. J</w:t>
      </w:r>
      <w:r w:rsidRPr="002D629D">
        <w:rPr>
          <w:noProof/>
          <w:sz w:val="24"/>
          <w:szCs w:val="24"/>
        </w:rPr>
        <w:t xml:space="preserve">, </w:t>
      </w:r>
      <w:r w:rsidRPr="002D629D">
        <w:rPr>
          <w:i/>
          <w:iCs/>
          <w:noProof/>
          <w:sz w:val="24"/>
          <w:szCs w:val="24"/>
        </w:rPr>
        <w:t>44</w:t>
      </w:r>
      <w:r w:rsidRPr="002D629D">
        <w:rPr>
          <w:noProof/>
          <w:sz w:val="24"/>
          <w:szCs w:val="24"/>
        </w:rPr>
        <w:t>, 721–724.</w:t>
      </w:r>
    </w:p>
    <w:p w14:paraId="0056D06B"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Birch, H. F. (1958). The effect of soil drying on humus decomposition and nitrogen availability. </w:t>
      </w:r>
      <w:r w:rsidRPr="002D629D">
        <w:rPr>
          <w:i/>
          <w:iCs/>
          <w:noProof/>
          <w:sz w:val="24"/>
          <w:szCs w:val="24"/>
        </w:rPr>
        <w:t>Plant and Soil</w:t>
      </w:r>
      <w:r w:rsidRPr="002D629D">
        <w:rPr>
          <w:noProof/>
          <w:sz w:val="24"/>
          <w:szCs w:val="24"/>
        </w:rPr>
        <w:t xml:space="preserve">, </w:t>
      </w:r>
      <w:r w:rsidRPr="002D629D">
        <w:rPr>
          <w:i/>
          <w:iCs/>
          <w:noProof/>
          <w:sz w:val="24"/>
          <w:szCs w:val="24"/>
        </w:rPr>
        <w:t>10</w:t>
      </w:r>
      <w:r w:rsidRPr="002D629D">
        <w:rPr>
          <w:noProof/>
          <w:sz w:val="24"/>
          <w:szCs w:val="24"/>
        </w:rPr>
        <w:t>(1), 9–31. https://doi.org/10.1007/BF01343734</w:t>
      </w:r>
    </w:p>
    <w:p w14:paraId="1D8644B5"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Borken, W., &amp; Matzner, E. (2009). Reappraisal of drying and wetting effects on C and N mineralization and fluxes in soils. </w:t>
      </w:r>
      <w:r w:rsidRPr="002D629D">
        <w:rPr>
          <w:i/>
          <w:iCs/>
          <w:noProof/>
          <w:sz w:val="24"/>
          <w:szCs w:val="24"/>
        </w:rPr>
        <w:t>Global Change Biology</w:t>
      </w:r>
      <w:r w:rsidRPr="002D629D">
        <w:rPr>
          <w:noProof/>
          <w:sz w:val="24"/>
          <w:szCs w:val="24"/>
        </w:rPr>
        <w:t xml:space="preserve">, </w:t>
      </w:r>
      <w:r w:rsidRPr="002D629D">
        <w:rPr>
          <w:i/>
          <w:iCs/>
          <w:noProof/>
          <w:sz w:val="24"/>
          <w:szCs w:val="24"/>
        </w:rPr>
        <w:t>15</w:t>
      </w:r>
      <w:r w:rsidRPr="002D629D">
        <w:rPr>
          <w:noProof/>
          <w:sz w:val="24"/>
          <w:szCs w:val="24"/>
        </w:rPr>
        <w:t>(4), 808–824. https://doi.org/10.1111/j.1365-2486.2008.01681.x</w:t>
      </w:r>
    </w:p>
    <w:p w14:paraId="43069132"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Feng, W., Shi, Z., Jiang, J., Xia, J., Liang, J., Zhou, J., &amp; Luo, Y. (2016). Methodological uncertainty in estimating carbon turnover times of soil fractions. </w:t>
      </w:r>
      <w:r w:rsidRPr="002D629D">
        <w:rPr>
          <w:i/>
          <w:iCs/>
          <w:noProof/>
          <w:sz w:val="24"/>
          <w:szCs w:val="24"/>
        </w:rPr>
        <w:t>Soil Biology and Biochemistry</w:t>
      </w:r>
      <w:r w:rsidRPr="002D629D">
        <w:rPr>
          <w:noProof/>
          <w:sz w:val="24"/>
          <w:szCs w:val="24"/>
        </w:rPr>
        <w:t xml:space="preserve">, </w:t>
      </w:r>
      <w:r w:rsidRPr="002D629D">
        <w:rPr>
          <w:i/>
          <w:iCs/>
          <w:noProof/>
          <w:sz w:val="24"/>
          <w:szCs w:val="24"/>
        </w:rPr>
        <w:t>100</w:t>
      </w:r>
      <w:r w:rsidRPr="002D629D">
        <w:rPr>
          <w:noProof/>
          <w:sz w:val="24"/>
          <w:szCs w:val="24"/>
        </w:rPr>
        <w:t>, 118–124. https://doi.org/10.1016/j.soilbio.2016.06.003</w:t>
      </w:r>
    </w:p>
    <w:p w14:paraId="6DFD114A"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Fierer, N., &amp; Schimel, J. P. (2003). A Proposed Mechanism for the Pulse in Carbon Dioxide Production Commonly Observed Following the Rapid Rewetting of a Dry Soil. </w:t>
      </w:r>
      <w:r w:rsidRPr="002D629D">
        <w:rPr>
          <w:i/>
          <w:iCs/>
          <w:noProof/>
          <w:sz w:val="24"/>
          <w:szCs w:val="24"/>
        </w:rPr>
        <w:t>Soil Science Society of America Journal</w:t>
      </w:r>
      <w:r w:rsidRPr="002D629D">
        <w:rPr>
          <w:noProof/>
          <w:sz w:val="24"/>
          <w:szCs w:val="24"/>
        </w:rPr>
        <w:t xml:space="preserve">, </w:t>
      </w:r>
      <w:r w:rsidRPr="002D629D">
        <w:rPr>
          <w:i/>
          <w:iCs/>
          <w:noProof/>
          <w:sz w:val="24"/>
          <w:szCs w:val="24"/>
        </w:rPr>
        <w:t>67</w:t>
      </w:r>
      <w:r w:rsidRPr="002D629D">
        <w:rPr>
          <w:noProof/>
          <w:sz w:val="24"/>
          <w:szCs w:val="24"/>
        </w:rPr>
        <w:t>(3), 798–805. https://doi.org/10.2136/sssaj2003.0798</w:t>
      </w:r>
    </w:p>
    <w:p w14:paraId="208D33D4"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7D6CB6">
        <w:rPr>
          <w:noProof/>
          <w:sz w:val="24"/>
          <w:szCs w:val="24"/>
          <w:lang w:val="de-DE"/>
          <w:rPrChange w:id="159" w:author="Marion Schrumpf" w:date="2020-06-02T22:26:00Z">
            <w:rPr>
              <w:noProof/>
              <w:sz w:val="24"/>
              <w:szCs w:val="24"/>
            </w:rPr>
          </w:rPrChange>
        </w:rPr>
        <w:t xml:space="preserve">Fierer, N., Schimel, J. P., &amp; Holden, P. A. (2003). </w:t>
      </w:r>
      <w:r w:rsidRPr="002D629D">
        <w:rPr>
          <w:noProof/>
          <w:sz w:val="24"/>
          <w:szCs w:val="24"/>
        </w:rPr>
        <w:t xml:space="preserve">Variations in microbial community composition through two soil depth profiles. </w:t>
      </w:r>
      <w:r w:rsidRPr="002D629D">
        <w:rPr>
          <w:i/>
          <w:iCs/>
          <w:noProof/>
          <w:sz w:val="24"/>
          <w:szCs w:val="24"/>
        </w:rPr>
        <w:t>Soil Biology and Biochemistry</w:t>
      </w:r>
      <w:r w:rsidRPr="002D629D">
        <w:rPr>
          <w:noProof/>
          <w:sz w:val="24"/>
          <w:szCs w:val="24"/>
        </w:rPr>
        <w:t xml:space="preserve">, </w:t>
      </w:r>
      <w:r w:rsidRPr="002D629D">
        <w:rPr>
          <w:i/>
          <w:iCs/>
          <w:noProof/>
          <w:sz w:val="24"/>
          <w:szCs w:val="24"/>
        </w:rPr>
        <w:t>35</w:t>
      </w:r>
      <w:r w:rsidRPr="002D629D">
        <w:rPr>
          <w:noProof/>
          <w:sz w:val="24"/>
          <w:szCs w:val="24"/>
        </w:rPr>
        <w:t>(1), 167–176. https://doi.org/10.1016/S0038-0717(02)00251-1</w:t>
      </w:r>
    </w:p>
    <w:p w14:paraId="640A0DE0"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Fierer, Noah, &amp; Schimel, J. P. (2002). Effects of drying-rewetting frequency on soil carbon and nitrogen transformations. </w:t>
      </w:r>
      <w:r w:rsidRPr="002D629D">
        <w:rPr>
          <w:i/>
          <w:iCs/>
          <w:noProof/>
          <w:sz w:val="24"/>
          <w:szCs w:val="24"/>
        </w:rPr>
        <w:t>Soil Biology and Biochemistry</w:t>
      </w:r>
      <w:r w:rsidRPr="002D629D">
        <w:rPr>
          <w:noProof/>
          <w:sz w:val="24"/>
          <w:szCs w:val="24"/>
        </w:rPr>
        <w:t xml:space="preserve">, </w:t>
      </w:r>
      <w:r w:rsidRPr="002D629D">
        <w:rPr>
          <w:i/>
          <w:iCs/>
          <w:noProof/>
          <w:sz w:val="24"/>
          <w:szCs w:val="24"/>
        </w:rPr>
        <w:t>34</w:t>
      </w:r>
      <w:r w:rsidRPr="002D629D">
        <w:rPr>
          <w:noProof/>
          <w:sz w:val="24"/>
          <w:szCs w:val="24"/>
        </w:rPr>
        <w:t>(6), 777–787. https://doi.org/10.1016/S0038-0717(02)00007-X</w:t>
      </w:r>
    </w:p>
    <w:p w14:paraId="70C33D9D"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Jenkinson, D. S., Poulton, P. R., &amp; Bryant, C. (2008). The turnover of organic carbon in subsoils. Part 1. Natural and bomb radiocarbon in soil profiles from the Rothamsted long-term field experiments. </w:t>
      </w:r>
      <w:r w:rsidRPr="002D629D">
        <w:rPr>
          <w:i/>
          <w:iCs/>
          <w:noProof/>
          <w:sz w:val="24"/>
          <w:szCs w:val="24"/>
        </w:rPr>
        <w:t>European Journal of Soil Science</w:t>
      </w:r>
      <w:r w:rsidRPr="002D629D">
        <w:rPr>
          <w:noProof/>
          <w:sz w:val="24"/>
          <w:szCs w:val="24"/>
        </w:rPr>
        <w:t xml:space="preserve">, </w:t>
      </w:r>
      <w:r w:rsidRPr="002D629D">
        <w:rPr>
          <w:i/>
          <w:iCs/>
          <w:noProof/>
          <w:sz w:val="24"/>
          <w:szCs w:val="24"/>
        </w:rPr>
        <w:t>59</w:t>
      </w:r>
      <w:r w:rsidRPr="002D629D">
        <w:rPr>
          <w:noProof/>
          <w:sz w:val="24"/>
          <w:szCs w:val="24"/>
        </w:rPr>
        <w:t>(2), 391–399. https://doi.org/10.1111/j.1365-2389.2008.01025.x</w:t>
      </w:r>
    </w:p>
    <w:p w14:paraId="0D1F97D0"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Jones, A. R., Gupta, V. V. S. R., Buckley, S., Brackin, R., Schmidt, S., &amp; Dalal, R. C. (2019). Geoderma Drying and rewetting e ff ects on organic matter mineralisation of contrasting soils after 36 years of storage. </w:t>
      </w:r>
      <w:r w:rsidRPr="002D629D">
        <w:rPr>
          <w:i/>
          <w:iCs/>
          <w:noProof/>
          <w:sz w:val="24"/>
          <w:szCs w:val="24"/>
        </w:rPr>
        <w:t>Geoderma</w:t>
      </w:r>
      <w:r w:rsidRPr="002D629D">
        <w:rPr>
          <w:noProof/>
          <w:sz w:val="24"/>
          <w:szCs w:val="24"/>
        </w:rPr>
        <w:t xml:space="preserve">, </w:t>
      </w:r>
      <w:r w:rsidRPr="002D629D">
        <w:rPr>
          <w:i/>
          <w:iCs/>
          <w:noProof/>
          <w:sz w:val="24"/>
          <w:szCs w:val="24"/>
        </w:rPr>
        <w:t>342</w:t>
      </w:r>
      <w:r w:rsidRPr="002D629D">
        <w:rPr>
          <w:noProof/>
          <w:sz w:val="24"/>
          <w:szCs w:val="24"/>
        </w:rPr>
        <w:t>(January), 12–19. https://doi.org/10.1016/j.geoderma.2019.01.053</w:t>
      </w:r>
    </w:p>
    <w:p w14:paraId="100FD012"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Kleber, M., Nico, P. S., Plante, A., Filley, T., Kramer, M., Swanston, C., &amp; Sollins, P. (2011). Old and stable soil organic matter is not necessarily chemically recalcitrant: Implications for modeling concepts and temperature sensitivity. </w:t>
      </w:r>
      <w:r w:rsidRPr="002D629D">
        <w:rPr>
          <w:i/>
          <w:iCs/>
          <w:noProof/>
          <w:sz w:val="24"/>
          <w:szCs w:val="24"/>
        </w:rPr>
        <w:t>Global Change Biology</w:t>
      </w:r>
      <w:r w:rsidRPr="002D629D">
        <w:rPr>
          <w:noProof/>
          <w:sz w:val="24"/>
          <w:szCs w:val="24"/>
        </w:rPr>
        <w:t xml:space="preserve">, </w:t>
      </w:r>
      <w:r w:rsidRPr="002D629D">
        <w:rPr>
          <w:i/>
          <w:iCs/>
          <w:noProof/>
          <w:sz w:val="24"/>
          <w:szCs w:val="24"/>
        </w:rPr>
        <w:t>17</w:t>
      </w:r>
      <w:r w:rsidRPr="002D629D">
        <w:rPr>
          <w:noProof/>
          <w:sz w:val="24"/>
          <w:szCs w:val="24"/>
        </w:rPr>
        <w:t>(2), 1097–1107. https://doi.org/10.1111/j.1365-2486.2010.02278.x</w:t>
      </w:r>
    </w:p>
    <w:p w14:paraId="015541E8" w14:textId="77777777" w:rsidR="00EC3D0A" w:rsidRDefault="002D629D" w:rsidP="00EC3D0A">
      <w:pPr>
        <w:widowControl w:val="0"/>
        <w:autoSpaceDE w:val="0"/>
        <w:autoSpaceDN w:val="0"/>
        <w:adjustRightInd w:val="0"/>
        <w:spacing w:before="120"/>
        <w:ind w:left="480" w:hanging="480"/>
        <w:rPr>
          <w:noProof/>
          <w:sz w:val="24"/>
          <w:szCs w:val="24"/>
        </w:rPr>
      </w:pPr>
      <w:r w:rsidRPr="002D629D">
        <w:rPr>
          <w:noProof/>
          <w:sz w:val="24"/>
          <w:szCs w:val="24"/>
        </w:rPr>
        <w:t xml:space="preserve">Lehmann, J., &amp; Kleber, M. (2015). Perspective The contentious nature of soil organic matter. </w:t>
      </w:r>
      <w:r w:rsidRPr="002D629D">
        <w:rPr>
          <w:i/>
          <w:iCs/>
          <w:noProof/>
          <w:sz w:val="24"/>
          <w:szCs w:val="24"/>
        </w:rPr>
        <w:t>Nature</w:t>
      </w:r>
      <w:r w:rsidRPr="002D629D">
        <w:rPr>
          <w:noProof/>
          <w:sz w:val="24"/>
          <w:szCs w:val="24"/>
        </w:rPr>
        <w:t>, 1–9. https://doi.org/10.1038/nature16069</w:t>
      </w:r>
    </w:p>
    <w:p w14:paraId="76EA9ABC" w14:textId="1103AB13" w:rsidR="00EC3D0A" w:rsidRPr="00EC3D0A" w:rsidRDefault="00EC3D0A" w:rsidP="00EC3D0A">
      <w:pPr>
        <w:widowControl w:val="0"/>
        <w:autoSpaceDE w:val="0"/>
        <w:autoSpaceDN w:val="0"/>
        <w:adjustRightInd w:val="0"/>
        <w:spacing w:before="120"/>
        <w:ind w:left="480" w:hanging="480"/>
        <w:rPr>
          <w:rFonts w:eastAsia="Times New Roman"/>
          <w:color w:val="000000"/>
          <w:sz w:val="24"/>
          <w:szCs w:val="24"/>
        </w:rPr>
      </w:pPr>
      <w:r>
        <w:rPr>
          <w:noProof/>
          <w:sz w:val="24"/>
          <w:szCs w:val="24"/>
        </w:rPr>
        <w:t>Schaedel, C.</w:t>
      </w:r>
      <w:r w:rsidRPr="009D6309">
        <w:rPr>
          <w:rFonts w:eastAsia="Times New Roman"/>
          <w:color w:val="000000"/>
          <w:sz w:val="24"/>
          <w:szCs w:val="24"/>
        </w:rPr>
        <w:t xml:space="preserve">, </w:t>
      </w:r>
      <w:r w:rsidRPr="009D6309">
        <w:rPr>
          <w:rFonts w:eastAsia="Times New Roman"/>
          <w:sz w:val="24"/>
          <w:szCs w:val="24"/>
        </w:rPr>
        <w:t>J</w:t>
      </w:r>
      <w:r>
        <w:rPr>
          <w:rFonts w:eastAsia="Times New Roman"/>
          <w:sz w:val="24"/>
          <w:szCs w:val="24"/>
        </w:rPr>
        <w:t>.</w:t>
      </w:r>
      <w:r w:rsidRPr="009D6309">
        <w:rPr>
          <w:rFonts w:eastAsia="Times New Roman"/>
          <w:sz w:val="24"/>
          <w:szCs w:val="24"/>
        </w:rPr>
        <w:t xml:space="preserve"> Beem-Miller</w:t>
      </w:r>
      <w:r w:rsidRPr="009D6309">
        <w:rPr>
          <w:rFonts w:eastAsia="Times New Roman"/>
          <w:color w:val="000000"/>
          <w:sz w:val="24"/>
          <w:szCs w:val="24"/>
        </w:rPr>
        <w:t>, M</w:t>
      </w:r>
      <w:r>
        <w:rPr>
          <w:rFonts w:eastAsia="Times New Roman"/>
          <w:color w:val="000000"/>
          <w:sz w:val="24"/>
          <w:szCs w:val="24"/>
        </w:rPr>
        <w:t>.A.</w:t>
      </w:r>
      <w:r w:rsidRPr="009D6309">
        <w:rPr>
          <w:rFonts w:eastAsia="Times New Roman"/>
          <w:color w:val="000000"/>
          <w:sz w:val="24"/>
          <w:szCs w:val="24"/>
        </w:rPr>
        <w:t xml:space="preserve"> Rad, S</w:t>
      </w:r>
      <w:r>
        <w:rPr>
          <w:rFonts w:eastAsia="Times New Roman"/>
          <w:color w:val="000000"/>
          <w:sz w:val="24"/>
          <w:szCs w:val="24"/>
        </w:rPr>
        <w:t>.</w:t>
      </w:r>
      <w:r w:rsidRPr="009D6309">
        <w:rPr>
          <w:rFonts w:eastAsia="Times New Roman"/>
          <w:color w:val="000000"/>
          <w:sz w:val="24"/>
          <w:szCs w:val="24"/>
        </w:rPr>
        <w:t>E. Crow, C</w:t>
      </w:r>
      <w:r>
        <w:rPr>
          <w:rFonts w:eastAsia="Times New Roman"/>
          <w:color w:val="000000"/>
          <w:sz w:val="24"/>
          <w:szCs w:val="24"/>
        </w:rPr>
        <w:t>.</w:t>
      </w:r>
      <w:r w:rsidRPr="009D6309">
        <w:rPr>
          <w:rFonts w:eastAsia="Times New Roman"/>
          <w:color w:val="000000"/>
          <w:sz w:val="24"/>
          <w:szCs w:val="24"/>
        </w:rPr>
        <w:t xml:space="preserve"> Hicks Pries, J</w:t>
      </w:r>
      <w:r>
        <w:rPr>
          <w:rFonts w:eastAsia="Times New Roman"/>
          <w:color w:val="000000"/>
          <w:sz w:val="24"/>
          <w:szCs w:val="24"/>
        </w:rPr>
        <w:t>.</w:t>
      </w:r>
      <w:r w:rsidRPr="009D6309">
        <w:rPr>
          <w:rFonts w:eastAsia="Times New Roman"/>
          <w:color w:val="000000"/>
          <w:sz w:val="24"/>
          <w:szCs w:val="24"/>
        </w:rPr>
        <w:t xml:space="preserve"> Ernakovich, A</w:t>
      </w:r>
      <w:r>
        <w:rPr>
          <w:rFonts w:eastAsia="Times New Roman"/>
          <w:color w:val="000000"/>
          <w:sz w:val="24"/>
          <w:szCs w:val="24"/>
        </w:rPr>
        <w:t>.</w:t>
      </w:r>
      <w:r w:rsidRPr="009D6309">
        <w:rPr>
          <w:rFonts w:eastAsia="Times New Roman"/>
          <w:color w:val="000000"/>
          <w:sz w:val="24"/>
          <w:szCs w:val="24"/>
        </w:rPr>
        <w:t xml:space="preserve">M. Hoyt, </w:t>
      </w:r>
      <w:r>
        <w:rPr>
          <w:rFonts w:eastAsia="Times New Roman"/>
          <w:color w:val="000000"/>
          <w:sz w:val="24"/>
          <w:szCs w:val="24"/>
        </w:rPr>
        <w:t>A.</w:t>
      </w:r>
      <w:r w:rsidRPr="00CD2DB5">
        <w:rPr>
          <w:rFonts w:eastAsia="Times New Roman"/>
          <w:color w:val="000000"/>
          <w:sz w:val="24"/>
          <w:szCs w:val="24"/>
        </w:rPr>
        <w:t xml:space="preserve"> Plante,</w:t>
      </w:r>
      <w:r w:rsidRPr="009D6309">
        <w:rPr>
          <w:rFonts w:eastAsia="Times New Roman"/>
          <w:color w:val="000000"/>
          <w:sz w:val="24"/>
          <w:szCs w:val="24"/>
        </w:rPr>
        <w:t xml:space="preserve"> </w:t>
      </w:r>
      <w:r w:rsidRPr="009D6309">
        <w:rPr>
          <w:rFonts w:eastAsia="Times New Roman"/>
          <w:sz w:val="24"/>
          <w:szCs w:val="24"/>
        </w:rPr>
        <w:t>S</w:t>
      </w:r>
      <w:r>
        <w:rPr>
          <w:rFonts w:eastAsia="Times New Roman"/>
          <w:sz w:val="24"/>
          <w:szCs w:val="24"/>
        </w:rPr>
        <w:t>.</w:t>
      </w:r>
      <w:r w:rsidRPr="009D6309">
        <w:rPr>
          <w:rFonts w:eastAsia="Times New Roman"/>
          <w:sz w:val="24"/>
          <w:szCs w:val="24"/>
        </w:rPr>
        <w:t xml:space="preserve"> Stoner, </w:t>
      </w:r>
      <w:r w:rsidRPr="009D6309">
        <w:rPr>
          <w:rFonts w:eastAsia="Times New Roman"/>
          <w:color w:val="000000"/>
          <w:sz w:val="24"/>
          <w:szCs w:val="24"/>
        </w:rPr>
        <w:t>C</w:t>
      </w:r>
      <w:r>
        <w:rPr>
          <w:rFonts w:eastAsia="Times New Roman"/>
          <w:color w:val="000000"/>
          <w:sz w:val="24"/>
          <w:szCs w:val="24"/>
        </w:rPr>
        <w:t>.</w:t>
      </w:r>
      <w:sdt>
        <w:sdtPr>
          <w:tag w:val="goog_rdk_3"/>
          <w:id w:val="-208810558"/>
        </w:sdtPr>
        <w:sdtEndPr/>
        <w:sdtContent>
          <w:r w:rsidRPr="009D6309">
            <w:rPr>
              <w:rFonts w:eastAsia="Times New Roman"/>
              <w:color w:val="000000"/>
              <w:sz w:val="24"/>
              <w:szCs w:val="24"/>
            </w:rPr>
            <w:t>C.</w:t>
          </w:r>
        </w:sdtContent>
      </w:sdt>
      <w:r w:rsidRPr="009D6309">
        <w:rPr>
          <w:rFonts w:eastAsia="Times New Roman"/>
          <w:color w:val="000000"/>
          <w:sz w:val="24"/>
          <w:szCs w:val="24"/>
        </w:rPr>
        <w:t xml:space="preserve"> Treat, C</w:t>
      </w:r>
      <w:r>
        <w:rPr>
          <w:rFonts w:eastAsia="Times New Roman"/>
          <w:color w:val="000000"/>
          <w:sz w:val="24"/>
          <w:szCs w:val="24"/>
        </w:rPr>
        <w:t>.</w:t>
      </w:r>
      <w:r w:rsidRPr="009D6309">
        <w:rPr>
          <w:rFonts w:eastAsia="Times New Roman"/>
          <w:color w:val="000000"/>
          <w:sz w:val="24"/>
          <w:szCs w:val="24"/>
        </w:rPr>
        <w:t>A. Sierra</w:t>
      </w:r>
      <w:r w:rsidRPr="00EC3D0A">
        <w:rPr>
          <w:rFonts w:eastAsia="Times New Roman"/>
          <w:color w:val="000000"/>
          <w:sz w:val="24"/>
          <w:szCs w:val="24"/>
        </w:rPr>
        <w:t>. Decomposability of soil organic matter over time: The Soil Incubation Database (SIDb, version 1.0) and guidance for incubation procedures</w:t>
      </w:r>
      <w:r>
        <w:rPr>
          <w:rFonts w:eastAsia="Times New Roman"/>
          <w:color w:val="000000"/>
          <w:sz w:val="24"/>
          <w:szCs w:val="24"/>
        </w:rPr>
        <w:t>.</w:t>
      </w:r>
      <w:r>
        <w:rPr>
          <w:rFonts w:eastAsia="Times New Roman"/>
          <w:i/>
          <w:color w:val="000000"/>
          <w:sz w:val="24"/>
          <w:szCs w:val="24"/>
        </w:rPr>
        <w:t xml:space="preserve"> Earth</w:t>
      </w:r>
      <w:r w:rsidRPr="00EC3D0A">
        <w:rPr>
          <w:rFonts w:eastAsia="Times New Roman"/>
          <w:i/>
          <w:color w:val="000000"/>
          <w:sz w:val="24"/>
          <w:szCs w:val="24"/>
        </w:rPr>
        <w:t xml:space="preserve"> Syst</w:t>
      </w:r>
      <w:r>
        <w:rPr>
          <w:rFonts w:eastAsia="Times New Roman"/>
          <w:i/>
          <w:color w:val="000000"/>
          <w:sz w:val="24"/>
          <w:szCs w:val="24"/>
        </w:rPr>
        <w:t>.</w:t>
      </w:r>
      <w:r w:rsidRPr="00EC3D0A">
        <w:rPr>
          <w:rFonts w:eastAsia="Times New Roman"/>
          <w:i/>
          <w:color w:val="000000"/>
          <w:sz w:val="24"/>
          <w:szCs w:val="24"/>
        </w:rPr>
        <w:t xml:space="preserve"> Sci</w:t>
      </w:r>
      <w:r>
        <w:rPr>
          <w:rFonts w:eastAsia="Times New Roman"/>
          <w:i/>
          <w:color w:val="000000"/>
          <w:sz w:val="24"/>
          <w:szCs w:val="24"/>
        </w:rPr>
        <w:t>.</w:t>
      </w:r>
      <w:r w:rsidRPr="00EC3D0A">
        <w:rPr>
          <w:rFonts w:eastAsia="Times New Roman"/>
          <w:i/>
          <w:color w:val="000000"/>
          <w:sz w:val="24"/>
          <w:szCs w:val="24"/>
        </w:rPr>
        <w:t xml:space="preserve"> Data</w:t>
      </w:r>
      <w:r>
        <w:rPr>
          <w:rFonts w:eastAsia="Times New Roman"/>
          <w:color w:val="000000"/>
          <w:sz w:val="24"/>
          <w:szCs w:val="24"/>
        </w:rPr>
        <w:t xml:space="preserve"> </w:t>
      </w:r>
      <w:r w:rsidRPr="00EC3D0A">
        <w:rPr>
          <w:rFonts w:eastAsia="Times New Roman"/>
          <w:color w:val="000000"/>
          <w:sz w:val="24"/>
          <w:szCs w:val="24"/>
        </w:rPr>
        <w:t>61–76, 2020</w:t>
      </w:r>
      <w:r>
        <w:rPr>
          <w:rFonts w:eastAsia="Times New Roman"/>
          <w:color w:val="000000"/>
          <w:sz w:val="24"/>
          <w:szCs w:val="24"/>
        </w:rPr>
        <w:t xml:space="preserve">. </w:t>
      </w:r>
      <w:r w:rsidRPr="00EC3D0A">
        <w:rPr>
          <w:rFonts w:eastAsia="Times New Roman"/>
          <w:color w:val="000000"/>
          <w:sz w:val="24"/>
          <w:szCs w:val="24"/>
        </w:rPr>
        <w:t>https://doi.org/10.5194/essd-12-61-2020</w:t>
      </w:r>
    </w:p>
    <w:p w14:paraId="32DA9C95"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Schimel, J. P. (2018). Life in Dry Soils: Effects of Drought on Soil Microbial Communities and Processes. </w:t>
      </w:r>
      <w:r w:rsidRPr="002D629D">
        <w:rPr>
          <w:i/>
          <w:iCs/>
          <w:noProof/>
          <w:sz w:val="24"/>
          <w:szCs w:val="24"/>
        </w:rPr>
        <w:t>Annual Review of Ecology, Evolution, and Systematics</w:t>
      </w:r>
      <w:r w:rsidRPr="002D629D">
        <w:rPr>
          <w:noProof/>
          <w:sz w:val="24"/>
          <w:szCs w:val="24"/>
        </w:rPr>
        <w:t xml:space="preserve">, </w:t>
      </w:r>
      <w:r w:rsidRPr="002D629D">
        <w:rPr>
          <w:i/>
          <w:iCs/>
          <w:noProof/>
          <w:sz w:val="24"/>
          <w:szCs w:val="24"/>
        </w:rPr>
        <w:t>49</w:t>
      </w:r>
      <w:r w:rsidRPr="002D629D">
        <w:rPr>
          <w:noProof/>
          <w:sz w:val="24"/>
          <w:szCs w:val="24"/>
        </w:rPr>
        <w:t>(1), 409–432. https://doi.org/10.1146/annurev-ecolsys-110617-062614</w:t>
      </w:r>
    </w:p>
    <w:p w14:paraId="07B5C96A"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lastRenderedPageBreak/>
        <w:t xml:space="preserve">Sierra, C. A., Hoyt, A. M., He, Y., &amp; Trumbore, S. E. (2018). Soil Organic Matter Persistence as a Stochastic Process: Age and Transit Time Distributions of Carbon in Soils. </w:t>
      </w:r>
      <w:r w:rsidRPr="002D629D">
        <w:rPr>
          <w:i/>
          <w:iCs/>
          <w:noProof/>
          <w:sz w:val="24"/>
          <w:szCs w:val="24"/>
        </w:rPr>
        <w:t>Global Biogeochemical Cycles</w:t>
      </w:r>
      <w:r w:rsidRPr="002D629D">
        <w:rPr>
          <w:noProof/>
          <w:sz w:val="24"/>
          <w:szCs w:val="24"/>
        </w:rPr>
        <w:t xml:space="preserve">, </w:t>
      </w:r>
      <w:r w:rsidRPr="002D629D">
        <w:rPr>
          <w:i/>
          <w:iCs/>
          <w:noProof/>
          <w:sz w:val="24"/>
          <w:szCs w:val="24"/>
        </w:rPr>
        <w:t>32</w:t>
      </w:r>
      <w:r w:rsidRPr="002D629D">
        <w:rPr>
          <w:noProof/>
          <w:sz w:val="24"/>
          <w:szCs w:val="24"/>
        </w:rPr>
        <w:t>(10), 1574–1588. https://doi.org/10.1029/2018GB005950</w:t>
      </w:r>
    </w:p>
    <w:p w14:paraId="63FC8D58"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Sierra, C. A., Müller, M., Metzler, H., Manzoni, S., &amp; Trumbore, S. E. (2017). The muddle of ages, turnover, transit, and residence times in the carbon cycle. </w:t>
      </w:r>
      <w:r w:rsidRPr="002D629D">
        <w:rPr>
          <w:i/>
          <w:iCs/>
          <w:noProof/>
          <w:sz w:val="24"/>
          <w:szCs w:val="24"/>
        </w:rPr>
        <w:t>Global Change Biology</w:t>
      </w:r>
      <w:r w:rsidRPr="002D629D">
        <w:rPr>
          <w:noProof/>
          <w:sz w:val="24"/>
          <w:szCs w:val="24"/>
        </w:rPr>
        <w:t xml:space="preserve">, </w:t>
      </w:r>
      <w:r w:rsidRPr="002D629D">
        <w:rPr>
          <w:i/>
          <w:iCs/>
          <w:noProof/>
          <w:sz w:val="24"/>
          <w:szCs w:val="24"/>
        </w:rPr>
        <w:t>23</w:t>
      </w:r>
      <w:r w:rsidRPr="002D629D">
        <w:rPr>
          <w:noProof/>
          <w:sz w:val="24"/>
          <w:szCs w:val="24"/>
        </w:rPr>
        <w:t>(5), 1763–1773. https://doi.org/10.1111/gcb.13556</w:t>
      </w:r>
    </w:p>
    <w:p w14:paraId="6AC75EC1"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Slessarev, E. W., Lin, Y., Jiménez, B. Y., Homyak, P. M., Chadwick, O. A., D’Antonio, C. M., &amp; Schimel, J. P. (2020). Cellular and extracellular C contributions to respiration after wetting dry soil. </w:t>
      </w:r>
      <w:r w:rsidRPr="002D629D">
        <w:rPr>
          <w:i/>
          <w:iCs/>
          <w:noProof/>
          <w:sz w:val="24"/>
          <w:szCs w:val="24"/>
        </w:rPr>
        <w:t>Biogeochemistry</w:t>
      </w:r>
      <w:r w:rsidRPr="002D629D">
        <w:rPr>
          <w:noProof/>
          <w:sz w:val="24"/>
          <w:szCs w:val="24"/>
        </w:rPr>
        <w:t xml:space="preserve">, </w:t>
      </w:r>
      <w:r w:rsidRPr="002D629D">
        <w:rPr>
          <w:i/>
          <w:iCs/>
          <w:noProof/>
          <w:sz w:val="24"/>
          <w:szCs w:val="24"/>
        </w:rPr>
        <w:t>147</w:t>
      </w:r>
      <w:r w:rsidRPr="002D629D">
        <w:rPr>
          <w:noProof/>
          <w:sz w:val="24"/>
          <w:szCs w:val="24"/>
        </w:rPr>
        <w:t>(3), 307–324. https://doi.org/10.1007/s10533-020-00645-y</w:t>
      </w:r>
    </w:p>
    <w:p w14:paraId="7D8B00A1" w14:textId="77777777" w:rsidR="002D629D" w:rsidRPr="007D6CB6" w:rsidRDefault="002D629D" w:rsidP="002D629D">
      <w:pPr>
        <w:widowControl w:val="0"/>
        <w:autoSpaceDE w:val="0"/>
        <w:autoSpaceDN w:val="0"/>
        <w:adjustRightInd w:val="0"/>
        <w:spacing w:before="120"/>
        <w:ind w:left="480" w:hanging="480"/>
        <w:rPr>
          <w:noProof/>
          <w:sz w:val="24"/>
          <w:szCs w:val="24"/>
          <w:lang w:val="de-DE"/>
          <w:rPrChange w:id="160" w:author="Marion Schrumpf" w:date="2020-06-02T22:26:00Z">
            <w:rPr>
              <w:noProof/>
              <w:sz w:val="24"/>
              <w:szCs w:val="24"/>
            </w:rPr>
          </w:rPrChange>
        </w:rPr>
      </w:pPr>
      <w:r w:rsidRPr="002D629D">
        <w:rPr>
          <w:noProof/>
          <w:sz w:val="24"/>
          <w:szCs w:val="24"/>
        </w:rPr>
        <w:t xml:space="preserve">Steinhof, A. (2013). Data Analysis at the Jena 14C Laboratory. </w:t>
      </w:r>
      <w:r w:rsidRPr="007D6CB6">
        <w:rPr>
          <w:i/>
          <w:iCs/>
          <w:noProof/>
          <w:sz w:val="24"/>
          <w:szCs w:val="24"/>
          <w:lang w:val="de-DE"/>
          <w:rPrChange w:id="161" w:author="Marion Schrumpf" w:date="2020-06-02T22:26:00Z">
            <w:rPr>
              <w:i/>
              <w:iCs/>
              <w:noProof/>
              <w:sz w:val="24"/>
              <w:szCs w:val="24"/>
            </w:rPr>
          </w:rPrChange>
        </w:rPr>
        <w:t>Radiocarbon</w:t>
      </w:r>
      <w:r w:rsidRPr="007D6CB6">
        <w:rPr>
          <w:noProof/>
          <w:sz w:val="24"/>
          <w:szCs w:val="24"/>
          <w:lang w:val="de-DE"/>
          <w:rPrChange w:id="162" w:author="Marion Schrumpf" w:date="2020-06-02T22:26:00Z">
            <w:rPr>
              <w:noProof/>
              <w:sz w:val="24"/>
              <w:szCs w:val="24"/>
            </w:rPr>
          </w:rPrChange>
        </w:rPr>
        <w:t xml:space="preserve">, </w:t>
      </w:r>
      <w:r w:rsidRPr="007D6CB6">
        <w:rPr>
          <w:i/>
          <w:iCs/>
          <w:noProof/>
          <w:sz w:val="24"/>
          <w:szCs w:val="24"/>
          <w:lang w:val="de-DE"/>
          <w:rPrChange w:id="163" w:author="Marion Schrumpf" w:date="2020-06-02T22:26:00Z">
            <w:rPr>
              <w:i/>
              <w:iCs/>
              <w:noProof/>
              <w:sz w:val="24"/>
              <w:szCs w:val="24"/>
            </w:rPr>
          </w:rPrChange>
        </w:rPr>
        <w:t>55</w:t>
      </w:r>
      <w:r w:rsidRPr="007D6CB6">
        <w:rPr>
          <w:noProof/>
          <w:sz w:val="24"/>
          <w:szCs w:val="24"/>
          <w:lang w:val="de-DE"/>
          <w:rPrChange w:id="164" w:author="Marion Schrumpf" w:date="2020-06-02T22:26:00Z">
            <w:rPr>
              <w:noProof/>
              <w:sz w:val="24"/>
              <w:szCs w:val="24"/>
            </w:rPr>
          </w:rPrChange>
        </w:rPr>
        <w:t>(3–4), 282–293. https://doi.org/10.2458/azu_js_rc.55.16350</w:t>
      </w:r>
    </w:p>
    <w:p w14:paraId="58A41DB1"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7D6CB6">
        <w:rPr>
          <w:noProof/>
          <w:sz w:val="24"/>
          <w:szCs w:val="24"/>
          <w:lang w:val="de-DE"/>
          <w:rPrChange w:id="165" w:author="Marion Schrumpf" w:date="2020-06-02T22:26:00Z">
            <w:rPr>
              <w:noProof/>
              <w:sz w:val="24"/>
              <w:szCs w:val="24"/>
            </w:rPr>
          </w:rPrChange>
        </w:rPr>
        <w:t xml:space="preserve">Stuiver, M., &amp; Polach, H. A. (1977). </w:t>
      </w:r>
      <w:r w:rsidRPr="002D629D">
        <w:rPr>
          <w:noProof/>
          <w:sz w:val="24"/>
          <w:szCs w:val="24"/>
        </w:rPr>
        <w:t xml:space="preserve">Discussion: Reporting of 14C Data. </w:t>
      </w:r>
      <w:r w:rsidRPr="002D629D">
        <w:rPr>
          <w:i/>
          <w:iCs/>
          <w:noProof/>
          <w:sz w:val="24"/>
          <w:szCs w:val="24"/>
        </w:rPr>
        <w:t>Radiocarbon</w:t>
      </w:r>
      <w:r w:rsidRPr="002D629D">
        <w:rPr>
          <w:noProof/>
          <w:sz w:val="24"/>
          <w:szCs w:val="24"/>
        </w:rPr>
        <w:t xml:space="preserve">, </w:t>
      </w:r>
      <w:r w:rsidRPr="002D629D">
        <w:rPr>
          <w:i/>
          <w:iCs/>
          <w:noProof/>
          <w:sz w:val="24"/>
          <w:szCs w:val="24"/>
        </w:rPr>
        <w:t>19</w:t>
      </w:r>
      <w:r w:rsidRPr="002D629D">
        <w:rPr>
          <w:noProof/>
          <w:sz w:val="24"/>
          <w:szCs w:val="24"/>
        </w:rPr>
        <w:t>(3), 355–363. https://doi.org/10.1017/S0033822200003672</w:t>
      </w:r>
    </w:p>
    <w:p w14:paraId="2B13FD39"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Trumbore, S. (2000). Age of soil organic matter and soil respiration: Radiocarbon constraints on belowground C dynamics. </w:t>
      </w:r>
      <w:r w:rsidRPr="002D629D">
        <w:rPr>
          <w:i/>
          <w:iCs/>
          <w:noProof/>
          <w:sz w:val="24"/>
          <w:szCs w:val="24"/>
        </w:rPr>
        <w:t>Ecological Applications</w:t>
      </w:r>
      <w:r w:rsidRPr="002D629D">
        <w:rPr>
          <w:noProof/>
          <w:sz w:val="24"/>
          <w:szCs w:val="24"/>
        </w:rPr>
        <w:t xml:space="preserve">, </w:t>
      </w:r>
      <w:r w:rsidRPr="002D629D">
        <w:rPr>
          <w:i/>
          <w:iCs/>
          <w:noProof/>
          <w:sz w:val="24"/>
          <w:szCs w:val="24"/>
        </w:rPr>
        <w:t>10</w:t>
      </w:r>
      <w:r w:rsidRPr="002D629D">
        <w:rPr>
          <w:noProof/>
          <w:sz w:val="24"/>
          <w:szCs w:val="24"/>
        </w:rPr>
        <w:t>(2), 399–411. https://doi.org/10.1890/1051-0761(2000)010[0399:AOSOMA]2.0.CO;2</w:t>
      </w:r>
    </w:p>
    <w:p w14:paraId="38E63917"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Trumbore, S. (2009). Radiocarbon and Soil Carbon Dynamics. </w:t>
      </w:r>
      <w:r w:rsidRPr="002D629D">
        <w:rPr>
          <w:i/>
          <w:iCs/>
          <w:noProof/>
          <w:sz w:val="24"/>
          <w:szCs w:val="24"/>
        </w:rPr>
        <w:t>Annual Review of Earth and Planetary Sciences</w:t>
      </w:r>
      <w:r w:rsidRPr="002D629D">
        <w:rPr>
          <w:noProof/>
          <w:sz w:val="24"/>
          <w:szCs w:val="24"/>
        </w:rPr>
        <w:t xml:space="preserve">, </w:t>
      </w:r>
      <w:r w:rsidRPr="002D629D">
        <w:rPr>
          <w:i/>
          <w:iCs/>
          <w:noProof/>
          <w:sz w:val="24"/>
          <w:szCs w:val="24"/>
        </w:rPr>
        <w:t>37</w:t>
      </w:r>
      <w:r w:rsidRPr="002D629D">
        <w:rPr>
          <w:noProof/>
          <w:sz w:val="24"/>
          <w:szCs w:val="24"/>
        </w:rPr>
        <w:t>(1), 47–66. https://doi.org/10.1146/annurev.earth.36.031207.124300</w:t>
      </w:r>
    </w:p>
    <w:p w14:paraId="732908D6"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Warren, C. R. (2016). Soil Biology &amp; Biochemistry Do microbial osmolytes or extracellular depolymerisation products accumulate as soil dries ? </w:t>
      </w:r>
      <w:r w:rsidRPr="002D629D">
        <w:rPr>
          <w:i/>
          <w:iCs/>
          <w:noProof/>
          <w:sz w:val="24"/>
          <w:szCs w:val="24"/>
        </w:rPr>
        <w:t>Soil Biology and Biochemistry</w:t>
      </w:r>
      <w:r w:rsidRPr="002D629D">
        <w:rPr>
          <w:noProof/>
          <w:sz w:val="24"/>
          <w:szCs w:val="24"/>
        </w:rPr>
        <w:t xml:space="preserve">, </w:t>
      </w:r>
      <w:r w:rsidRPr="002D629D">
        <w:rPr>
          <w:i/>
          <w:iCs/>
          <w:noProof/>
          <w:sz w:val="24"/>
          <w:szCs w:val="24"/>
        </w:rPr>
        <w:t>98</w:t>
      </w:r>
      <w:r w:rsidRPr="002D629D">
        <w:rPr>
          <w:noProof/>
          <w:sz w:val="24"/>
          <w:szCs w:val="24"/>
        </w:rPr>
        <w:t>, 54–63. https://doi.org/10.1016/j.soilbio.2016.03.021</w:t>
      </w:r>
    </w:p>
    <w:p w14:paraId="0844DFA6" w14:textId="77777777" w:rsidR="002D629D" w:rsidRPr="002D629D" w:rsidRDefault="002D629D" w:rsidP="002D629D">
      <w:pPr>
        <w:widowControl w:val="0"/>
        <w:autoSpaceDE w:val="0"/>
        <w:autoSpaceDN w:val="0"/>
        <w:adjustRightInd w:val="0"/>
        <w:spacing w:before="120"/>
        <w:ind w:left="480" w:hanging="480"/>
        <w:rPr>
          <w:noProof/>
          <w:sz w:val="24"/>
          <w:szCs w:val="24"/>
        </w:rPr>
      </w:pPr>
      <w:r w:rsidRPr="002D629D">
        <w:rPr>
          <w:noProof/>
          <w:sz w:val="24"/>
          <w:szCs w:val="24"/>
        </w:rPr>
        <w:t xml:space="preserve">Williams, M. A., &amp; Xia, K. (2009). Characterization of the water soluble soil organic pool following the rewetting of dry soil in a drought-prone tallgrass prairie. </w:t>
      </w:r>
      <w:r w:rsidRPr="002D629D">
        <w:rPr>
          <w:i/>
          <w:iCs/>
          <w:noProof/>
          <w:sz w:val="24"/>
          <w:szCs w:val="24"/>
        </w:rPr>
        <w:t>Soil Biology and Biochemistry</w:t>
      </w:r>
      <w:r w:rsidRPr="002D629D">
        <w:rPr>
          <w:noProof/>
          <w:sz w:val="24"/>
          <w:szCs w:val="24"/>
        </w:rPr>
        <w:t xml:space="preserve">, </w:t>
      </w:r>
      <w:r w:rsidRPr="002D629D">
        <w:rPr>
          <w:i/>
          <w:iCs/>
          <w:noProof/>
          <w:sz w:val="24"/>
          <w:szCs w:val="24"/>
        </w:rPr>
        <w:t>41</w:t>
      </w:r>
      <w:r w:rsidRPr="002D629D">
        <w:rPr>
          <w:noProof/>
          <w:sz w:val="24"/>
          <w:szCs w:val="24"/>
        </w:rPr>
        <w:t>(1), 21–28. https://doi.org/10.1016/j.soilbio.2008.08.013</w:t>
      </w:r>
    </w:p>
    <w:p w14:paraId="554497FA" w14:textId="77777777" w:rsidR="002D629D" w:rsidRPr="002D629D" w:rsidRDefault="002D629D" w:rsidP="002D629D">
      <w:pPr>
        <w:widowControl w:val="0"/>
        <w:autoSpaceDE w:val="0"/>
        <w:autoSpaceDN w:val="0"/>
        <w:adjustRightInd w:val="0"/>
        <w:spacing w:before="120"/>
        <w:ind w:left="480" w:hanging="480"/>
        <w:rPr>
          <w:noProof/>
          <w:sz w:val="24"/>
        </w:rPr>
      </w:pPr>
      <w:r w:rsidRPr="002D629D">
        <w:rPr>
          <w:noProof/>
          <w:sz w:val="24"/>
          <w:szCs w:val="24"/>
        </w:rPr>
        <w:t xml:space="preserve">Xiang, S., Doyle, A., Holden, P. A., &amp; Schimel, J. P. (2008). Soil Biology &amp; Biochemistry Drying and rewetting effects on C and N mineralization and microbial activity in surface and subsurface California grassland soils, </w:t>
      </w:r>
      <w:r w:rsidRPr="002D629D">
        <w:rPr>
          <w:i/>
          <w:iCs/>
          <w:noProof/>
          <w:sz w:val="24"/>
          <w:szCs w:val="24"/>
        </w:rPr>
        <w:t>40</w:t>
      </w:r>
      <w:r w:rsidRPr="002D629D">
        <w:rPr>
          <w:noProof/>
          <w:sz w:val="24"/>
          <w:szCs w:val="24"/>
        </w:rPr>
        <w:t>, 2281–2289. https://doi.org/10.1016/j.soilbio.2008.05.004</w:t>
      </w:r>
    </w:p>
    <w:p w14:paraId="7A948888" w14:textId="1457FC67" w:rsidR="00C3475A" w:rsidRDefault="002D629D" w:rsidP="0007414F">
      <w:pPr>
        <w:pStyle w:val="Reference"/>
        <w:ind w:left="0" w:firstLine="0"/>
        <w:rPr>
          <w:bCs/>
          <w:kern w:val="28"/>
        </w:rPr>
      </w:pPr>
      <w:r>
        <w:rPr>
          <w:bCs/>
          <w:kern w:val="28"/>
        </w:rPr>
        <w:fldChar w:fldCharType="end"/>
      </w:r>
    </w:p>
    <w:p w14:paraId="5636B248" w14:textId="77777777" w:rsidR="00CF3DEE" w:rsidRPr="00B120F3" w:rsidRDefault="00CF3DEE" w:rsidP="0007414F">
      <w:pPr>
        <w:pStyle w:val="Reference"/>
        <w:ind w:left="0" w:firstLine="0"/>
        <w:rPr>
          <w:bCs/>
          <w:kern w:val="28"/>
        </w:rPr>
      </w:pPr>
    </w:p>
    <w:p w14:paraId="68D05BE6" w14:textId="743706F0" w:rsidR="008A6077" w:rsidRDefault="00B120F3" w:rsidP="008A6077">
      <w:pPr>
        <w:pStyle w:val="FigureorTableCaption"/>
      </w:pPr>
      <w:r>
        <w:rPr>
          <w:b/>
        </w:rPr>
        <w:lastRenderedPageBreak/>
        <w:t>Figure</w:t>
      </w:r>
      <w:r w:rsidR="008A6077" w:rsidRPr="007443BB">
        <w:rPr>
          <w:b/>
        </w:rPr>
        <w:t xml:space="preserve"> 1</w:t>
      </w:r>
      <w:r w:rsidR="009668C5">
        <w:t>.</w:t>
      </w:r>
    </w:p>
    <w:p w14:paraId="62ECB6D4" w14:textId="2E2ECCBE" w:rsidR="009763F8" w:rsidRDefault="009668C5" w:rsidP="008A6077">
      <w:pPr>
        <w:pStyle w:val="FigureorTableCaption"/>
      </w:pPr>
      <w:r>
        <w:t>[see accompanying file for figures]</w:t>
      </w:r>
    </w:p>
    <w:p w14:paraId="0004B118" w14:textId="0F911EC6" w:rsidR="00CD61AA" w:rsidRDefault="008A6077" w:rsidP="008A6077">
      <w:pPr>
        <w:pStyle w:val="FigureorTableCaption"/>
      </w:pPr>
      <w:r w:rsidRPr="007443BB">
        <w:rPr>
          <w:b/>
        </w:rPr>
        <w:t>Table 1.</w:t>
      </w:r>
      <w:r>
        <w:t xml:space="preserve"> </w:t>
      </w:r>
      <w:r w:rsidR="00F9589F">
        <w:t>Incubation conditions for Experiment 1 and Experiment 2</w:t>
      </w:r>
    </w:p>
    <w:tbl>
      <w:tblPr>
        <w:tblStyle w:val="Tabellenraster"/>
        <w:tblW w:w="0" w:type="auto"/>
        <w:tblLook w:val="04A0" w:firstRow="1" w:lastRow="0" w:firstColumn="1" w:lastColumn="0" w:noHBand="0" w:noVBand="1"/>
      </w:tblPr>
      <w:tblGrid>
        <w:gridCol w:w="996"/>
        <w:gridCol w:w="1400"/>
        <w:gridCol w:w="898"/>
        <w:gridCol w:w="947"/>
        <w:gridCol w:w="824"/>
        <w:gridCol w:w="824"/>
        <w:gridCol w:w="839"/>
        <w:gridCol w:w="911"/>
        <w:gridCol w:w="1026"/>
        <w:gridCol w:w="911"/>
      </w:tblGrid>
      <w:tr w:rsidR="00F9589F" w:rsidRPr="00F9589F" w14:paraId="072AF995" w14:textId="77777777" w:rsidTr="00F9589F">
        <w:trPr>
          <w:trHeight w:val="300"/>
        </w:trPr>
        <w:tc>
          <w:tcPr>
            <w:tcW w:w="1300" w:type="dxa"/>
            <w:noWrap/>
            <w:hideMark/>
          </w:tcPr>
          <w:p w14:paraId="7F2729A2" w14:textId="77777777" w:rsidR="00F9589F" w:rsidRPr="00F9589F" w:rsidRDefault="00F9589F" w:rsidP="00F9589F">
            <w:pPr>
              <w:pStyle w:val="FigureorTableCaption"/>
            </w:pPr>
          </w:p>
        </w:tc>
        <w:tc>
          <w:tcPr>
            <w:tcW w:w="1860" w:type="dxa"/>
            <w:noWrap/>
            <w:hideMark/>
          </w:tcPr>
          <w:p w14:paraId="1C75374C" w14:textId="77777777" w:rsidR="00F9589F" w:rsidRPr="00F9589F" w:rsidRDefault="00F9589F" w:rsidP="00F9589F">
            <w:pPr>
              <w:pStyle w:val="FigureorTableCaption"/>
            </w:pPr>
          </w:p>
        </w:tc>
        <w:tc>
          <w:tcPr>
            <w:tcW w:w="1140" w:type="dxa"/>
            <w:noWrap/>
            <w:hideMark/>
          </w:tcPr>
          <w:p w14:paraId="57D7136F" w14:textId="77777777" w:rsidR="00F9589F" w:rsidRPr="00F9589F" w:rsidRDefault="00F9589F" w:rsidP="00F9589F">
            <w:pPr>
              <w:pStyle w:val="FigureorTableCaption"/>
            </w:pPr>
          </w:p>
        </w:tc>
        <w:tc>
          <w:tcPr>
            <w:tcW w:w="1200" w:type="dxa"/>
            <w:noWrap/>
            <w:hideMark/>
          </w:tcPr>
          <w:p w14:paraId="71116555" w14:textId="77777777" w:rsidR="00F9589F" w:rsidRPr="00F9589F" w:rsidRDefault="00F9589F" w:rsidP="00F9589F">
            <w:pPr>
              <w:pStyle w:val="FigureorTableCaption"/>
            </w:pPr>
          </w:p>
        </w:tc>
        <w:tc>
          <w:tcPr>
            <w:tcW w:w="1060" w:type="dxa"/>
            <w:noWrap/>
            <w:hideMark/>
          </w:tcPr>
          <w:p w14:paraId="4369702E" w14:textId="77777777" w:rsidR="00F9589F" w:rsidRPr="00F9589F" w:rsidRDefault="00F9589F" w:rsidP="00F9589F">
            <w:pPr>
              <w:pStyle w:val="FigureorTableCaption"/>
            </w:pPr>
          </w:p>
        </w:tc>
        <w:tc>
          <w:tcPr>
            <w:tcW w:w="1060" w:type="dxa"/>
            <w:noWrap/>
            <w:hideMark/>
          </w:tcPr>
          <w:p w14:paraId="3F0169C1" w14:textId="77777777" w:rsidR="00F9589F" w:rsidRPr="00F9589F" w:rsidRDefault="00F9589F" w:rsidP="00F9589F">
            <w:pPr>
              <w:pStyle w:val="FigureorTableCaption"/>
            </w:pPr>
          </w:p>
        </w:tc>
        <w:tc>
          <w:tcPr>
            <w:tcW w:w="4780" w:type="dxa"/>
            <w:gridSpan w:val="4"/>
            <w:noWrap/>
            <w:hideMark/>
          </w:tcPr>
          <w:p w14:paraId="3442F12C" w14:textId="77777777" w:rsidR="00F9589F" w:rsidRPr="00F9589F" w:rsidRDefault="00F9589F" w:rsidP="00F9589F">
            <w:pPr>
              <w:pStyle w:val="FigureorTableCaption"/>
            </w:pPr>
            <w:r w:rsidRPr="00F9589F">
              <w:t>period</w:t>
            </w:r>
          </w:p>
        </w:tc>
      </w:tr>
      <w:tr w:rsidR="00F9589F" w:rsidRPr="00F9589F" w14:paraId="32121CDC" w14:textId="77777777" w:rsidTr="00F9589F">
        <w:trPr>
          <w:trHeight w:val="300"/>
        </w:trPr>
        <w:tc>
          <w:tcPr>
            <w:tcW w:w="1300" w:type="dxa"/>
            <w:noWrap/>
            <w:hideMark/>
          </w:tcPr>
          <w:p w14:paraId="16B57F61" w14:textId="77777777" w:rsidR="00F9589F" w:rsidRPr="00F9589F" w:rsidRDefault="00F9589F" w:rsidP="00F9589F">
            <w:pPr>
              <w:pStyle w:val="FigureorTableCaption"/>
            </w:pPr>
          </w:p>
        </w:tc>
        <w:tc>
          <w:tcPr>
            <w:tcW w:w="1860" w:type="dxa"/>
            <w:noWrap/>
            <w:hideMark/>
          </w:tcPr>
          <w:p w14:paraId="4BE47332" w14:textId="77777777" w:rsidR="00F9589F" w:rsidRPr="00F9589F" w:rsidRDefault="00F9589F" w:rsidP="00F9589F">
            <w:pPr>
              <w:pStyle w:val="FigureorTableCaption"/>
            </w:pPr>
          </w:p>
        </w:tc>
        <w:tc>
          <w:tcPr>
            <w:tcW w:w="1140" w:type="dxa"/>
            <w:noWrap/>
            <w:hideMark/>
          </w:tcPr>
          <w:p w14:paraId="16241F88" w14:textId="77777777" w:rsidR="00F9589F" w:rsidRPr="00F9589F" w:rsidRDefault="00F9589F" w:rsidP="00F9589F">
            <w:pPr>
              <w:pStyle w:val="FigureorTableCaption"/>
            </w:pPr>
          </w:p>
        </w:tc>
        <w:tc>
          <w:tcPr>
            <w:tcW w:w="1200" w:type="dxa"/>
            <w:noWrap/>
            <w:hideMark/>
          </w:tcPr>
          <w:p w14:paraId="02DA5A22" w14:textId="77777777" w:rsidR="00F9589F" w:rsidRPr="00F9589F" w:rsidRDefault="00F9589F" w:rsidP="00F9589F">
            <w:pPr>
              <w:pStyle w:val="FigureorTableCaption"/>
            </w:pPr>
          </w:p>
        </w:tc>
        <w:tc>
          <w:tcPr>
            <w:tcW w:w="1060" w:type="dxa"/>
            <w:noWrap/>
            <w:hideMark/>
          </w:tcPr>
          <w:p w14:paraId="0DC086E6" w14:textId="77777777" w:rsidR="00F9589F" w:rsidRPr="00F9589F" w:rsidRDefault="00F9589F" w:rsidP="00F9589F">
            <w:pPr>
              <w:pStyle w:val="FigureorTableCaption"/>
            </w:pPr>
          </w:p>
        </w:tc>
        <w:tc>
          <w:tcPr>
            <w:tcW w:w="1060" w:type="dxa"/>
            <w:noWrap/>
            <w:hideMark/>
          </w:tcPr>
          <w:p w14:paraId="2E03D00B" w14:textId="77777777" w:rsidR="00F9589F" w:rsidRPr="00F9589F" w:rsidRDefault="00F9589F" w:rsidP="00F9589F">
            <w:pPr>
              <w:pStyle w:val="FigureorTableCaption"/>
            </w:pPr>
          </w:p>
        </w:tc>
        <w:tc>
          <w:tcPr>
            <w:tcW w:w="2260" w:type="dxa"/>
            <w:gridSpan w:val="2"/>
            <w:noWrap/>
            <w:hideMark/>
          </w:tcPr>
          <w:p w14:paraId="63510019" w14:textId="77777777" w:rsidR="00F9589F" w:rsidRPr="00F9589F" w:rsidRDefault="00F9589F" w:rsidP="00F9589F">
            <w:pPr>
              <w:pStyle w:val="FigureorTableCaption"/>
            </w:pPr>
            <w:r w:rsidRPr="00F9589F">
              <w:t>pre-incubation</w:t>
            </w:r>
          </w:p>
        </w:tc>
        <w:tc>
          <w:tcPr>
            <w:tcW w:w="2520" w:type="dxa"/>
            <w:gridSpan w:val="2"/>
            <w:noWrap/>
            <w:hideMark/>
          </w:tcPr>
          <w:p w14:paraId="357DB193" w14:textId="77777777" w:rsidR="00F9589F" w:rsidRPr="00F9589F" w:rsidRDefault="00F9589F" w:rsidP="00F9589F">
            <w:pPr>
              <w:pStyle w:val="FigureorTableCaption"/>
            </w:pPr>
            <w:r w:rsidRPr="00F9589F">
              <w:t>equilibrium respiration</w:t>
            </w:r>
          </w:p>
        </w:tc>
      </w:tr>
      <w:tr w:rsidR="00F9589F" w:rsidRPr="00F9589F" w14:paraId="3D537081" w14:textId="77777777" w:rsidTr="00F9589F">
        <w:trPr>
          <w:trHeight w:val="900"/>
        </w:trPr>
        <w:tc>
          <w:tcPr>
            <w:tcW w:w="1300" w:type="dxa"/>
            <w:hideMark/>
          </w:tcPr>
          <w:p w14:paraId="7BE9F032" w14:textId="77777777" w:rsidR="00F9589F" w:rsidRPr="00F9589F" w:rsidRDefault="00F9589F" w:rsidP="00F9589F">
            <w:pPr>
              <w:pStyle w:val="FigureorTableCaption"/>
            </w:pPr>
            <w:r w:rsidRPr="00F9589F">
              <w:t>experiment</w:t>
            </w:r>
          </w:p>
        </w:tc>
        <w:tc>
          <w:tcPr>
            <w:tcW w:w="1860" w:type="dxa"/>
            <w:noWrap/>
            <w:hideMark/>
          </w:tcPr>
          <w:p w14:paraId="58B0AAEB" w14:textId="77777777" w:rsidR="00F9589F" w:rsidRPr="00F9589F" w:rsidRDefault="00F9589F" w:rsidP="00F9589F">
            <w:pPr>
              <w:pStyle w:val="FigureorTableCaption"/>
            </w:pPr>
            <w:r w:rsidRPr="00F9589F">
              <w:t>treatment</w:t>
            </w:r>
          </w:p>
        </w:tc>
        <w:tc>
          <w:tcPr>
            <w:tcW w:w="1140" w:type="dxa"/>
            <w:hideMark/>
          </w:tcPr>
          <w:p w14:paraId="0C99E3D9" w14:textId="77777777" w:rsidR="00F9589F" w:rsidRPr="00F9589F" w:rsidRDefault="00F9589F" w:rsidP="00F9589F">
            <w:pPr>
              <w:pStyle w:val="FigureorTableCaption"/>
            </w:pPr>
            <w:r w:rsidRPr="00F9589F">
              <w:t>sample collection date</w:t>
            </w:r>
          </w:p>
        </w:tc>
        <w:tc>
          <w:tcPr>
            <w:tcW w:w="1200" w:type="dxa"/>
            <w:hideMark/>
          </w:tcPr>
          <w:p w14:paraId="06C6B395" w14:textId="77777777" w:rsidR="00F9589F" w:rsidRPr="00F9589F" w:rsidRDefault="00F9589F" w:rsidP="00F9589F">
            <w:pPr>
              <w:pStyle w:val="FigureorTableCaption"/>
            </w:pPr>
            <w:r w:rsidRPr="00F9589F">
              <w:t>incubation date</w:t>
            </w:r>
          </w:p>
        </w:tc>
        <w:tc>
          <w:tcPr>
            <w:tcW w:w="1060" w:type="dxa"/>
            <w:hideMark/>
          </w:tcPr>
          <w:p w14:paraId="0FE41401" w14:textId="77777777" w:rsidR="00F9589F" w:rsidRPr="00F9589F" w:rsidRDefault="00F9589F" w:rsidP="00F9589F">
            <w:pPr>
              <w:pStyle w:val="FigureorTableCaption"/>
            </w:pPr>
            <w:r w:rsidRPr="00F9589F">
              <w:t>initial moisture content*</w:t>
            </w:r>
          </w:p>
        </w:tc>
        <w:tc>
          <w:tcPr>
            <w:tcW w:w="1060" w:type="dxa"/>
            <w:hideMark/>
          </w:tcPr>
          <w:p w14:paraId="3BE018AB" w14:textId="77777777" w:rsidR="00F9589F" w:rsidRPr="00F9589F" w:rsidRDefault="00F9589F" w:rsidP="00F9589F">
            <w:pPr>
              <w:pStyle w:val="FigureorTableCaption"/>
            </w:pPr>
            <w:r w:rsidRPr="00F9589F">
              <w:t>adjusted moisture content</w:t>
            </w:r>
          </w:p>
        </w:tc>
        <w:tc>
          <w:tcPr>
            <w:tcW w:w="1080" w:type="dxa"/>
            <w:hideMark/>
          </w:tcPr>
          <w:p w14:paraId="1F1F3BB4" w14:textId="77777777" w:rsidR="00F9589F" w:rsidRPr="00F9589F" w:rsidRDefault="00F9589F" w:rsidP="00F9589F">
            <w:pPr>
              <w:pStyle w:val="FigureorTableCaption"/>
            </w:pPr>
            <w:r w:rsidRPr="00F9589F">
              <w:t>time</w:t>
            </w:r>
          </w:p>
        </w:tc>
        <w:tc>
          <w:tcPr>
            <w:tcW w:w="1180" w:type="dxa"/>
            <w:hideMark/>
          </w:tcPr>
          <w:p w14:paraId="0C422B3B" w14:textId="77777777" w:rsidR="00F9589F" w:rsidRPr="00F9589F" w:rsidRDefault="00F9589F" w:rsidP="00F9589F">
            <w:pPr>
              <w:pStyle w:val="FigureorTableCaption"/>
            </w:pPr>
            <w:r w:rsidRPr="00F9589F">
              <w:t>∆</w:t>
            </w:r>
            <w:r w:rsidRPr="00F9589F">
              <w:rPr>
                <w:vertAlign w:val="superscript"/>
              </w:rPr>
              <w:t>14</w:t>
            </w:r>
            <w:r w:rsidRPr="00F9589F">
              <w:t>C measured</w:t>
            </w:r>
          </w:p>
        </w:tc>
        <w:tc>
          <w:tcPr>
            <w:tcW w:w="1340" w:type="dxa"/>
            <w:hideMark/>
          </w:tcPr>
          <w:p w14:paraId="61812ACF" w14:textId="77777777" w:rsidR="00F9589F" w:rsidRPr="00F9589F" w:rsidRDefault="00F9589F" w:rsidP="00F9589F">
            <w:pPr>
              <w:pStyle w:val="FigureorTableCaption"/>
            </w:pPr>
            <w:r w:rsidRPr="00F9589F">
              <w:t>time</w:t>
            </w:r>
          </w:p>
        </w:tc>
        <w:tc>
          <w:tcPr>
            <w:tcW w:w="1180" w:type="dxa"/>
            <w:hideMark/>
          </w:tcPr>
          <w:p w14:paraId="33541FC4" w14:textId="77777777" w:rsidR="00F9589F" w:rsidRPr="00F9589F" w:rsidRDefault="00F9589F" w:rsidP="00F9589F">
            <w:pPr>
              <w:pStyle w:val="FigureorTableCaption"/>
            </w:pPr>
            <w:r w:rsidRPr="00F9589F">
              <w:t>∆</w:t>
            </w:r>
            <w:r w:rsidRPr="00F9589F">
              <w:rPr>
                <w:vertAlign w:val="superscript"/>
              </w:rPr>
              <w:t>14</w:t>
            </w:r>
            <w:r w:rsidRPr="00F9589F">
              <w:t>C measured</w:t>
            </w:r>
          </w:p>
        </w:tc>
      </w:tr>
      <w:tr w:rsidR="00F9589F" w:rsidRPr="00F9589F" w14:paraId="21FD4E74" w14:textId="77777777" w:rsidTr="00F9589F">
        <w:trPr>
          <w:trHeight w:val="900"/>
        </w:trPr>
        <w:tc>
          <w:tcPr>
            <w:tcW w:w="1300" w:type="dxa"/>
            <w:noWrap/>
            <w:hideMark/>
          </w:tcPr>
          <w:p w14:paraId="450FD796" w14:textId="77777777" w:rsidR="00F9589F" w:rsidRPr="00F9589F" w:rsidRDefault="00F9589F" w:rsidP="00F9589F">
            <w:pPr>
              <w:pStyle w:val="FigureorTableCaption"/>
            </w:pPr>
          </w:p>
        </w:tc>
        <w:tc>
          <w:tcPr>
            <w:tcW w:w="1860" w:type="dxa"/>
            <w:noWrap/>
            <w:hideMark/>
          </w:tcPr>
          <w:p w14:paraId="0BCE5D5A" w14:textId="77777777" w:rsidR="00F9589F" w:rsidRPr="00F9589F" w:rsidRDefault="00F9589F" w:rsidP="00F9589F">
            <w:pPr>
              <w:pStyle w:val="FigureorTableCaption"/>
              <w:rPr>
                <w:i/>
                <w:iCs/>
              </w:rPr>
            </w:pPr>
          </w:p>
        </w:tc>
        <w:tc>
          <w:tcPr>
            <w:tcW w:w="1140" w:type="dxa"/>
            <w:noWrap/>
            <w:hideMark/>
          </w:tcPr>
          <w:p w14:paraId="06E00098" w14:textId="77777777" w:rsidR="00F9589F" w:rsidRPr="00F9589F" w:rsidRDefault="00F9589F" w:rsidP="00F9589F">
            <w:pPr>
              <w:pStyle w:val="FigureorTableCaption"/>
              <w:rPr>
                <w:i/>
                <w:iCs/>
              </w:rPr>
            </w:pPr>
          </w:p>
        </w:tc>
        <w:tc>
          <w:tcPr>
            <w:tcW w:w="1200" w:type="dxa"/>
            <w:noWrap/>
            <w:hideMark/>
          </w:tcPr>
          <w:p w14:paraId="5A8371DA" w14:textId="77777777" w:rsidR="00F9589F" w:rsidRPr="00F9589F" w:rsidRDefault="00F9589F" w:rsidP="00F9589F">
            <w:pPr>
              <w:pStyle w:val="FigureorTableCaption"/>
              <w:rPr>
                <w:i/>
                <w:iCs/>
              </w:rPr>
            </w:pPr>
            <w:r w:rsidRPr="00F9589F">
              <w:rPr>
                <w:i/>
                <w:iCs/>
              </w:rPr>
              <w:t>year</w:t>
            </w:r>
          </w:p>
        </w:tc>
        <w:tc>
          <w:tcPr>
            <w:tcW w:w="1060" w:type="dxa"/>
            <w:hideMark/>
          </w:tcPr>
          <w:p w14:paraId="7FB39F98" w14:textId="77777777" w:rsidR="00F9589F" w:rsidRPr="00F9589F" w:rsidRDefault="00F9589F" w:rsidP="00F9589F">
            <w:pPr>
              <w:pStyle w:val="FigureorTableCaption"/>
              <w:rPr>
                <w:i/>
                <w:iCs/>
              </w:rPr>
            </w:pPr>
            <w:r w:rsidRPr="00F9589F">
              <w:rPr>
                <w:i/>
                <w:iCs/>
              </w:rPr>
              <w:t>% water holding capacity</w:t>
            </w:r>
          </w:p>
        </w:tc>
        <w:tc>
          <w:tcPr>
            <w:tcW w:w="1060" w:type="dxa"/>
            <w:hideMark/>
          </w:tcPr>
          <w:p w14:paraId="28FE7D89" w14:textId="77777777" w:rsidR="00F9589F" w:rsidRPr="00F9589F" w:rsidRDefault="00F9589F" w:rsidP="00F9589F">
            <w:pPr>
              <w:pStyle w:val="FigureorTableCaption"/>
              <w:rPr>
                <w:i/>
                <w:iCs/>
              </w:rPr>
            </w:pPr>
            <w:r w:rsidRPr="00F9589F">
              <w:rPr>
                <w:i/>
                <w:iCs/>
              </w:rPr>
              <w:t>% water holding capacity</w:t>
            </w:r>
          </w:p>
        </w:tc>
        <w:tc>
          <w:tcPr>
            <w:tcW w:w="1080" w:type="dxa"/>
            <w:noWrap/>
            <w:hideMark/>
          </w:tcPr>
          <w:p w14:paraId="4622B93A" w14:textId="77777777" w:rsidR="00F9589F" w:rsidRPr="00F9589F" w:rsidRDefault="00F9589F" w:rsidP="00F9589F">
            <w:pPr>
              <w:pStyle w:val="FigureorTableCaption"/>
              <w:rPr>
                <w:i/>
                <w:iCs/>
              </w:rPr>
            </w:pPr>
            <w:r w:rsidRPr="00F9589F">
              <w:rPr>
                <w:i/>
                <w:iCs/>
              </w:rPr>
              <w:t>days</w:t>
            </w:r>
          </w:p>
        </w:tc>
        <w:tc>
          <w:tcPr>
            <w:tcW w:w="1180" w:type="dxa"/>
            <w:noWrap/>
            <w:hideMark/>
          </w:tcPr>
          <w:p w14:paraId="3D28B259" w14:textId="77777777" w:rsidR="00F9589F" w:rsidRPr="00F9589F" w:rsidRDefault="00F9589F" w:rsidP="00F9589F">
            <w:pPr>
              <w:pStyle w:val="FigureorTableCaption"/>
              <w:rPr>
                <w:i/>
                <w:iCs/>
              </w:rPr>
            </w:pPr>
          </w:p>
        </w:tc>
        <w:tc>
          <w:tcPr>
            <w:tcW w:w="1340" w:type="dxa"/>
            <w:noWrap/>
            <w:hideMark/>
          </w:tcPr>
          <w:p w14:paraId="5D4ED6B9" w14:textId="77777777" w:rsidR="00F9589F" w:rsidRPr="00F9589F" w:rsidRDefault="00F9589F" w:rsidP="00F9589F">
            <w:pPr>
              <w:pStyle w:val="FigureorTableCaption"/>
              <w:rPr>
                <w:i/>
                <w:iCs/>
              </w:rPr>
            </w:pPr>
            <w:r w:rsidRPr="00F9589F">
              <w:rPr>
                <w:i/>
                <w:iCs/>
              </w:rPr>
              <w:t>days</w:t>
            </w:r>
          </w:p>
        </w:tc>
        <w:tc>
          <w:tcPr>
            <w:tcW w:w="1180" w:type="dxa"/>
            <w:noWrap/>
            <w:hideMark/>
          </w:tcPr>
          <w:p w14:paraId="3490619B" w14:textId="77777777" w:rsidR="00F9589F" w:rsidRPr="00F9589F" w:rsidRDefault="00F9589F" w:rsidP="00F9589F">
            <w:pPr>
              <w:pStyle w:val="FigureorTableCaption"/>
              <w:rPr>
                <w:i/>
                <w:iCs/>
              </w:rPr>
            </w:pPr>
          </w:p>
        </w:tc>
      </w:tr>
      <w:tr w:rsidR="00F9589F" w:rsidRPr="00F9589F" w14:paraId="6C3BB7FE" w14:textId="77777777" w:rsidTr="00F9589F">
        <w:trPr>
          <w:trHeight w:val="300"/>
        </w:trPr>
        <w:tc>
          <w:tcPr>
            <w:tcW w:w="1300" w:type="dxa"/>
            <w:vMerge w:val="restart"/>
            <w:noWrap/>
            <w:hideMark/>
          </w:tcPr>
          <w:p w14:paraId="0DB77523" w14:textId="77777777" w:rsidR="00F9589F" w:rsidRPr="00F9589F" w:rsidRDefault="00F9589F" w:rsidP="00F9589F">
            <w:pPr>
              <w:pStyle w:val="FigureorTableCaption"/>
            </w:pPr>
            <w:r w:rsidRPr="00F9589F">
              <w:t>1</w:t>
            </w:r>
          </w:p>
        </w:tc>
        <w:tc>
          <w:tcPr>
            <w:tcW w:w="1860" w:type="dxa"/>
            <w:noWrap/>
            <w:hideMark/>
          </w:tcPr>
          <w:p w14:paraId="52156DA5" w14:textId="77777777" w:rsidR="00F9589F" w:rsidRPr="00F9589F" w:rsidRDefault="00F9589F" w:rsidP="00F9589F">
            <w:pPr>
              <w:pStyle w:val="FigureorTableCaption"/>
            </w:pPr>
            <w:r w:rsidRPr="00F9589F">
              <w:t>control</w:t>
            </w:r>
          </w:p>
        </w:tc>
        <w:tc>
          <w:tcPr>
            <w:tcW w:w="1140" w:type="dxa"/>
            <w:noWrap/>
            <w:hideMark/>
          </w:tcPr>
          <w:p w14:paraId="1B1C3A0C" w14:textId="77777777" w:rsidR="00F9589F" w:rsidRPr="00F9589F" w:rsidRDefault="00F9589F" w:rsidP="00F9589F">
            <w:pPr>
              <w:pStyle w:val="FigureorTableCaption"/>
            </w:pPr>
            <w:r w:rsidRPr="00F9589F">
              <w:t>2011</w:t>
            </w:r>
          </w:p>
        </w:tc>
        <w:tc>
          <w:tcPr>
            <w:tcW w:w="1200" w:type="dxa"/>
            <w:noWrap/>
            <w:hideMark/>
          </w:tcPr>
          <w:p w14:paraId="24EB8F70" w14:textId="77777777" w:rsidR="00F9589F" w:rsidRPr="00F9589F" w:rsidRDefault="00F9589F" w:rsidP="00F9589F">
            <w:pPr>
              <w:pStyle w:val="FigureorTableCaption"/>
            </w:pPr>
            <w:r w:rsidRPr="00F9589F">
              <w:t>2011</w:t>
            </w:r>
          </w:p>
        </w:tc>
        <w:tc>
          <w:tcPr>
            <w:tcW w:w="1060" w:type="dxa"/>
            <w:noWrap/>
            <w:hideMark/>
          </w:tcPr>
          <w:p w14:paraId="7BEA948D" w14:textId="77777777" w:rsidR="00F9589F" w:rsidRPr="00F9589F" w:rsidRDefault="00F9589F" w:rsidP="00F9589F">
            <w:pPr>
              <w:pStyle w:val="FigureorTableCaption"/>
            </w:pPr>
            <w:r w:rsidRPr="00F9589F">
              <w:t>18</w:t>
            </w:r>
          </w:p>
        </w:tc>
        <w:tc>
          <w:tcPr>
            <w:tcW w:w="1060" w:type="dxa"/>
            <w:noWrap/>
            <w:hideMark/>
          </w:tcPr>
          <w:p w14:paraId="7151CF65" w14:textId="77777777" w:rsidR="00F9589F" w:rsidRPr="00F9589F" w:rsidRDefault="00F9589F" w:rsidP="00F9589F">
            <w:pPr>
              <w:pStyle w:val="FigureorTableCaption"/>
            </w:pPr>
            <w:r w:rsidRPr="00F9589F">
              <w:t>60</w:t>
            </w:r>
          </w:p>
        </w:tc>
        <w:tc>
          <w:tcPr>
            <w:tcW w:w="1080" w:type="dxa"/>
            <w:noWrap/>
            <w:hideMark/>
          </w:tcPr>
          <w:p w14:paraId="6A8E3E5D" w14:textId="77777777" w:rsidR="00F9589F" w:rsidRPr="00F9589F" w:rsidRDefault="00F9589F" w:rsidP="00F9589F">
            <w:pPr>
              <w:pStyle w:val="FigureorTableCaption"/>
            </w:pPr>
            <w:r w:rsidRPr="00F9589F">
              <w:t>4</w:t>
            </w:r>
          </w:p>
        </w:tc>
        <w:tc>
          <w:tcPr>
            <w:tcW w:w="1180" w:type="dxa"/>
            <w:noWrap/>
            <w:hideMark/>
          </w:tcPr>
          <w:p w14:paraId="6DFB6C8B" w14:textId="77777777" w:rsidR="00F9589F" w:rsidRPr="00F9589F" w:rsidRDefault="00F9589F" w:rsidP="00F9589F">
            <w:pPr>
              <w:pStyle w:val="FigureorTableCaption"/>
            </w:pPr>
            <w:r w:rsidRPr="00F9589F">
              <w:t>no</w:t>
            </w:r>
          </w:p>
        </w:tc>
        <w:tc>
          <w:tcPr>
            <w:tcW w:w="1340" w:type="dxa"/>
            <w:noWrap/>
            <w:hideMark/>
          </w:tcPr>
          <w:p w14:paraId="61800CE0" w14:textId="77777777" w:rsidR="00F9589F" w:rsidRPr="00F9589F" w:rsidRDefault="00F9589F" w:rsidP="00F9589F">
            <w:pPr>
              <w:pStyle w:val="FigureorTableCaption"/>
            </w:pPr>
            <w:r w:rsidRPr="00F9589F">
              <w:t>14</w:t>
            </w:r>
          </w:p>
        </w:tc>
        <w:tc>
          <w:tcPr>
            <w:tcW w:w="1180" w:type="dxa"/>
            <w:noWrap/>
            <w:hideMark/>
          </w:tcPr>
          <w:p w14:paraId="087ADB4C" w14:textId="77777777" w:rsidR="00F9589F" w:rsidRPr="00F9589F" w:rsidRDefault="00F9589F" w:rsidP="00F9589F">
            <w:pPr>
              <w:pStyle w:val="FigureorTableCaption"/>
            </w:pPr>
            <w:r w:rsidRPr="00F9589F">
              <w:t>yes</w:t>
            </w:r>
          </w:p>
        </w:tc>
      </w:tr>
      <w:tr w:rsidR="00F9589F" w:rsidRPr="00F9589F" w14:paraId="07C83B39" w14:textId="77777777" w:rsidTr="00F9589F">
        <w:trPr>
          <w:trHeight w:val="300"/>
        </w:trPr>
        <w:tc>
          <w:tcPr>
            <w:tcW w:w="1300" w:type="dxa"/>
            <w:vMerge/>
            <w:hideMark/>
          </w:tcPr>
          <w:p w14:paraId="4A0E6CC1" w14:textId="77777777" w:rsidR="00F9589F" w:rsidRPr="00F9589F" w:rsidRDefault="00F9589F" w:rsidP="00F9589F">
            <w:pPr>
              <w:pStyle w:val="FigureorTableCaption"/>
            </w:pPr>
          </w:p>
        </w:tc>
        <w:tc>
          <w:tcPr>
            <w:tcW w:w="1860" w:type="dxa"/>
            <w:noWrap/>
            <w:hideMark/>
          </w:tcPr>
          <w:p w14:paraId="266F0E18" w14:textId="77777777" w:rsidR="00F9589F" w:rsidRPr="00F9589F" w:rsidRDefault="00F9589F" w:rsidP="00F9589F">
            <w:pPr>
              <w:pStyle w:val="FigureorTableCaption"/>
            </w:pPr>
            <w:r w:rsidRPr="00F9589F">
              <w:t>air-dry + storage</w:t>
            </w:r>
          </w:p>
        </w:tc>
        <w:tc>
          <w:tcPr>
            <w:tcW w:w="1140" w:type="dxa"/>
            <w:noWrap/>
            <w:hideMark/>
          </w:tcPr>
          <w:p w14:paraId="0D7C6A5D" w14:textId="77777777" w:rsidR="00F9589F" w:rsidRPr="00F9589F" w:rsidRDefault="00F9589F" w:rsidP="00F9589F">
            <w:pPr>
              <w:pStyle w:val="FigureorTableCaption"/>
            </w:pPr>
            <w:r w:rsidRPr="00F9589F">
              <w:t>2011</w:t>
            </w:r>
          </w:p>
        </w:tc>
        <w:tc>
          <w:tcPr>
            <w:tcW w:w="1200" w:type="dxa"/>
            <w:noWrap/>
            <w:hideMark/>
          </w:tcPr>
          <w:p w14:paraId="79093BBC" w14:textId="77777777" w:rsidR="00F9589F" w:rsidRPr="00F9589F" w:rsidRDefault="00F9589F" w:rsidP="00F9589F">
            <w:pPr>
              <w:pStyle w:val="FigureorTableCaption"/>
            </w:pPr>
            <w:r w:rsidRPr="00F9589F">
              <w:t>2018</w:t>
            </w:r>
          </w:p>
        </w:tc>
        <w:tc>
          <w:tcPr>
            <w:tcW w:w="1060" w:type="dxa"/>
            <w:noWrap/>
            <w:hideMark/>
          </w:tcPr>
          <w:p w14:paraId="7245A636" w14:textId="77777777" w:rsidR="00F9589F" w:rsidRPr="00F9589F" w:rsidRDefault="00F9589F" w:rsidP="00F9589F">
            <w:pPr>
              <w:pStyle w:val="FigureorTableCaption"/>
            </w:pPr>
            <w:r w:rsidRPr="00F9589F">
              <w:t>0</w:t>
            </w:r>
          </w:p>
        </w:tc>
        <w:tc>
          <w:tcPr>
            <w:tcW w:w="1060" w:type="dxa"/>
            <w:noWrap/>
            <w:hideMark/>
          </w:tcPr>
          <w:p w14:paraId="75065CD3" w14:textId="77777777" w:rsidR="00F9589F" w:rsidRPr="00F9589F" w:rsidRDefault="00F9589F" w:rsidP="00F9589F">
            <w:pPr>
              <w:pStyle w:val="FigureorTableCaption"/>
            </w:pPr>
            <w:r w:rsidRPr="00F9589F">
              <w:t>60</w:t>
            </w:r>
          </w:p>
        </w:tc>
        <w:tc>
          <w:tcPr>
            <w:tcW w:w="1080" w:type="dxa"/>
            <w:noWrap/>
            <w:hideMark/>
          </w:tcPr>
          <w:p w14:paraId="10240A8F" w14:textId="77777777" w:rsidR="00F9589F" w:rsidRPr="00F9589F" w:rsidRDefault="00F9589F" w:rsidP="00F9589F">
            <w:pPr>
              <w:pStyle w:val="FigureorTableCaption"/>
            </w:pPr>
            <w:r w:rsidRPr="00F9589F">
              <w:t>4</w:t>
            </w:r>
          </w:p>
        </w:tc>
        <w:tc>
          <w:tcPr>
            <w:tcW w:w="1180" w:type="dxa"/>
            <w:noWrap/>
            <w:hideMark/>
          </w:tcPr>
          <w:p w14:paraId="51B5C5D2" w14:textId="77777777" w:rsidR="00F9589F" w:rsidRPr="00F9589F" w:rsidRDefault="00F9589F" w:rsidP="00F9589F">
            <w:pPr>
              <w:pStyle w:val="FigureorTableCaption"/>
            </w:pPr>
            <w:r w:rsidRPr="00F9589F">
              <w:t>yes</w:t>
            </w:r>
          </w:p>
        </w:tc>
        <w:tc>
          <w:tcPr>
            <w:tcW w:w="1340" w:type="dxa"/>
            <w:noWrap/>
            <w:hideMark/>
          </w:tcPr>
          <w:p w14:paraId="4572FA22" w14:textId="77777777" w:rsidR="00F9589F" w:rsidRPr="00F9589F" w:rsidRDefault="00F9589F" w:rsidP="00F9589F">
            <w:pPr>
              <w:pStyle w:val="FigureorTableCaption"/>
            </w:pPr>
            <w:r w:rsidRPr="00F9589F">
              <w:t>5 to 45</w:t>
            </w:r>
          </w:p>
        </w:tc>
        <w:tc>
          <w:tcPr>
            <w:tcW w:w="1180" w:type="dxa"/>
            <w:noWrap/>
            <w:hideMark/>
          </w:tcPr>
          <w:p w14:paraId="66F2B2F4" w14:textId="77777777" w:rsidR="00F9589F" w:rsidRPr="00F9589F" w:rsidRDefault="00F9589F" w:rsidP="00F9589F">
            <w:pPr>
              <w:pStyle w:val="FigureorTableCaption"/>
            </w:pPr>
            <w:r w:rsidRPr="00F9589F">
              <w:t>yes</w:t>
            </w:r>
          </w:p>
        </w:tc>
      </w:tr>
      <w:tr w:rsidR="00F9589F" w:rsidRPr="00F9589F" w14:paraId="429FB328" w14:textId="77777777" w:rsidTr="00F9589F">
        <w:trPr>
          <w:trHeight w:val="300"/>
        </w:trPr>
        <w:tc>
          <w:tcPr>
            <w:tcW w:w="1300" w:type="dxa"/>
            <w:vMerge w:val="restart"/>
            <w:noWrap/>
            <w:hideMark/>
          </w:tcPr>
          <w:p w14:paraId="2794A17F" w14:textId="77777777" w:rsidR="00F9589F" w:rsidRPr="00F9589F" w:rsidRDefault="00F9589F" w:rsidP="00F9589F">
            <w:pPr>
              <w:pStyle w:val="FigureorTableCaption"/>
            </w:pPr>
            <w:r w:rsidRPr="00F9589F">
              <w:t>2</w:t>
            </w:r>
          </w:p>
        </w:tc>
        <w:tc>
          <w:tcPr>
            <w:tcW w:w="1860" w:type="dxa"/>
            <w:noWrap/>
            <w:hideMark/>
          </w:tcPr>
          <w:p w14:paraId="0C0449ED" w14:textId="77777777" w:rsidR="00F9589F" w:rsidRPr="00F9589F" w:rsidRDefault="00F9589F" w:rsidP="00F9589F">
            <w:pPr>
              <w:pStyle w:val="FigureorTableCaption"/>
            </w:pPr>
            <w:r w:rsidRPr="00F9589F">
              <w:t>control</w:t>
            </w:r>
          </w:p>
        </w:tc>
        <w:tc>
          <w:tcPr>
            <w:tcW w:w="1140" w:type="dxa"/>
            <w:noWrap/>
            <w:hideMark/>
          </w:tcPr>
          <w:p w14:paraId="1B94B2D6" w14:textId="77777777" w:rsidR="00F9589F" w:rsidRPr="00F9589F" w:rsidRDefault="00F9589F" w:rsidP="00F9589F">
            <w:pPr>
              <w:pStyle w:val="FigureorTableCaption"/>
            </w:pPr>
            <w:r w:rsidRPr="00F9589F">
              <w:t>2019</w:t>
            </w:r>
          </w:p>
        </w:tc>
        <w:tc>
          <w:tcPr>
            <w:tcW w:w="1200" w:type="dxa"/>
            <w:noWrap/>
            <w:hideMark/>
          </w:tcPr>
          <w:p w14:paraId="329D75E3" w14:textId="77777777" w:rsidR="00F9589F" w:rsidRPr="00F9589F" w:rsidRDefault="00F9589F" w:rsidP="00F9589F">
            <w:pPr>
              <w:pStyle w:val="FigureorTableCaption"/>
            </w:pPr>
            <w:r w:rsidRPr="00F9589F">
              <w:t>2019</w:t>
            </w:r>
          </w:p>
        </w:tc>
        <w:tc>
          <w:tcPr>
            <w:tcW w:w="1060" w:type="dxa"/>
            <w:noWrap/>
            <w:hideMark/>
          </w:tcPr>
          <w:p w14:paraId="5DC05D81" w14:textId="77777777" w:rsidR="00F9589F" w:rsidRPr="00F9589F" w:rsidRDefault="00F9589F" w:rsidP="00F9589F">
            <w:pPr>
              <w:pStyle w:val="FigureorTableCaption"/>
            </w:pPr>
            <w:r w:rsidRPr="00F9589F">
              <w:t>19</w:t>
            </w:r>
          </w:p>
        </w:tc>
        <w:tc>
          <w:tcPr>
            <w:tcW w:w="1060" w:type="dxa"/>
            <w:noWrap/>
            <w:hideMark/>
          </w:tcPr>
          <w:p w14:paraId="37D0081D" w14:textId="77777777" w:rsidR="00F9589F" w:rsidRPr="00F9589F" w:rsidRDefault="00F9589F" w:rsidP="00F9589F">
            <w:pPr>
              <w:pStyle w:val="FigureorTableCaption"/>
            </w:pPr>
            <w:r w:rsidRPr="00F9589F">
              <w:t>60</w:t>
            </w:r>
          </w:p>
        </w:tc>
        <w:tc>
          <w:tcPr>
            <w:tcW w:w="1080" w:type="dxa"/>
            <w:noWrap/>
            <w:hideMark/>
          </w:tcPr>
          <w:p w14:paraId="42D409BE" w14:textId="77777777" w:rsidR="00F9589F" w:rsidRPr="00F9589F" w:rsidRDefault="00F9589F" w:rsidP="00F9589F">
            <w:pPr>
              <w:pStyle w:val="FigureorTableCaption"/>
            </w:pPr>
            <w:r w:rsidRPr="00F9589F">
              <w:t>4</w:t>
            </w:r>
          </w:p>
        </w:tc>
        <w:tc>
          <w:tcPr>
            <w:tcW w:w="1180" w:type="dxa"/>
            <w:noWrap/>
            <w:hideMark/>
          </w:tcPr>
          <w:p w14:paraId="5B868341" w14:textId="77777777" w:rsidR="00F9589F" w:rsidRPr="00F9589F" w:rsidRDefault="00F9589F" w:rsidP="00F9589F">
            <w:pPr>
              <w:pStyle w:val="FigureorTableCaption"/>
            </w:pPr>
            <w:r w:rsidRPr="00F9589F">
              <w:t>yes</w:t>
            </w:r>
          </w:p>
        </w:tc>
        <w:tc>
          <w:tcPr>
            <w:tcW w:w="1340" w:type="dxa"/>
            <w:noWrap/>
            <w:hideMark/>
          </w:tcPr>
          <w:p w14:paraId="52664E85" w14:textId="77777777" w:rsidR="00F9589F" w:rsidRPr="00F9589F" w:rsidRDefault="00F9589F" w:rsidP="00F9589F">
            <w:pPr>
              <w:pStyle w:val="FigureorTableCaption"/>
            </w:pPr>
            <w:r w:rsidRPr="00F9589F">
              <w:t>10 to 38</w:t>
            </w:r>
          </w:p>
        </w:tc>
        <w:tc>
          <w:tcPr>
            <w:tcW w:w="1180" w:type="dxa"/>
            <w:noWrap/>
            <w:hideMark/>
          </w:tcPr>
          <w:p w14:paraId="39DF3276" w14:textId="77777777" w:rsidR="00F9589F" w:rsidRPr="00F9589F" w:rsidRDefault="00F9589F" w:rsidP="00F9589F">
            <w:pPr>
              <w:pStyle w:val="FigureorTableCaption"/>
            </w:pPr>
            <w:r w:rsidRPr="00F9589F">
              <w:t>yes</w:t>
            </w:r>
          </w:p>
        </w:tc>
      </w:tr>
      <w:tr w:rsidR="00F9589F" w:rsidRPr="00F9589F" w14:paraId="29735FA2" w14:textId="77777777" w:rsidTr="00F9589F">
        <w:trPr>
          <w:trHeight w:val="300"/>
        </w:trPr>
        <w:tc>
          <w:tcPr>
            <w:tcW w:w="1300" w:type="dxa"/>
            <w:vMerge/>
            <w:hideMark/>
          </w:tcPr>
          <w:p w14:paraId="03A8DAA7" w14:textId="77777777" w:rsidR="00F9589F" w:rsidRPr="00F9589F" w:rsidRDefault="00F9589F" w:rsidP="00F9589F">
            <w:pPr>
              <w:pStyle w:val="FigureorTableCaption"/>
            </w:pPr>
          </w:p>
        </w:tc>
        <w:tc>
          <w:tcPr>
            <w:tcW w:w="1860" w:type="dxa"/>
            <w:noWrap/>
            <w:hideMark/>
          </w:tcPr>
          <w:p w14:paraId="7FD8F954" w14:textId="77777777" w:rsidR="00F9589F" w:rsidRPr="00F9589F" w:rsidRDefault="00F9589F" w:rsidP="00F9589F">
            <w:pPr>
              <w:pStyle w:val="FigureorTableCaption"/>
            </w:pPr>
            <w:r w:rsidRPr="00F9589F">
              <w:t>air-dry</w:t>
            </w:r>
          </w:p>
        </w:tc>
        <w:tc>
          <w:tcPr>
            <w:tcW w:w="1140" w:type="dxa"/>
            <w:noWrap/>
            <w:hideMark/>
          </w:tcPr>
          <w:p w14:paraId="41E2025A" w14:textId="77777777" w:rsidR="00F9589F" w:rsidRPr="00F9589F" w:rsidRDefault="00F9589F" w:rsidP="00F9589F">
            <w:pPr>
              <w:pStyle w:val="FigureorTableCaption"/>
            </w:pPr>
            <w:r w:rsidRPr="00F9589F">
              <w:t>2019</w:t>
            </w:r>
          </w:p>
        </w:tc>
        <w:tc>
          <w:tcPr>
            <w:tcW w:w="1200" w:type="dxa"/>
            <w:noWrap/>
            <w:hideMark/>
          </w:tcPr>
          <w:p w14:paraId="168113D6" w14:textId="77777777" w:rsidR="00F9589F" w:rsidRPr="00F9589F" w:rsidRDefault="00F9589F" w:rsidP="00F9589F">
            <w:pPr>
              <w:pStyle w:val="FigureorTableCaption"/>
            </w:pPr>
            <w:r w:rsidRPr="00F9589F">
              <w:t>2019</w:t>
            </w:r>
          </w:p>
        </w:tc>
        <w:tc>
          <w:tcPr>
            <w:tcW w:w="1060" w:type="dxa"/>
            <w:noWrap/>
            <w:hideMark/>
          </w:tcPr>
          <w:p w14:paraId="70E2A3C0" w14:textId="77777777" w:rsidR="00F9589F" w:rsidRPr="00F9589F" w:rsidRDefault="00F9589F" w:rsidP="00F9589F">
            <w:pPr>
              <w:pStyle w:val="FigureorTableCaption"/>
            </w:pPr>
            <w:r w:rsidRPr="00F9589F">
              <w:t>0</w:t>
            </w:r>
          </w:p>
        </w:tc>
        <w:tc>
          <w:tcPr>
            <w:tcW w:w="1060" w:type="dxa"/>
            <w:noWrap/>
            <w:hideMark/>
          </w:tcPr>
          <w:p w14:paraId="41B0E0A1" w14:textId="77777777" w:rsidR="00F9589F" w:rsidRPr="00F9589F" w:rsidRDefault="00F9589F" w:rsidP="00F9589F">
            <w:pPr>
              <w:pStyle w:val="FigureorTableCaption"/>
            </w:pPr>
            <w:r w:rsidRPr="00F9589F">
              <w:t>60</w:t>
            </w:r>
          </w:p>
        </w:tc>
        <w:tc>
          <w:tcPr>
            <w:tcW w:w="1080" w:type="dxa"/>
            <w:noWrap/>
            <w:hideMark/>
          </w:tcPr>
          <w:p w14:paraId="39A65F46" w14:textId="77777777" w:rsidR="00F9589F" w:rsidRPr="00F9589F" w:rsidRDefault="00F9589F" w:rsidP="00F9589F">
            <w:pPr>
              <w:pStyle w:val="FigureorTableCaption"/>
            </w:pPr>
            <w:r w:rsidRPr="00F9589F">
              <w:t>4</w:t>
            </w:r>
          </w:p>
        </w:tc>
        <w:tc>
          <w:tcPr>
            <w:tcW w:w="1180" w:type="dxa"/>
            <w:noWrap/>
            <w:hideMark/>
          </w:tcPr>
          <w:p w14:paraId="3EA1D1A7" w14:textId="77777777" w:rsidR="00F9589F" w:rsidRPr="00F9589F" w:rsidRDefault="00F9589F" w:rsidP="00F9589F">
            <w:pPr>
              <w:pStyle w:val="FigureorTableCaption"/>
            </w:pPr>
            <w:r w:rsidRPr="00F9589F">
              <w:t>yes</w:t>
            </w:r>
          </w:p>
        </w:tc>
        <w:tc>
          <w:tcPr>
            <w:tcW w:w="1340" w:type="dxa"/>
            <w:noWrap/>
            <w:hideMark/>
          </w:tcPr>
          <w:p w14:paraId="60F4C99C" w14:textId="77777777" w:rsidR="00F9589F" w:rsidRPr="00F9589F" w:rsidRDefault="00F9589F" w:rsidP="00F9589F">
            <w:pPr>
              <w:pStyle w:val="FigureorTableCaption"/>
            </w:pPr>
            <w:r w:rsidRPr="00F9589F">
              <w:t>7</w:t>
            </w:r>
          </w:p>
        </w:tc>
        <w:tc>
          <w:tcPr>
            <w:tcW w:w="1180" w:type="dxa"/>
            <w:noWrap/>
            <w:hideMark/>
          </w:tcPr>
          <w:p w14:paraId="29E74CA0" w14:textId="77777777" w:rsidR="00F9589F" w:rsidRPr="00F9589F" w:rsidRDefault="00F9589F" w:rsidP="00F9589F">
            <w:pPr>
              <w:pStyle w:val="FigureorTableCaption"/>
            </w:pPr>
            <w:r w:rsidRPr="00F9589F">
              <w:t>yes</w:t>
            </w:r>
          </w:p>
        </w:tc>
      </w:tr>
    </w:tbl>
    <w:p w14:paraId="1AA934A5" w14:textId="68556EDD" w:rsidR="009763F8" w:rsidRDefault="00F9589F">
      <w:r w:rsidRPr="00F9589F">
        <w:t>* mean field moisture content for control samples (n = 12 for Experiment 1, n = 6 for Experiment 2); air-dry moisture content for treatment samples</w:t>
      </w:r>
    </w:p>
    <w:sectPr w:rsidR="009763F8" w:rsidSect="00E31404">
      <w:headerReference w:type="default" r:id="rId9"/>
      <w:footerReference w:type="default" r:id="rId10"/>
      <w:headerReference w:type="first" r:id="rId11"/>
      <w:pgSz w:w="12240" w:h="15840"/>
      <w:pgMar w:top="1440" w:right="1440" w:bottom="1440" w:left="1440" w:header="432"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usan Trumbore" w:date="2020-06-01T11:48:00Z" w:initials="ST">
    <w:p w14:paraId="5374109F" w14:textId="72FAB04C" w:rsidR="005F720D" w:rsidRDefault="005F720D">
      <w:pPr>
        <w:pStyle w:val="Kommentartext"/>
      </w:pPr>
      <w:r>
        <w:rPr>
          <w:rStyle w:val="Kommentarzeichen"/>
        </w:rPr>
        <w:annotationRef/>
      </w:r>
      <w:r>
        <w:t>It would be nice if one of the key points had to do with the potential utility of archived incubations (storage in your title).  I feel like this is a major point of the work.  You could combined the first two bullets:  Air-drying and rewetting significantly alters 14C of respired CO2.</w:t>
      </w:r>
    </w:p>
    <w:p w14:paraId="387352DE" w14:textId="77777777" w:rsidR="005F720D" w:rsidRDefault="005F720D">
      <w:pPr>
        <w:pStyle w:val="Kommentartext"/>
      </w:pPr>
      <w:r>
        <w:t>Then you could add a third bullet:  Comparisons of Delta14C in CO2 respired from incubation of archived indicate no additional effect of storage duration.</w:t>
      </w:r>
    </w:p>
    <w:p w14:paraId="5D699B9D" w14:textId="17B2DBE2" w:rsidR="005F720D" w:rsidRDefault="005F720D">
      <w:pPr>
        <w:pStyle w:val="Kommentartext"/>
      </w:pPr>
      <w:r>
        <w:t>Or maybe just replace the third bullet point…</w:t>
      </w:r>
    </w:p>
  </w:comment>
  <w:comment w:id="1" w:author="Susan Trumbore" w:date="2020-06-01T13:23:00Z" w:initials="ST">
    <w:p w14:paraId="5365EBC9" w14:textId="4CDA77CA" w:rsidR="005F720D" w:rsidRDefault="005F720D">
      <w:pPr>
        <w:pStyle w:val="Kommentartext"/>
      </w:pPr>
      <w:r>
        <w:rPr>
          <w:rStyle w:val="Kommentarzeichen"/>
        </w:rPr>
        <w:annotationRef/>
      </w:r>
      <w:proofErr w:type="gramStart"/>
      <w:r>
        <w:t>carbon</w:t>
      </w:r>
      <w:proofErr w:type="gramEnd"/>
      <w:r>
        <w:t xml:space="preserve"> instead of matter?</w:t>
      </w:r>
    </w:p>
  </w:comment>
  <w:comment w:id="5" w:author="Susan Trumbore" w:date="2020-06-02T22:31:00Z" w:initials="ST">
    <w:p w14:paraId="53DFD8D0" w14:textId="575C255F" w:rsidR="005F720D" w:rsidRDefault="005F720D">
      <w:pPr>
        <w:pStyle w:val="Kommentartext"/>
      </w:pPr>
      <w:r>
        <w:rPr>
          <w:rStyle w:val="Kommentarzeichen"/>
        </w:rPr>
        <w:annotationRef/>
      </w:r>
      <w:r>
        <w:t xml:space="preserve">These per mille values need some kind of frame of reference –e.g. equivalent to </w:t>
      </w:r>
      <w:proofErr w:type="gramStart"/>
      <w:r>
        <w:t>about  3</w:t>
      </w:r>
      <w:proofErr w:type="gramEnd"/>
      <w:r>
        <w:t>-6 years assuming the rate atmospheric decline in radiocarbon during the last decade</w:t>
      </w:r>
    </w:p>
    <w:p w14:paraId="43AA1F61" w14:textId="301F07B6" w:rsidR="005F720D" w:rsidRDefault="005F720D">
      <w:pPr>
        <w:pStyle w:val="Kommentartext"/>
      </w:pPr>
    </w:p>
  </w:comment>
  <w:comment w:id="6" w:author="Marion Schrumpf" w:date="2020-06-02T22:32:00Z" w:initials="MS">
    <w:p w14:paraId="2C162BB4" w14:textId="4924B0E2" w:rsidR="005F720D" w:rsidRDefault="005F720D">
      <w:pPr>
        <w:pStyle w:val="Kommentartext"/>
      </w:pPr>
      <w:r>
        <w:rPr>
          <w:rStyle w:val="Kommentarzeichen"/>
        </w:rPr>
        <w:annotationRef/>
      </w:r>
      <w:r>
        <w:t>True, especially since the relevance of the per mille difference will depend on the years of sampling…</w:t>
      </w:r>
    </w:p>
  </w:comment>
  <w:comment w:id="12" w:author="Susan Trumbore" w:date="2020-06-01T13:47:00Z" w:initials="ST">
    <w:p w14:paraId="0939B7E3" w14:textId="3569810A" w:rsidR="005F720D" w:rsidRDefault="005F720D">
      <w:pPr>
        <w:pStyle w:val="Kommentartext"/>
      </w:pPr>
      <w:r>
        <w:rPr>
          <w:rStyle w:val="Kommentarzeichen"/>
        </w:rPr>
        <w:annotationRef/>
      </w:r>
      <w:r>
        <w:t xml:space="preserve">I would say radiocarbon dating of returning carbon dioxide can reveal how long carbon most accessible to </w:t>
      </w:r>
      <w:proofErr w:type="spellStart"/>
      <w:r>
        <w:t>microbies</w:t>
      </w:r>
      <w:proofErr w:type="spellEnd"/>
      <w:r>
        <w:t xml:space="preserve"> persists in soil. (i.e. it is not ‘age’ – how long C persists in soil in total).</w:t>
      </w:r>
    </w:p>
  </w:comment>
  <w:comment w:id="13" w:author="Susan Trumbore" w:date="2020-06-01T13:49:00Z" w:initials="ST">
    <w:p w14:paraId="2B8830DB" w14:textId="15F703BB" w:rsidR="005F720D" w:rsidRDefault="005F720D">
      <w:pPr>
        <w:pStyle w:val="Kommentartext"/>
      </w:pPr>
      <w:r>
        <w:rPr>
          <w:rStyle w:val="Kommentarzeichen"/>
        </w:rPr>
        <w:annotationRef/>
      </w:r>
      <w:r>
        <w:t xml:space="preserve">Not great for a plain language summary.  Perhaps you can </w:t>
      </w:r>
      <w:proofErr w:type="gramStart"/>
      <w:r>
        <w:t>say :As</w:t>
      </w:r>
      <w:proofErr w:type="gramEnd"/>
      <w:r>
        <w:t xml:space="preserve"> the radiocarbon signature of CO2 fixed from the atmosphere has changed markedly in the last decades, the concurrent changes in 14C respired from soils can provide strong constraints for our understanding of the speed soils cycle carbon and the potential for decadal C storage.</w:t>
      </w:r>
    </w:p>
  </w:comment>
  <w:comment w:id="14" w:author="Marion Schrumpf" w:date="2020-06-02T22:39:00Z" w:initials="MS">
    <w:p w14:paraId="1FA2A625" w14:textId="3A0018A9" w:rsidR="005F720D" w:rsidRDefault="005F720D">
      <w:pPr>
        <w:pStyle w:val="Kommentartext"/>
      </w:pPr>
      <w:r>
        <w:rPr>
          <w:rStyle w:val="Kommentarzeichen"/>
        </w:rPr>
        <w:annotationRef/>
      </w:r>
      <w:r>
        <w:t>Maybe replace one or two of the four “persists” in here.</w:t>
      </w:r>
    </w:p>
  </w:comment>
  <w:comment w:id="15" w:author="Susan Trumbore" w:date="2020-06-01T13:53:00Z" w:initials="ST">
    <w:p w14:paraId="4056DFEB" w14:textId="68DCA65C" w:rsidR="005F720D" w:rsidRDefault="005F720D">
      <w:pPr>
        <w:pStyle w:val="Kommentartext"/>
      </w:pPr>
      <w:r>
        <w:rPr>
          <w:rStyle w:val="Kommentarzeichen"/>
        </w:rPr>
        <w:annotationRef/>
      </w:r>
      <w:proofErr w:type="gramStart"/>
      <w:r>
        <w:t>early</w:t>
      </w:r>
      <w:proofErr w:type="gramEnd"/>
      <w:r>
        <w:t xml:space="preserve"> 1960s – peaked in 1963 in the northern hemisphere!!</w:t>
      </w:r>
    </w:p>
  </w:comment>
  <w:comment w:id="16" w:author="Susan Trumbore" w:date="2020-06-01T13:53:00Z" w:initials="ST">
    <w:p w14:paraId="73E70C15" w14:textId="48FA939C" w:rsidR="005F720D" w:rsidRDefault="005F720D">
      <w:pPr>
        <w:pStyle w:val="Kommentartext"/>
      </w:pPr>
      <w:r>
        <w:rPr>
          <w:rStyle w:val="Kommentarzeichen"/>
        </w:rPr>
        <w:annotationRef/>
      </w:r>
      <w:r>
        <w:t>what abiotic incorporation mechanism is important in soils?</w:t>
      </w:r>
    </w:p>
  </w:comment>
  <w:comment w:id="18" w:author="Marion Schrumpf" w:date="2020-06-02T22:52:00Z" w:initials="MS">
    <w:p w14:paraId="2C2A14B9" w14:textId="047EB680" w:rsidR="005F720D" w:rsidRDefault="005F720D">
      <w:pPr>
        <w:pStyle w:val="Kommentartext"/>
      </w:pPr>
      <w:r>
        <w:rPr>
          <w:rStyle w:val="Kommentarzeichen"/>
        </w:rPr>
        <w:annotationRef/>
      </w:r>
      <w:r>
        <w:t>Famous?</w:t>
      </w:r>
    </w:p>
  </w:comment>
  <w:comment w:id="19" w:author="Susan Trumbore" w:date="2020-06-01T13:58:00Z" w:initials="ST">
    <w:p w14:paraId="71DA03D4" w14:textId="0A4605EB" w:rsidR="005F720D" w:rsidRDefault="005F720D">
      <w:pPr>
        <w:pStyle w:val="Kommentartext"/>
      </w:pPr>
      <w:r>
        <w:rPr>
          <w:rStyle w:val="Kommentarzeichen"/>
        </w:rPr>
        <w:annotationRef/>
      </w:r>
      <w:r>
        <w:t>In the hours to days following…. (give some idea of the timescale of the response you are talking about)</w:t>
      </w:r>
    </w:p>
  </w:comment>
  <w:comment w:id="20" w:author="Marion Schrumpf" w:date="2020-06-02T22:55:00Z" w:initials="MS">
    <w:p w14:paraId="0C2C0779" w14:textId="2FF1AA2C" w:rsidR="005F720D" w:rsidRDefault="005F720D">
      <w:pPr>
        <w:pStyle w:val="Kommentartext"/>
      </w:pPr>
      <w:r>
        <w:rPr>
          <w:rStyle w:val="Kommentarzeichen"/>
        </w:rPr>
        <w:annotationRef/>
      </w:r>
      <w:r>
        <w:t>Do you have references here?</w:t>
      </w:r>
    </w:p>
  </w:comment>
  <w:comment w:id="21" w:author="Susan Trumbore" w:date="2020-06-01T14:00:00Z" w:initials="ST">
    <w:p w14:paraId="3B5DCEF4" w14:textId="405CA393" w:rsidR="005F720D" w:rsidRDefault="005F720D">
      <w:pPr>
        <w:pStyle w:val="Kommentartext"/>
      </w:pPr>
      <w:r>
        <w:rPr>
          <w:rStyle w:val="Kommentarzeichen"/>
        </w:rPr>
        <w:annotationRef/>
      </w:r>
      <w:r>
        <w:t xml:space="preserve">Maybe add a sentence to the effect that such shifts towards increases in the 14C of respired CO2 over weeks to months of incubation have been interpreted as a loss of the </w:t>
      </w:r>
      <w:proofErr w:type="spellStart"/>
      <w:r>
        <w:t>mostt</w:t>
      </w:r>
      <w:proofErr w:type="spellEnd"/>
      <w:r>
        <w:t xml:space="preserve"> recently fixed C (Hopkins et al…., Fries et al.)</w:t>
      </w:r>
    </w:p>
  </w:comment>
  <w:comment w:id="22" w:author="Susan Trumbore" w:date="2020-06-01T14:02:00Z" w:initials="ST">
    <w:p w14:paraId="76446A7E" w14:textId="1A28FF8C" w:rsidR="005F720D" w:rsidRDefault="005F720D">
      <w:pPr>
        <w:pStyle w:val="Kommentartext"/>
      </w:pPr>
      <w:r>
        <w:rPr>
          <w:rStyle w:val="Kommentarzeichen"/>
        </w:rPr>
        <w:annotationRef/>
      </w:r>
      <w:r>
        <w:t xml:space="preserve">Might be good to cite Troy’s paper here…. or perhaps when you talk about disruption of aggregates?? (or does that come later).   See, for example: </w:t>
      </w:r>
      <w:hyperlink r:id="rId1" w:history="1">
        <w:r w:rsidRPr="00B5242B">
          <w:rPr>
            <w:rStyle w:val="Hyperlink"/>
          </w:rPr>
          <w:t>https://ui.adsabs.harvard.edu/link_gateway/2006JGRG..111.3012E/doi:10.1029/2006JG000174</w:t>
        </w:r>
      </w:hyperlink>
    </w:p>
    <w:p w14:paraId="3CFC0296" w14:textId="65512D51" w:rsidR="005F720D" w:rsidRDefault="005F720D">
      <w:pPr>
        <w:pStyle w:val="Kommentartext"/>
      </w:pPr>
    </w:p>
  </w:comment>
  <w:comment w:id="23" w:author="Marion Schrumpf" w:date="2020-06-03T10:19:00Z" w:initials="MS">
    <w:p w14:paraId="29D14764" w14:textId="5F79DE6E" w:rsidR="005F720D" w:rsidRDefault="005F720D">
      <w:pPr>
        <w:pStyle w:val="Kommentartext"/>
      </w:pPr>
      <w:r>
        <w:rPr>
          <w:rStyle w:val="Kommentarzeichen"/>
        </w:rPr>
        <w:annotationRef/>
      </w:r>
      <w:r>
        <w:t xml:space="preserve">For the hypothesis I would leave the rewetting out and just say field-moist. </w:t>
      </w:r>
    </w:p>
  </w:comment>
  <w:comment w:id="24" w:author="Susan Trumbore" w:date="2020-06-01T14:07:00Z" w:initials="ST">
    <w:p w14:paraId="35BE8577" w14:textId="09DB8AD8" w:rsidR="005F720D" w:rsidRDefault="005F720D">
      <w:pPr>
        <w:pStyle w:val="Kommentartext"/>
      </w:pPr>
      <w:r>
        <w:rPr>
          <w:rStyle w:val="Kommentarzeichen"/>
        </w:rPr>
        <w:annotationRef/>
      </w:r>
      <w:proofErr w:type="gramStart"/>
      <w:r>
        <w:t>sounds</w:t>
      </w:r>
      <w:proofErr w:type="gramEnd"/>
      <w:r>
        <w:t xml:space="preserve"> strange… about </w:t>
      </w:r>
      <w:proofErr w:type="spellStart"/>
      <w:r>
        <w:t>about</w:t>
      </w:r>
      <w:proofErr w:type="spellEnd"/>
      <w:r>
        <w:t xml:space="preserve"> ‘ with moisture adjusted from field-moist conditions?</w:t>
      </w:r>
    </w:p>
  </w:comment>
  <w:comment w:id="35" w:author="Marion Schrumpf" w:date="2020-06-03T10:53:00Z" w:initials="MS">
    <w:p w14:paraId="1F200406" w14:textId="5E344106" w:rsidR="005F720D" w:rsidRDefault="005F720D">
      <w:pPr>
        <w:pStyle w:val="Kommentartext"/>
      </w:pPr>
      <w:r>
        <w:rPr>
          <w:rStyle w:val="Kommentarzeichen"/>
        </w:rPr>
        <w:annotationRef/>
      </w:r>
      <w:r>
        <w:t xml:space="preserve">For the overall project description, the classic is rather Fischer et al. 2010: </w:t>
      </w:r>
      <w:hyperlink r:id="rId2" w:history="1">
        <w:r>
          <w:rPr>
            <w:rStyle w:val="Hyperlink"/>
          </w:rPr>
          <w:t>Implementing large-scale and long-term functional biodiversity research: The Biodiversity Exploratories</w:t>
        </w:r>
      </w:hyperlink>
      <w:r>
        <w:t xml:space="preserve">; </w:t>
      </w:r>
      <w:hyperlink r:id="rId3" w:tgtFrame="_blank" w:tooltip="Persistent link using digital object identifier" w:history="1">
        <w:r>
          <w:rPr>
            <w:rStyle w:val="Hyperlink"/>
          </w:rPr>
          <w:t>https://doi.org/10.1016/j.baae.2010.07.009</w:t>
        </w:r>
      </w:hyperlink>
    </w:p>
  </w:comment>
  <w:comment w:id="40" w:author="Marion Schrumpf" w:date="2020-06-03T10:58:00Z" w:initials="MS">
    <w:p w14:paraId="1F46E716" w14:textId="329E0329" w:rsidR="005F720D" w:rsidRDefault="005F720D" w:rsidP="00EF274A">
      <w:pPr>
        <w:pStyle w:val="Kommentartext"/>
      </w:pPr>
      <w:r>
        <w:rPr>
          <w:rStyle w:val="Kommentarzeichen"/>
        </w:rPr>
        <w:annotationRef/>
      </w:r>
      <w:r>
        <w:t xml:space="preserve">The 2011 samples are </w:t>
      </w:r>
      <w:proofErr w:type="spellStart"/>
      <w:r>
        <w:t>composits</w:t>
      </w:r>
      <w:proofErr w:type="spellEnd"/>
      <w:r>
        <w:t xml:space="preserve"> of 14 cores…</w:t>
      </w:r>
    </w:p>
  </w:comment>
  <w:comment w:id="45" w:author="Marion Schrumpf" w:date="2020-06-03T11:20:00Z" w:initials="MS">
    <w:p w14:paraId="446613A7" w14:textId="59FA29D9" w:rsidR="005F720D" w:rsidRDefault="005F720D" w:rsidP="00192857">
      <w:pPr>
        <w:pStyle w:val="Kommentartext"/>
      </w:pPr>
      <w:r>
        <w:rPr>
          <w:rStyle w:val="Kommentarzeichen"/>
        </w:rPr>
        <w:annotationRef/>
      </w:r>
      <w:r>
        <w:t xml:space="preserve">I agree with Sue that this part is a bit confusing, especially since the 2011 incubations are unpublished and the reader does not </w:t>
      </w:r>
      <w:proofErr w:type="spellStart"/>
      <w:r>
        <w:t>now</w:t>
      </w:r>
      <w:proofErr w:type="spellEnd"/>
      <w:r>
        <w:t xml:space="preserve"> what happened then. Therefore, maybe it would be </w:t>
      </w:r>
      <w:proofErr w:type="spellStart"/>
      <w:r>
        <w:t>easer</w:t>
      </w:r>
      <w:proofErr w:type="spellEnd"/>
      <w:r>
        <w:t xml:space="preserve"> to describe the 2011 incubations first (field moist, but adjustment to 60% WHC, </w:t>
      </w:r>
      <w:proofErr w:type="spellStart"/>
      <w:r>
        <w:t>preincubation</w:t>
      </w:r>
      <w:proofErr w:type="spellEnd"/>
      <w:r>
        <w:t xml:space="preserve">, in jars, sealing, analyses of CO2 evolution and finally 14C as composite sample for incubation period of … days.). A split of the </w:t>
      </w:r>
      <w:proofErr w:type="spellStart"/>
      <w:r>
        <w:t>orgininal</w:t>
      </w:r>
      <w:proofErr w:type="spellEnd"/>
      <w:r>
        <w:t xml:space="preserve"> (non-incubated) composite sample was air dried and stored. </w:t>
      </w:r>
      <w:r>
        <w:br/>
        <w:t xml:space="preserve">Then say what you did for Experiment 1 (rewetting of archived sample to 60% WHC, incubation in identical jars, measuring CO2 and 14C during rewetting pulse in pre-incubation, and then again after … days during “equilibrium” incubation) and 2 (new samples collected in 2019, split first </w:t>
      </w:r>
      <w:proofErr w:type="spellStart"/>
      <w:r>
        <w:t>airdried</w:t>
      </w:r>
      <w:proofErr w:type="spellEnd"/>
      <w:r>
        <w:t xml:space="preserve"> then rewetted, the other one directly adjusted to 60% WHC, </w:t>
      </w:r>
      <w:proofErr w:type="spellStart"/>
      <w:r>
        <w:t>analyes</w:t>
      </w:r>
      <w:proofErr w:type="spellEnd"/>
      <w:r>
        <w:t xml:space="preserve"> of CO2/14C2 after…).</w:t>
      </w:r>
    </w:p>
  </w:comment>
  <w:comment w:id="46" w:author="Susan Trumbore" w:date="2020-06-01T14:12:00Z" w:initials="ST">
    <w:p w14:paraId="0EDBC187" w14:textId="5509AC00" w:rsidR="005F720D" w:rsidRDefault="005F720D">
      <w:pPr>
        <w:pStyle w:val="Kommentartext"/>
      </w:pPr>
      <w:r>
        <w:rPr>
          <w:rStyle w:val="Kommentarzeichen"/>
        </w:rPr>
        <w:annotationRef/>
      </w:r>
      <w:proofErr w:type="gramStart"/>
      <w:r>
        <w:t>were</w:t>
      </w:r>
      <w:proofErr w:type="gramEnd"/>
      <w:r>
        <w:t xml:space="preserve"> they air-dried before incubation? </w:t>
      </w:r>
      <w:proofErr w:type="gramStart"/>
      <w:r>
        <w:t>you</w:t>
      </w:r>
      <w:proofErr w:type="gramEnd"/>
      <w:r>
        <w:t xml:space="preserve"> do not say…..you should say after adjusting field </w:t>
      </w:r>
      <w:proofErr w:type="spellStart"/>
      <w:r>
        <w:t>moustuere</w:t>
      </w:r>
      <w:proofErr w:type="spellEnd"/>
      <w:r>
        <w:t xml:space="preserve"> to X%..</w:t>
      </w:r>
    </w:p>
  </w:comment>
  <w:comment w:id="47" w:author="Marion Schrumpf" w:date="2020-06-03T12:21:00Z" w:initials="MS">
    <w:p w14:paraId="23C3411B" w14:textId="10066657" w:rsidR="005F720D" w:rsidRDefault="005F720D" w:rsidP="005B53AB">
      <w:pPr>
        <w:pStyle w:val="Kommentartext"/>
      </w:pPr>
      <w:r>
        <w:rPr>
          <w:rStyle w:val="Kommentarzeichen"/>
        </w:rPr>
        <w:annotationRef/>
      </w:r>
      <w:proofErr w:type="gramStart"/>
      <w:r>
        <w:t>to</w:t>
      </w:r>
      <w:proofErr w:type="gramEnd"/>
      <w:r>
        <w:t xml:space="preserve"> avoid confusion with the two control treatments also in the results section, maybe call them control-11 and control-19 or something like that? </w:t>
      </w:r>
    </w:p>
  </w:comment>
  <w:comment w:id="48" w:author="Susan Trumbore" w:date="2020-06-01T14:15:00Z" w:initials="ST">
    <w:p w14:paraId="154A4322" w14:textId="77777777" w:rsidR="005F720D" w:rsidRDefault="005F720D">
      <w:pPr>
        <w:pStyle w:val="Kommentartext"/>
      </w:pPr>
      <w:r>
        <w:rPr>
          <w:rStyle w:val="Kommentarzeichen"/>
        </w:rPr>
        <w:annotationRef/>
      </w:r>
      <w:r>
        <w:t>Confusing, because you never mention air-drying….</w:t>
      </w:r>
    </w:p>
    <w:p w14:paraId="1E42BCE7" w14:textId="77777777" w:rsidR="005F720D" w:rsidRDefault="005F720D">
      <w:pPr>
        <w:pStyle w:val="Kommentartext"/>
      </w:pPr>
    </w:p>
    <w:p w14:paraId="50CBDCE0" w14:textId="75B2AB7F" w:rsidR="005F720D" w:rsidRDefault="005F720D">
      <w:pPr>
        <w:pStyle w:val="Kommentartext"/>
      </w:pPr>
      <w:r>
        <w:t xml:space="preserve">How about – you describe the ‘control’ conditions for the 2011 samples incubated at the time.    One </w:t>
      </w:r>
      <w:proofErr w:type="spellStart"/>
      <w:r>
        <w:t>alquiot</w:t>
      </w:r>
      <w:proofErr w:type="spellEnd"/>
      <w:r>
        <w:t xml:space="preserve"> of the sieved sample was air dried and archived, one aliquot was used for the incubation. Incubated samples were adjusted to 60% WHC, </w:t>
      </w:r>
      <w:proofErr w:type="spellStart"/>
      <w:r>
        <w:t>etc</w:t>
      </w:r>
      <w:proofErr w:type="spellEnd"/>
      <w:r>
        <w:t>…</w:t>
      </w:r>
    </w:p>
    <w:p w14:paraId="626A0E04" w14:textId="19A888FF" w:rsidR="005F720D" w:rsidRDefault="005F720D">
      <w:pPr>
        <w:pStyle w:val="Kommentartext"/>
      </w:pPr>
    </w:p>
    <w:p w14:paraId="7363F541" w14:textId="79609796" w:rsidR="005F720D" w:rsidRDefault="005F720D">
      <w:pPr>
        <w:pStyle w:val="Kommentartext"/>
      </w:pPr>
      <w:r>
        <w:t xml:space="preserve">In 2019, you rewetted the archived soils.    </w:t>
      </w:r>
    </w:p>
    <w:p w14:paraId="7CE36896" w14:textId="77777777" w:rsidR="005F720D" w:rsidRDefault="005F720D">
      <w:pPr>
        <w:pStyle w:val="Kommentartext"/>
      </w:pPr>
    </w:p>
    <w:p w14:paraId="46F4078B" w14:textId="77777777" w:rsidR="005F720D" w:rsidRDefault="005F720D">
      <w:pPr>
        <w:pStyle w:val="Kommentartext"/>
      </w:pPr>
    </w:p>
    <w:p w14:paraId="14665295" w14:textId="77777777" w:rsidR="005F720D" w:rsidRDefault="005F720D">
      <w:pPr>
        <w:pStyle w:val="Kommentartext"/>
      </w:pPr>
      <w:r>
        <w:t xml:space="preserve">For samples collected in 2019, you repeated the conditions of rewetting field moist samples for ‘control’ and air-dried the other sample, rewetting and incubating using the same methods.   </w:t>
      </w:r>
    </w:p>
    <w:p w14:paraId="661E609C" w14:textId="77777777" w:rsidR="005F720D" w:rsidRDefault="005F720D">
      <w:pPr>
        <w:pStyle w:val="Kommentartext"/>
      </w:pPr>
    </w:p>
    <w:p w14:paraId="4DAD86D0" w14:textId="77777777" w:rsidR="005F720D" w:rsidRDefault="005F720D">
      <w:pPr>
        <w:pStyle w:val="Kommentartext"/>
      </w:pPr>
      <w:r>
        <w:t>We also investigated whether pre-incubation higher fluxes had different 14C than those after the preincubation period.  Therefore in 2019</w:t>
      </w:r>
      <w:proofErr w:type="gramStart"/>
      <w:r>
        <w:t>,…</w:t>
      </w:r>
      <w:proofErr w:type="gramEnd"/>
    </w:p>
    <w:p w14:paraId="1682C267" w14:textId="77777777" w:rsidR="005F720D" w:rsidRDefault="005F720D">
      <w:pPr>
        <w:pStyle w:val="Kommentartext"/>
      </w:pPr>
    </w:p>
    <w:p w14:paraId="6F186366" w14:textId="1519B6B4" w:rsidR="005F720D" w:rsidRDefault="005F720D">
      <w:pPr>
        <w:pStyle w:val="Kommentartext"/>
      </w:pPr>
    </w:p>
  </w:comment>
  <w:comment w:id="60" w:author="Marion Schrumpf" w:date="2020-06-03T11:29:00Z" w:initials="MS">
    <w:p w14:paraId="0F544570" w14:textId="58D14025" w:rsidR="005F720D" w:rsidRDefault="005F720D" w:rsidP="00914AB0">
      <w:pPr>
        <w:pStyle w:val="Kommentartext"/>
      </w:pPr>
      <w:r>
        <w:rPr>
          <w:rStyle w:val="Kommentarzeichen"/>
        </w:rPr>
        <w:annotationRef/>
      </w:r>
      <w:r>
        <w:t xml:space="preserve">At least for me it would be easier to read and understand if you combine the gas sampling description/strategy with the incubation description above. </w:t>
      </w:r>
    </w:p>
  </w:comment>
  <w:comment w:id="61" w:author="Marion Schrumpf" w:date="2020-06-03T11:24:00Z" w:initials="MS">
    <w:p w14:paraId="73C2EB38" w14:textId="42095954" w:rsidR="005F720D" w:rsidRDefault="005F720D">
      <w:pPr>
        <w:pStyle w:val="Kommentartext"/>
      </w:pPr>
      <w:r>
        <w:rPr>
          <w:rStyle w:val="Kommentarzeichen"/>
        </w:rPr>
        <w:annotationRef/>
      </w:r>
      <w:r>
        <w:t>What was the target?</w:t>
      </w:r>
    </w:p>
  </w:comment>
  <w:comment w:id="62" w:author="Marion Schrumpf" w:date="2020-06-03T11:26:00Z" w:initials="MS">
    <w:p w14:paraId="7BB4C5A7" w14:textId="347D1645" w:rsidR="005F720D" w:rsidRDefault="005F720D">
      <w:pPr>
        <w:pStyle w:val="Kommentartext"/>
      </w:pPr>
      <w:r>
        <w:rPr>
          <w:rStyle w:val="Kommentarzeichen"/>
        </w:rPr>
        <w:annotationRef/>
      </w:r>
      <w:r>
        <w:t xml:space="preserve">Ok, here it is, but I would probably explain that before, because it is easier to understand a text forward than backwards </w:t>
      </w:r>
      <w:r>
        <w:sym w:font="Wingdings" w:char="F04A"/>
      </w:r>
    </w:p>
  </w:comment>
  <w:comment w:id="63" w:author="Marion Schrumpf" w:date="2020-06-03T12:18:00Z" w:initials="MS">
    <w:p w14:paraId="6FF026B2" w14:textId="5626A636" w:rsidR="005F720D" w:rsidRDefault="005F720D">
      <w:pPr>
        <w:pStyle w:val="Kommentartext"/>
      </w:pPr>
      <w:r>
        <w:rPr>
          <w:rStyle w:val="Kommentarzeichen"/>
        </w:rPr>
        <w:annotationRef/>
      </w:r>
      <w:r>
        <w:t xml:space="preserve">But control are now the 2019 field moist incubations, right? </w:t>
      </w:r>
    </w:p>
  </w:comment>
  <w:comment w:id="64" w:author="Marion Schrumpf" w:date="2020-06-03T11:34:00Z" w:initials="MS">
    <w:p w14:paraId="6EDAE4D6" w14:textId="29295065" w:rsidR="005F720D" w:rsidRDefault="005F720D">
      <w:pPr>
        <w:pStyle w:val="Kommentartext"/>
      </w:pPr>
      <w:r>
        <w:rPr>
          <w:rStyle w:val="Kommentarzeichen"/>
        </w:rPr>
        <w:annotationRef/>
      </w:r>
      <w:r>
        <w:t xml:space="preserve">Since your results show that pre-incubation 14C did not differ consistently from equilibrium 14C, this approach can also be justified. I would mention that maybe in the </w:t>
      </w:r>
      <w:proofErr w:type="spellStart"/>
      <w:r>
        <w:t>disucussion</w:t>
      </w:r>
      <w:proofErr w:type="spellEnd"/>
      <w:r>
        <w:t xml:space="preserve">, if you did not do so, yet. </w:t>
      </w:r>
    </w:p>
  </w:comment>
  <w:comment w:id="65" w:author="Marion Schrumpf" w:date="2020-06-03T11:31:00Z" w:initials="MS">
    <w:p w14:paraId="6E96A042" w14:textId="3F90B394" w:rsidR="005F720D" w:rsidRDefault="005F720D">
      <w:pPr>
        <w:pStyle w:val="Kommentartext"/>
      </w:pPr>
      <w:r>
        <w:rPr>
          <w:rStyle w:val="Kommentarzeichen"/>
        </w:rPr>
        <w:annotationRef/>
      </w:r>
      <w:r>
        <w:t xml:space="preserve">I would call this maybe general also Sample analyses or something like that and also mention how the gas samples were actually </w:t>
      </w:r>
      <w:proofErr w:type="spellStart"/>
      <w:r>
        <w:t>analysed</w:t>
      </w:r>
      <w:proofErr w:type="spellEnd"/>
      <w:r>
        <w:t>, which was not said before.</w:t>
      </w:r>
    </w:p>
  </w:comment>
  <w:comment w:id="66" w:author="Marion Schrumpf" w:date="2020-06-03T11:37:00Z" w:initials="MS">
    <w:p w14:paraId="30FE0424" w14:textId="79C9852C" w:rsidR="005F720D" w:rsidRDefault="005F720D" w:rsidP="00C925A5">
      <w:pPr>
        <w:pStyle w:val="Kommentartext"/>
      </w:pPr>
      <w:r>
        <w:rPr>
          <w:rStyle w:val="Kommentarzeichen"/>
        </w:rPr>
        <w:annotationRef/>
      </w:r>
      <w:r>
        <w:t xml:space="preserve">How and from which samples (archived ones or newly collected ones)? </w:t>
      </w:r>
    </w:p>
  </w:comment>
  <w:comment w:id="67" w:author="Susan Trumbore" w:date="2020-06-01T14:29:00Z" w:initials="ST">
    <w:p w14:paraId="46CBFAD2" w14:textId="29FD8BF5" w:rsidR="005F720D" w:rsidRDefault="005F720D">
      <w:pPr>
        <w:pStyle w:val="Kommentartext"/>
      </w:pPr>
      <w:r>
        <w:rPr>
          <w:rStyle w:val="Kommentarzeichen"/>
        </w:rPr>
        <w:annotationRef/>
      </w:r>
      <w:r>
        <w:t xml:space="preserve">Normally I say here what unit I am using and define it briefly (i.e. Delta </w:t>
      </w:r>
      <w:proofErr w:type="gramStart"/>
      <w:r>
        <w:t>14C  is</w:t>
      </w:r>
      <w:proofErr w:type="gramEnd"/>
      <w:r>
        <w:t xml:space="preserve"> the deviation in parts per </w:t>
      </w:r>
      <w:proofErr w:type="spellStart"/>
      <w:r>
        <w:t>thougsane</w:t>
      </w:r>
      <w:proofErr w:type="spellEnd"/>
      <w:r>
        <w:t xml:space="preserve"> of the 14C/12C ratio to that of the oxalic acid standard measured in 1950.  To correct for potential mass-</w:t>
      </w:r>
      <w:proofErr w:type="spellStart"/>
      <w:r>
        <w:t>depenedent</w:t>
      </w:r>
      <w:proofErr w:type="spellEnd"/>
      <w:r>
        <w:t xml:space="preserve"> fractionation effects, the 14C/12C ratio of all samples is corrected to a common d13C value of -25 per mil (</w:t>
      </w:r>
      <w:proofErr w:type="spellStart"/>
      <w:r>
        <w:t>Stuiver</w:t>
      </w:r>
      <w:proofErr w:type="spellEnd"/>
      <w:r>
        <w:t>…)</w:t>
      </w:r>
    </w:p>
  </w:comment>
  <w:comment w:id="69" w:author="Marion Schrumpf" w:date="2020-06-03T12:02:00Z" w:initials="MS">
    <w:p w14:paraId="0ADDCCC1" w14:textId="523FBD45" w:rsidR="005F720D" w:rsidRDefault="005F720D">
      <w:pPr>
        <w:pStyle w:val="Kommentartext"/>
      </w:pPr>
      <w:r>
        <w:rPr>
          <w:rStyle w:val="Kommentarzeichen"/>
        </w:rPr>
        <w:annotationRef/>
      </w:r>
      <w:r>
        <w:t>How about respiration rates of experiment 3?</w:t>
      </w:r>
    </w:p>
  </w:comment>
  <w:comment w:id="70" w:author="Marion Schrumpf" w:date="2020-06-03T11:53:00Z" w:initials="MS">
    <w:p w14:paraId="613337DD" w14:textId="1F7F8DAD" w:rsidR="005F720D" w:rsidRDefault="005F720D">
      <w:pPr>
        <w:pStyle w:val="Kommentartext"/>
      </w:pPr>
      <w:r>
        <w:rPr>
          <w:rStyle w:val="Kommentarzeichen"/>
        </w:rPr>
        <w:annotationRef/>
      </w:r>
      <w:r>
        <w:t xml:space="preserve">It is more informative to say not only that but also how they diverged. Ok, I just see that again you say that afterwards… </w:t>
      </w:r>
      <w:r>
        <w:sym w:font="Wingdings" w:char="F04A"/>
      </w:r>
    </w:p>
  </w:comment>
  <w:comment w:id="71" w:author="Marion Schrumpf" w:date="2020-06-03T11:59:00Z" w:initials="MS">
    <w:p w14:paraId="7B6AF891" w14:textId="7A2F0402" w:rsidR="005F720D" w:rsidRDefault="005F720D" w:rsidP="004E7391">
      <w:pPr>
        <w:pStyle w:val="Kommentartext"/>
      </w:pPr>
      <w:r>
        <w:rPr>
          <w:rStyle w:val="Kommentarzeichen"/>
        </w:rPr>
        <w:annotationRef/>
      </w:r>
      <w:r>
        <w:t xml:space="preserve">Maybe you should think of using another term as “rewetting” for the field moist control samples, because I typically associate rewetting rather with the drying treatment. Maybe something like moisture adjustment? The samples were probably not really dry when collected in early May 2011. A part of the original “rewetting” pulse could also be due to sample sieving and the overall disturbance of associated with putting the sample into the jars, so it was maybe not only a moisture addition effect. </w:t>
      </w:r>
    </w:p>
  </w:comment>
  <w:comment w:id="72" w:author="Marion Schrumpf" w:date="2020-06-03T12:11:00Z" w:initials="MS">
    <w:p w14:paraId="07ADFF0E" w14:textId="6BC9F214" w:rsidR="005F720D" w:rsidRDefault="005F720D">
      <w:pPr>
        <w:pStyle w:val="Kommentartext"/>
      </w:pPr>
      <w:r>
        <w:rPr>
          <w:rStyle w:val="Kommentarzeichen"/>
        </w:rPr>
        <w:annotationRef/>
      </w:r>
      <w:r>
        <w:t xml:space="preserve">Maybe say that this was the first measurement (1 day?) after the </w:t>
      </w:r>
      <w:proofErr w:type="spellStart"/>
      <w:r>
        <w:t>preincubation</w:t>
      </w:r>
      <w:proofErr w:type="spellEnd"/>
      <w:r>
        <w:t>?</w:t>
      </w:r>
    </w:p>
  </w:comment>
  <w:comment w:id="73" w:author="Marion Schrumpf" w:date="2020-06-03T12:15:00Z" w:initials="MS">
    <w:p w14:paraId="18F97C31" w14:textId="0F349977" w:rsidR="005F720D" w:rsidRDefault="005F720D">
      <w:pPr>
        <w:pStyle w:val="Kommentartext"/>
      </w:pPr>
      <w:r>
        <w:rPr>
          <w:rStyle w:val="Kommentarzeichen"/>
        </w:rPr>
        <w:annotationRef/>
      </w:r>
      <w:r>
        <w:t>Strong?</w:t>
      </w:r>
    </w:p>
  </w:comment>
  <w:comment w:id="74" w:author="Susan Trumbore" w:date="2020-06-01T14:35:00Z" w:initials="ST">
    <w:p w14:paraId="5549E001" w14:textId="590978FA" w:rsidR="005F720D" w:rsidRDefault="005F720D">
      <w:pPr>
        <w:pStyle w:val="Kommentartext"/>
      </w:pPr>
      <w:r>
        <w:rPr>
          <w:rStyle w:val="Kommentarzeichen"/>
        </w:rPr>
        <w:annotationRef/>
      </w:r>
      <w:r>
        <w:t>Is there anything to say about 13C that might be useful?   (</w:t>
      </w:r>
      <w:proofErr w:type="gramStart"/>
      <w:r>
        <w:t>in</w:t>
      </w:r>
      <w:proofErr w:type="gramEnd"/>
      <w:r>
        <w:t xml:space="preserve"> other studies, there is a difference </w:t>
      </w:r>
      <w:proofErr w:type="spellStart"/>
      <w:r>
        <w:t>btween</w:t>
      </w:r>
      <w:proofErr w:type="spellEnd"/>
      <w:r>
        <w:t xml:space="preserve"> </w:t>
      </w:r>
      <w:proofErr w:type="spellStart"/>
      <w:r>
        <w:t>preincubation</w:t>
      </w:r>
      <w:proofErr w:type="spellEnd"/>
      <w:r>
        <w:t xml:space="preserve"> and </w:t>
      </w:r>
      <w:proofErr w:type="spellStart"/>
      <w:r>
        <w:t>equilibirum</w:t>
      </w:r>
      <w:proofErr w:type="spellEnd"/>
      <w:r>
        <w:t xml:space="preserve"> in 13CO2..). Some people might be interested…. also might help interpret outliers</w:t>
      </w:r>
    </w:p>
  </w:comment>
  <w:comment w:id="78" w:author="Susan Trumbore" w:date="2020-06-01T14:46:00Z" w:initials="ST">
    <w:p w14:paraId="1BA4B289" w14:textId="55D40591" w:rsidR="005F720D" w:rsidRDefault="005F720D">
      <w:pPr>
        <w:pStyle w:val="Kommentartext"/>
      </w:pPr>
      <w:r>
        <w:rPr>
          <w:rStyle w:val="Kommentarzeichen"/>
        </w:rPr>
        <w:annotationRef/>
      </w:r>
      <w:r>
        <w:t>this is comparing equilibrium and pre-equilibrium or different treatments?  Why do you give it a new section?</w:t>
      </w:r>
    </w:p>
  </w:comment>
  <w:comment w:id="79" w:author="Marion Schrumpf" w:date="2020-06-03T12:25:00Z" w:initials="MS">
    <w:p w14:paraId="482019B6" w14:textId="45DC3CC0" w:rsidR="005F720D" w:rsidRDefault="005F720D" w:rsidP="008E029D">
      <w:pPr>
        <w:pStyle w:val="Kommentartext"/>
      </w:pPr>
      <w:r>
        <w:rPr>
          <w:rStyle w:val="Kommentarzeichen"/>
        </w:rPr>
        <w:annotationRef/>
      </w:r>
      <w:r>
        <w:t xml:space="preserve">3.2.2. </w:t>
      </w:r>
      <w:proofErr w:type="gramStart"/>
      <w:r>
        <w:t>seems</w:t>
      </w:r>
      <w:proofErr w:type="gramEnd"/>
      <w:r>
        <w:t xml:space="preserve"> to describe the same as 3.2.1: combine?</w:t>
      </w:r>
    </w:p>
  </w:comment>
  <w:comment w:id="80" w:author="Susan Trumbore" w:date="2020-06-01T14:36:00Z" w:initials="ST">
    <w:p w14:paraId="6B7093B8" w14:textId="296ED316" w:rsidR="005F720D" w:rsidRDefault="005F720D">
      <w:pPr>
        <w:pStyle w:val="Kommentartext"/>
      </w:pPr>
      <w:r>
        <w:rPr>
          <w:rStyle w:val="Kommentarzeichen"/>
        </w:rPr>
        <w:annotationRef/>
      </w:r>
      <w:r>
        <w:t>I would not lead off with the outlier – is this meant to be with the 3.2.1?  (also refers to Figure 3).</w:t>
      </w:r>
    </w:p>
  </w:comment>
  <w:comment w:id="86" w:author="Susan Trumbore" w:date="2020-06-01T14:50:00Z" w:initials="ST">
    <w:p w14:paraId="060D2A2D" w14:textId="60AB0671" w:rsidR="005F720D" w:rsidRDefault="005F720D">
      <w:pPr>
        <w:pStyle w:val="Kommentartext"/>
      </w:pPr>
      <w:r>
        <w:rPr>
          <w:rStyle w:val="Kommentarzeichen"/>
        </w:rPr>
        <w:annotationRef/>
      </w:r>
      <w:r>
        <w:t xml:space="preserve">I would lead with the observation from the ‘control samples.  All incubations had 14C-CO2 higher than the atmosphere in the year they were collected, indicating that microbes are assessing a mixture of C mostly fixed several years to decades previously.   </w:t>
      </w:r>
    </w:p>
  </w:comment>
  <w:comment w:id="88" w:author="Marion Schrumpf" w:date="2020-06-03T12:32:00Z" w:initials="MS">
    <w:p w14:paraId="2D136346" w14:textId="7FD3E512" w:rsidR="005F720D" w:rsidRDefault="005F720D">
      <w:pPr>
        <w:pStyle w:val="Kommentartext"/>
      </w:pPr>
      <w:r>
        <w:rPr>
          <w:rStyle w:val="Kommentarzeichen"/>
        </w:rPr>
        <w:annotationRef/>
      </w:r>
      <w:r>
        <w:t>For forest samples you find for one experiment an enrichment and for the other a depletion – so how did you determine the average change presented here?</w:t>
      </w:r>
    </w:p>
  </w:comment>
  <w:comment w:id="87" w:author="Susan Trumbore" w:date="2020-06-01T14:49:00Z" w:initials="ST">
    <w:p w14:paraId="41E6704E" w14:textId="1E38D9ED" w:rsidR="005F720D" w:rsidRDefault="005F720D">
      <w:pPr>
        <w:pStyle w:val="Kommentartext"/>
      </w:pPr>
      <w:r>
        <w:rPr>
          <w:rStyle w:val="Kommentarzeichen"/>
        </w:rPr>
        <w:annotationRef/>
      </w:r>
      <w:r>
        <w:t>How do these compare with the standard deviation among replicates?  Would be useful to give an idea how large an error this is.</w:t>
      </w:r>
    </w:p>
  </w:comment>
  <w:comment w:id="89" w:author="Susan Trumbore" w:date="2020-06-01T14:53:00Z" w:initials="ST">
    <w:p w14:paraId="5EE8E147" w14:textId="08429CD4" w:rsidR="005F720D" w:rsidRDefault="005F720D">
      <w:pPr>
        <w:pStyle w:val="Kommentartext"/>
      </w:pPr>
      <w:r>
        <w:rPr>
          <w:rStyle w:val="Kommentarzeichen"/>
        </w:rPr>
        <w:annotationRef/>
      </w:r>
      <w:r>
        <w:t xml:space="preserve">Put this paragraph first, then say what the drying-rewetting did.   You can even say that the pattern indicates contributions for C that is declining </w:t>
      </w:r>
      <w:proofErr w:type="spellStart"/>
      <w:r>
        <w:t>att</w:t>
      </w:r>
      <w:proofErr w:type="spellEnd"/>
      <w:r>
        <w:t xml:space="preserve"> roughly the same rate as the atmosphere, but with contributions from C fixed years to decades ago that keeps the mean value above the atmospheric curve</w:t>
      </w:r>
      <w:proofErr w:type="gramStart"/>
      <w:r>
        <w:t>…(</w:t>
      </w:r>
      <w:proofErr w:type="gramEnd"/>
      <w:r>
        <w:t>link back to figure 1)</w:t>
      </w:r>
    </w:p>
  </w:comment>
  <w:comment w:id="90" w:author="Susan Trumbore" w:date="2020-06-01T14:56:00Z" w:initials="ST">
    <w:p w14:paraId="7E872B9B" w14:textId="38D40146" w:rsidR="005F720D" w:rsidRDefault="005F720D">
      <w:pPr>
        <w:pStyle w:val="Kommentartext"/>
      </w:pPr>
      <w:r>
        <w:rPr>
          <w:rStyle w:val="Kommentarzeichen"/>
        </w:rPr>
        <w:annotationRef/>
      </w:r>
      <w:r>
        <w:t>I would take a look at 13C data…</w:t>
      </w:r>
    </w:p>
  </w:comment>
  <w:comment w:id="91" w:author="Marion Schrumpf" w:date="2020-06-03T13:03:00Z" w:initials="MS">
    <w:p w14:paraId="44A0B893" w14:textId="1DBB42D4" w:rsidR="005F720D" w:rsidRDefault="005F720D" w:rsidP="005F720D">
      <w:pPr>
        <w:pStyle w:val="Kommentartext"/>
      </w:pPr>
      <w:r>
        <w:rPr>
          <w:rStyle w:val="Kommentarzeichen"/>
        </w:rPr>
        <w:annotationRef/>
      </w:r>
      <w:r>
        <w:t xml:space="preserve">Not sure what you mean with treatment here. Overall comparison of 14C in incubations of field moist and archived samples? Did you include the rewetting samples from experiment 2 here? Given that they were not archived, I would leave them out and then combine these results with the section on sample storage. Given that the results described for Figure 5 are also (and better) visible in Figure 6, you could consider putting Figure 5 to an appendix to show the range of 14C-values considered in the experiments? </w:t>
      </w:r>
    </w:p>
  </w:comment>
  <w:comment w:id="92" w:author="Marion Schrumpf" w:date="2020-06-03T12:48:00Z" w:initials="MS">
    <w:p w14:paraId="3C6CE049" w14:textId="647C5A47" w:rsidR="005F720D" w:rsidRDefault="005F720D">
      <w:pPr>
        <w:pStyle w:val="Kommentartext"/>
      </w:pPr>
      <w:r>
        <w:rPr>
          <w:rStyle w:val="Kommentarzeichen"/>
        </w:rPr>
        <w:annotationRef/>
      </w:r>
      <w:r>
        <w:t>Where does this range come from?</w:t>
      </w:r>
    </w:p>
  </w:comment>
  <w:comment w:id="96" w:author="Susan Trumbore" w:date="2020-06-01T15:07:00Z" w:initials="ST">
    <w:p w14:paraId="0C35BEDF" w14:textId="44A93B47" w:rsidR="005F720D" w:rsidRDefault="005F720D">
      <w:pPr>
        <w:pStyle w:val="Kommentartext"/>
      </w:pPr>
      <w:r>
        <w:rPr>
          <w:rStyle w:val="Kommentarzeichen"/>
        </w:rPr>
        <w:annotationRef/>
      </w:r>
      <w:proofErr w:type="gramStart"/>
      <w:r>
        <w:t>cite</w:t>
      </w:r>
      <w:proofErr w:type="gramEnd"/>
      <w:r>
        <w:t xml:space="preserve"> Cisneros </w:t>
      </w:r>
      <w:proofErr w:type="spellStart"/>
      <w:r>
        <w:t>Dozal</w:t>
      </w:r>
      <w:proofErr w:type="spellEnd"/>
      <w:r>
        <w:t xml:space="preserve"> et al. instead of this paper (which was in EOS).</w:t>
      </w:r>
    </w:p>
  </w:comment>
  <w:comment w:id="97" w:author="Susan Trumbore" w:date="2020-06-01T14:58:00Z" w:initials="ST">
    <w:p w14:paraId="67797B19" w14:textId="28093332" w:rsidR="005F720D" w:rsidRDefault="005F720D">
      <w:pPr>
        <w:pStyle w:val="Kommentartext"/>
      </w:pPr>
      <w:r>
        <w:rPr>
          <w:rStyle w:val="Kommentarzeichen"/>
        </w:rPr>
        <w:annotationRef/>
      </w:r>
      <w:r>
        <w:t>Without the figure I don’t know what this means.  Also for the Figure – what do you mean by “Treatment” (storage</w:t>
      </w:r>
      <w:proofErr w:type="gramStart"/>
      <w:r>
        <w:t>?,</w:t>
      </w:r>
      <w:proofErr w:type="gramEnd"/>
      <w:r>
        <w:t xml:space="preserve"> storage + drying (as most of the controls were not air dried before incubation) and mostly we archived oven-dried soils (60-80C).    Grassland soils that were incubated after </w:t>
      </w:r>
      <w:proofErr w:type="spellStart"/>
      <w:r>
        <w:t>archving</w:t>
      </w:r>
      <w:proofErr w:type="spellEnd"/>
      <w:r>
        <w:t xml:space="preserve"> had lower 14C than the original samples, while forests mostly had higher 14C …</w:t>
      </w:r>
    </w:p>
  </w:comment>
  <w:comment w:id="98" w:author="Marion Schrumpf" w:date="2020-06-03T13:07:00Z" w:initials="MS">
    <w:p w14:paraId="1DE45ABA" w14:textId="5746C2B2" w:rsidR="005F720D" w:rsidRDefault="005F720D" w:rsidP="005F720D">
      <w:pPr>
        <w:pStyle w:val="Kommentartext"/>
      </w:pPr>
      <w:r>
        <w:rPr>
          <w:rStyle w:val="Kommentarzeichen"/>
        </w:rPr>
        <w:annotationRef/>
      </w:r>
      <w:r>
        <w:t xml:space="preserve">Figure 6 actually suggests that mostly the </w:t>
      </w:r>
      <w:proofErr w:type="spellStart"/>
      <w:r>
        <w:t>Exploratories</w:t>
      </w:r>
      <w:proofErr w:type="spellEnd"/>
      <w:r>
        <w:t xml:space="preserve"> grasslands are below, while the other sites tend to have smaller 14C after sample storage.… </w:t>
      </w:r>
    </w:p>
  </w:comment>
  <w:comment w:id="100" w:author="Marion Schrumpf" w:date="2020-06-03T13:07:00Z" w:initials="MS">
    <w:p w14:paraId="08F0ACD2" w14:textId="1BB0C221" w:rsidR="005F720D" w:rsidRDefault="005F720D">
      <w:pPr>
        <w:pStyle w:val="Kommentartext"/>
      </w:pPr>
      <w:r>
        <w:rPr>
          <w:rStyle w:val="Kommentarzeichen"/>
        </w:rPr>
        <w:annotationRef/>
      </w:r>
      <w:r>
        <w:t xml:space="preserve">Necessary? </w:t>
      </w:r>
    </w:p>
  </w:comment>
  <w:comment w:id="102" w:author="Susan Trumbore" w:date="2020-06-01T15:06:00Z" w:initials="ST">
    <w:p w14:paraId="21C03E2A" w14:textId="623AFE2C" w:rsidR="005F720D" w:rsidRDefault="005F720D">
      <w:pPr>
        <w:pStyle w:val="Kommentartext"/>
      </w:pPr>
      <w:r>
        <w:rPr>
          <w:rStyle w:val="Kommentarzeichen"/>
        </w:rPr>
        <w:annotationRef/>
      </w:r>
      <w:proofErr w:type="gramStart"/>
      <w:r>
        <w:t>maybe</w:t>
      </w:r>
      <w:proofErr w:type="gramEnd"/>
      <w:r>
        <w:t xml:space="preserve"> cite </w:t>
      </w:r>
      <w:proofErr w:type="spellStart"/>
      <w:r>
        <w:t>Malu’s</w:t>
      </w:r>
      <w:proofErr w:type="spellEnd"/>
      <w:r>
        <w:t xml:space="preserve"> paper instead of mind (Cisneros </w:t>
      </w:r>
      <w:proofErr w:type="spellStart"/>
      <w:r>
        <w:t>Dozal</w:t>
      </w:r>
      <w:proofErr w:type="spellEnd"/>
      <w:r>
        <w:t xml:space="preserve"> et al.)</w:t>
      </w:r>
    </w:p>
  </w:comment>
  <w:comment w:id="103" w:author="Susan Trumbore" w:date="2020-06-01T15:32:00Z" w:initials="ST">
    <w:p w14:paraId="3B87C837" w14:textId="2BFBE662" w:rsidR="005F720D" w:rsidRDefault="005F720D">
      <w:pPr>
        <w:pStyle w:val="Kommentartext"/>
      </w:pPr>
      <w:r>
        <w:rPr>
          <w:rStyle w:val="Kommentarzeichen"/>
        </w:rPr>
        <w:annotationRef/>
      </w:r>
      <w:r>
        <w:t xml:space="preserve">Overall, needs a better structure –and clearer points you want </w:t>
      </w:r>
      <w:proofErr w:type="spellStart"/>
      <w:r>
        <w:t>ot</w:t>
      </w:r>
      <w:proofErr w:type="spellEnd"/>
      <w:r>
        <w:t xml:space="preserve"> make -- perhaps use the one that you set up with your hypotheses (or change the order of hypotheses to match what you want to say here):</w:t>
      </w:r>
    </w:p>
    <w:p w14:paraId="48C2BE9B" w14:textId="792B35D6" w:rsidR="005F720D" w:rsidRDefault="005F720D">
      <w:pPr>
        <w:pStyle w:val="Kommentartext"/>
      </w:pPr>
      <w:r>
        <w:t xml:space="preserve">Hyp.2) Large changes in flux on rewetting do not show large change in 14C substrates.  Differences are conserved in pre- and </w:t>
      </w:r>
      <w:proofErr w:type="spellStart"/>
      <w:r>
        <w:t>post incubation</w:t>
      </w:r>
      <w:proofErr w:type="spellEnd"/>
      <w:r>
        <w:t xml:space="preserve"> between controls and treatments.</w:t>
      </w:r>
    </w:p>
    <w:p w14:paraId="3F9F7AF4" w14:textId="4D6D01D7" w:rsidR="005F720D" w:rsidRDefault="005F720D">
      <w:pPr>
        <w:pStyle w:val="Kommentartext"/>
      </w:pPr>
      <w:proofErr w:type="spellStart"/>
      <w:r>
        <w:t>Hyp</w:t>
      </w:r>
      <w:proofErr w:type="spellEnd"/>
      <w:r>
        <w:t xml:space="preserve"> 1) Older C is mobilized by drying and rewetting – this appears to be supported by the data. We expect he ‘youngest’ C to have 14C closely following atmospheric curve, while ‘older’ C would have been fixed in previous years to decades will have higher 14C (unless dominated by many decades so that a majority was fixed before the bomb period).   In grasslands, …. </w:t>
      </w:r>
    </w:p>
    <w:p w14:paraId="522EFF2B" w14:textId="6FFFE757" w:rsidR="005F720D" w:rsidRDefault="005F720D">
      <w:pPr>
        <w:pStyle w:val="Kommentartext"/>
      </w:pPr>
      <w:r>
        <w:t xml:space="preserve">   Also supported </w:t>
      </w:r>
    </w:p>
    <w:p w14:paraId="475AE2D3" w14:textId="251E95C0" w:rsidR="005F720D" w:rsidRDefault="005F720D">
      <w:pPr>
        <w:pStyle w:val="Kommentartext"/>
      </w:pPr>
      <w:r>
        <w:t>- effect is larger for grasslands than forests</w:t>
      </w:r>
    </w:p>
    <w:p w14:paraId="2CD9B104" w14:textId="61DD7E68" w:rsidR="005F720D" w:rsidRDefault="005F720D">
      <w:pPr>
        <w:pStyle w:val="Kommentartext"/>
      </w:pPr>
      <w:r>
        <w:t>– forest cycle C more slowly overall than grasslands (and therefore direction of response changes with time).  This means that some portion of the C contributing to forest respiration crosses bomb curve between 2011 and 2019, while grasslands crossed it already before 2011.  (This is actually a pretty strong constraint on modeling)</w:t>
      </w:r>
    </w:p>
    <w:p w14:paraId="04E549E1" w14:textId="0AC653B2" w:rsidR="005F720D" w:rsidRDefault="005F720D">
      <w:pPr>
        <w:pStyle w:val="Kommentartext"/>
      </w:pPr>
    </w:p>
    <w:p w14:paraId="7585856A" w14:textId="5986AF92" w:rsidR="005F720D" w:rsidRDefault="005F720D">
      <w:pPr>
        <w:pStyle w:val="Kommentartext"/>
      </w:pPr>
      <w:proofErr w:type="spellStart"/>
      <w:r>
        <w:t>Hyp</w:t>
      </w:r>
      <w:proofErr w:type="spellEnd"/>
      <w:r>
        <w:t xml:space="preserve"> 3) Duration of storage is not important.  Supported.  Discussion here can focus on how big the deviation is (i.e. 5-10 years).         </w:t>
      </w:r>
    </w:p>
    <w:p w14:paraId="5846C0CD" w14:textId="1DFD4BA8" w:rsidR="005F720D" w:rsidRDefault="005F720D">
      <w:pPr>
        <w:pStyle w:val="Kommentartext"/>
      </w:pPr>
      <w:r>
        <w:t xml:space="preserve">      For forests, most of the incubations were prior to 2011 and the fact that the 14C in most is lower on </w:t>
      </w:r>
      <w:proofErr w:type="spellStart"/>
      <w:r>
        <w:t>reincubation</w:t>
      </w:r>
      <w:proofErr w:type="spellEnd"/>
      <w:r>
        <w:t xml:space="preserve"> could mean a </w:t>
      </w:r>
      <w:proofErr w:type="spellStart"/>
      <w:r>
        <w:t>situatin</w:t>
      </w:r>
      <w:proofErr w:type="spellEnd"/>
      <w:r>
        <w:t xml:space="preserve"> similar to that observed in our 2011 incubations.  However, differences are small compared to the standard deviation among replicate incubations ??? are they??? seems like yes for 2019 forests anyway…</w:t>
      </w:r>
    </w:p>
    <w:p w14:paraId="3F5A9A6B" w14:textId="5E0D3535" w:rsidR="005F720D" w:rsidRDefault="005F720D">
      <w:pPr>
        <w:pStyle w:val="Kommentartext"/>
      </w:pPr>
    </w:p>
  </w:comment>
  <w:comment w:id="104" w:author="Susan Trumbore" w:date="2020-06-01T15:07:00Z" w:initials="ST">
    <w:p w14:paraId="37105343" w14:textId="7630C2C5" w:rsidR="005F720D" w:rsidRDefault="005F720D">
      <w:pPr>
        <w:pStyle w:val="Kommentartext"/>
      </w:pPr>
      <w:r>
        <w:rPr>
          <w:rStyle w:val="Kommentarzeichen"/>
        </w:rPr>
        <w:annotationRef/>
      </w:r>
      <w:r>
        <w:t xml:space="preserve">Maybe instead start with a bit stronger statement:  The increase in respiration rates in rewetted soils is often attributed to disturbance effects (citation).   Our results indicate that indeed drying and rewetting made </w:t>
      </w:r>
      <w:proofErr w:type="gramStart"/>
      <w:r>
        <w:t>available  source</w:t>
      </w:r>
      <w:proofErr w:type="gramEnd"/>
      <w:r>
        <w:t xml:space="preserve"> of respired CO2.   </w:t>
      </w:r>
    </w:p>
  </w:comment>
  <w:comment w:id="108" w:author="Susan Trumbore" w:date="2020-06-01T15:23:00Z" w:initials="ST">
    <w:p w14:paraId="0F397149" w14:textId="51376952" w:rsidR="005F720D" w:rsidRDefault="005F720D">
      <w:pPr>
        <w:pStyle w:val="Kommentartext"/>
      </w:pPr>
      <w:r>
        <w:rPr>
          <w:rStyle w:val="Kommentarzeichen"/>
        </w:rPr>
        <w:annotationRef/>
      </w:r>
      <w:proofErr w:type="gramStart"/>
      <w:r>
        <w:t>this</w:t>
      </w:r>
      <w:proofErr w:type="gramEnd"/>
      <w:r>
        <w:t xml:space="preserve"> is your hypothesis 2….(preincubation versus incubation)</w:t>
      </w:r>
    </w:p>
  </w:comment>
  <w:comment w:id="109" w:author="Susan Trumbore" w:date="2020-06-01T15:11:00Z" w:initials="ST">
    <w:p w14:paraId="47ACF4AE" w14:textId="1E025F60" w:rsidR="005F720D" w:rsidRDefault="005F720D">
      <w:pPr>
        <w:pStyle w:val="Kommentartext"/>
      </w:pPr>
      <w:r>
        <w:rPr>
          <w:rStyle w:val="Kommentarzeichen"/>
        </w:rPr>
        <w:annotationRef/>
      </w:r>
      <w:r>
        <w:t xml:space="preserve">Also cite the </w:t>
      </w:r>
      <w:proofErr w:type="spellStart"/>
      <w:r>
        <w:t>Baisen</w:t>
      </w:r>
      <w:proofErr w:type="spellEnd"/>
      <w:r>
        <w:t xml:space="preserve"> paper….disturbance effects can also release quite old CO2 if soil structure is disrupted…</w:t>
      </w:r>
    </w:p>
  </w:comment>
  <w:comment w:id="112" w:author="Marion Schrumpf" w:date="2020-06-03T13:24:00Z" w:initials="MS">
    <w:p w14:paraId="56211D63" w14:textId="676EABAA" w:rsidR="00E05CBC" w:rsidRDefault="00E05CBC">
      <w:pPr>
        <w:pStyle w:val="Kommentartext"/>
      </w:pPr>
      <w:r>
        <w:rPr>
          <w:rStyle w:val="Kommentarzeichen"/>
        </w:rPr>
        <w:annotationRef/>
      </w:r>
      <w:r>
        <w:t>But that was not significant?</w:t>
      </w:r>
    </w:p>
  </w:comment>
  <w:comment w:id="111" w:author="Susan Trumbore" w:date="2020-06-01T15:14:00Z" w:initials="ST">
    <w:p w14:paraId="4CB5F8AC" w14:textId="77777777" w:rsidR="005F720D" w:rsidRPr="00CD61AA" w:rsidRDefault="005F720D" w:rsidP="00191D71">
      <w:pPr>
        <w:pStyle w:val="Text"/>
        <w:numPr>
          <w:ilvl w:val="0"/>
          <w:numId w:val="12"/>
        </w:numPr>
      </w:pPr>
      <w:r>
        <w:rPr>
          <w:rStyle w:val="Kommentarzeichen"/>
        </w:rPr>
        <w:annotationRef/>
      </w:r>
      <w:r>
        <w:t xml:space="preserve">Maybe say this in a way that repeats the results a little less, and also goes back </w:t>
      </w:r>
      <w:proofErr w:type="spellStart"/>
      <w:r>
        <w:t>t</w:t>
      </w:r>
      <w:proofErr w:type="spellEnd"/>
      <w:r>
        <w:t xml:space="preserve"> </w:t>
      </w:r>
      <w:proofErr w:type="spellStart"/>
      <w:r>
        <w:t>oyour</w:t>
      </w:r>
      <w:proofErr w:type="spellEnd"/>
      <w:r>
        <w:t xml:space="preserve"> hypothesis 1: </w:t>
      </w:r>
      <w:r w:rsidRPr="00CD61AA">
        <w:t xml:space="preserve">Air-drying and rewetting will lead to transient mobilization of a small pool of slower cycling carbon, shifting the </w:t>
      </w:r>
      <w:r w:rsidRPr="00CD61AA">
        <w:rPr>
          <w:vertAlign w:val="superscript"/>
        </w:rPr>
        <w:t>14</w:t>
      </w:r>
      <w:r w:rsidRPr="00CD61AA">
        <w:t>C-CO</w:t>
      </w:r>
      <w:r w:rsidRPr="00CD61AA">
        <w:rPr>
          <w:vertAlign w:val="subscript"/>
        </w:rPr>
        <w:t>2</w:t>
      </w:r>
      <w:r>
        <w:rPr>
          <w:vertAlign w:val="subscript"/>
        </w:rPr>
        <w:t xml:space="preserve"> </w:t>
      </w:r>
      <w:r w:rsidRPr="00CD61AA">
        <w:t>of the CO</w:t>
      </w:r>
      <w:r w:rsidRPr="00CD61AA">
        <w:rPr>
          <w:vertAlign w:val="subscript"/>
        </w:rPr>
        <w:t>2</w:t>
      </w:r>
      <w:r w:rsidRPr="00CD61AA">
        <w:t xml:space="preserve"> pulse released immediately following rewetting; </w:t>
      </w:r>
    </w:p>
    <w:p w14:paraId="28FF28E9" w14:textId="77777777" w:rsidR="005F720D" w:rsidRDefault="005F720D">
      <w:pPr>
        <w:pStyle w:val="Kommentartext"/>
      </w:pPr>
      <w:r>
        <w:t xml:space="preserve"> </w:t>
      </w:r>
    </w:p>
    <w:p w14:paraId="0FE06F49" w14:textId="34FAF3E5" w:rsidR="005F720D" w:rsidRDefault="005F720D">
      <w:pPr>
        <w:pStyle w:val="Kommentartext"/>
      </w:pPr>
      <w:r>
        <w:t>If we assume that the disturbance associated with air-</w:t>
      </w:r>
      <w:proofErr w:type="spellStart"/>
      <w:r>
        <w:t>dyring</w:t>
      </w:r>
      <w:proofErr w:type="spellEnd"/>
      <w:r>
        <w:t xml:space="preserve"> and rewetting is making older C available for microbes, then we expect the 14C-CO2 to increase compared to the control incubation.  This is because the control would have more influence from the fastest cycling C, i.e. the C that most closely tracks the atmospheric 14C curve.  Less contribution from that fraction would result in an increase in radiocarbon, as was observed for the grassland samples measured in this study (Fig 4).    </w:t>
      </w:r>
    </w:p>
    <w:p w14:paraId="143BFE2E" w14:textId="77777777" w:rsidR="005F720D" w:rsidRDefault="005F720D">
      <w:pPr>
        <w:pStyle w:val="Kommentartext"/>
      </w:pPr>
    </w:p>
    <w:p w14:paraId="4260F08C" w14:textId="41B45CD8" w:rsidR="005F720D" w:rsidRDefault="005F720D">
      <w:pPr>
        <w:pStyle w:val="Kommentartext"/>
      </w:pPr>
      <w:r>
        <w:t>However, as seen in Figure 1a, this pattern can change over time.   When the 14C signature of the slower cycling pool crosses the atmospheric curve (i.e. is initially lower than but later is higher than the atmospheric curve)</w:t>
      </w:r>
      <w:proofErr w:type="gramStart"/>
      <w:r>
        <w:t>,  a</w:t>
      </w:r>
      <w:proofErr w:type="gramEnd"/>
      <w:r>
        <w:t xml:space="preserve"> decreased contribution from the fast-cycling C pools will lead to a </w:t>
      </w:r>
      <w:proofErr w:type="spellStart"/>
      <w:r>
        <w:t>decrase</w:t>
      </w:r>
      <w:proofErr w:type="spellEnd"/>
      <w:r>
        <w:t xml:space="preserve"> in 14C earlier but an increase later (Fig 1a). This is what we assume is happening for forests (Figure 4). It also reinforces slower </w:t>
      </w:r>
      <w:proofErr w:type="gramStart"/>
      <w:r>
        <w:t>cycling  times</w:t>
      </w:r>
      <w:proofErr w:type="gramEnd"/>
      <w:r>
        <w:t xml:space="preserve"> for forest versus grasslands based on root and low density radiocarbon Solly, Nadine Herold et al.).</w:t>
      </w:r>
    </w:p>
  </w:comment>
  <w:comment w:id="113" w:author="Marion Schrumpf" w:date="2020-06-03T13:33:00Z" w:initials="MS">
    <w:p w14:paraId="32440CB4" w14:textId="71D8AD7B" w:rsidR="00E05CBC" w:rsidRDefault="00E05CBC">
      <w:pPr>
        <w:pStyle w:val="Kommentartext"/>
      </w:pPr>
      <w:r>
        <w:rPr>
          <w:rStyle w:val="Kommentarzeichen"/>
        </w:rPr>
        <w:annotationRef/>
      </w:r>
      <w:r>
        <w:t xml:space="preserve">Total nitrogen </w:t>
      </w:r>
      <w:r>
        <w:sym w:font="Wingdings" w:char="F04A"/>
      </w:r>
      <w:r>
        <w:t xml:space="preserve"> I think this is misleading…</w:t>
      </w:r>
    </w:p>
  </w:comment>
  <w:comment w:id="114" w:author="Marion Schrumpf" w:date="2020-06-03T13:44:00Z" w:initials="MS">
    <w:p w14:paraId="3CEE5E65" w14:textId="082C184A" w:rsidR="0096193C" w:rsidRDefault="0096193C" w:rsidP="0096193C">
      <w:pPr>
        <w:pStyle w:val="Kommentartext"/>
      </w:pPr>
      <w:r>
        <w:rPr>
          <w:rStyle w:val="Kommentarzeichen"/>
        </w:rPr>
        <w:annotationRef/>
      </w:r>
      <w:r>
        <w:t>You did not describe Figure 1 before… should it be part of the introduction? It would be good to indicate the portions and turnove</w:t>
      </w:r>
      <w:r w:rsidR="00BE4054">
        <w:t xml:space="preserve">r of the pools in the Figure. </w:t>
      </w:r>
    </w:p>
  </w:comment>
  <w:comment w:id="115" w:author="Marion Schrumpf" w:date="2020-06-03T13:57:00Z" w:initials="MS">
    <w:p w14:paraId="1C127903" w14:textId="5057930C" w:rsidR="007D5F37" w:rsidRDefault="007D5F37" w:rsidP="00F105D2">
      <w:pPr>
        <w:pStyle w:val="Kommentartext"/>
      </w:pPr>
      <w:r>
        <w:rPr>
          <w:rStyle w:val="Kommentarzeichen"/>
        </w:rPr>
        <w:annotationRef/>
      </w:r>
      <w:r>
        <w:t xml:space="preserve">Because soil OC can be a continuum? </w:t>
      </w:r>
      <w:r w:rsidR="00F105D2">
        <w:t>I</w:t>
      </w:r>
      <w:r>
        <w:t xml:space="preserve">f you look at the results from the density fractionation of the </w:t>
      </w:r>
      <w:proofErr w:type="spellStart"/>
      <w:r>
        <w:t>Hainich</w:t>
      </w:r>
      <w:proofErr w:type="spellEnd"/>
      <w:r>
        <w:t xml:space="preserve"> forests and grasslands from Nadine (Herold et al. 2014, </w:t>
      </w:r>
      <w:r w:rsidRPr="007D5F37">
        <w:rPr>
          <w:rFonts w:ascii="AdvPTimes" w:eastAsiaTheme="minorHAnsi" w:hAnsi="AdvPTimes" w:cs="AdvPTimes"/>
          <w:sz w:val="17"/>
          <w:szCs w:val="17"/>
          <w:lang w:val="en-GB"/>
        </w:rPr>
        <w:t>DOI 10.1007/s10533-014-9978-x)</w:t>
      </w:r>
      <w:r>
        <w:t>, in 2009 free li</w:t>
      </w:r>
      <w:r w:rsidR="00F105D2">
        <w:t>ght fraction OC had more 14C tha</w:t>
      </w:r>
      <w:r>
        <w:t xml:space="preserve">n </w:t>
      </w:r>
      <w:r w:rsidR="00F105D2">
        <w:t xml:space="preserve">the </w:t>
      </w:r>
      <w:r>
        <w:t xml:space="preserve">occluded light fraction (and HF-OC) in forests, which would support the idea that mobilized occluded OC after rewetting </w:t>
      </w:r>
      <w:r w:rsidR="00F105D2">
        <w:t xml:space="preserve">leads to </w:t>
      </w:r>
      <w:r>
        <w:t xml:space="preserve">smaller 14C </w:t>
      </w:r>
      <w:r w:rsidR="00F105D2">
        <w:t>in respired CO2</w:t>
      </w:r>
      <w:r>
        <w:t xml:space="preserve"> in forests. In grasslands on the contrary, </w:t>
      </w:r>
      <w:proofErr w:type="spellStart"/>
      <w:r>
        <w:t>olF</w:t>
      </w:r>
      <w:proofErr w:type="spellEnd"/>
      <w:r>
        <w:t xml:space="preserve"> had higher 14C than </w:t>
      </w:r>
      <w:proofErr w:type="spellStart"/>
      <w:r>
        <w:t>fLF</w:t>
      </w:r>
      <w:proofErr w:type="spellEnd"/>
      <w:r>
        <w:t xml:space="preserve"> so that </w:t>
      </w:r>
      <w:r w:rsidR="00F105D2">
        <w:t xml:space="preserve">a mobilization of </w:t>
      </w:r>
      <w:proofErr w:type="spellStart"/>
      <w:r w:rsidR="00F105D2">
        <w:t>oLF</w:t>
      </w:r>
      <w:proofErr w:type="spellEnd"/>
      <w:r w:rsidR="00F105D2">
        <w:t xml:space="preserve"> after rewetting would lead to higher 14C in respired CO2, in line with your results. </w:t>
      </w:r>
    </w:p>
  </w:comment>
  <w:comment w:id="116" w:author="Susan Trumbore" w:date="2020-06-01T15:43:00Z" w:initials="ST">
    <w:p w14:paraId="2BB6B92B" w14:textId="347EF7DF" w:rsidR="005F720D" w:rsidRDefault="005F720D">
      <w:pPr>
        <w:pStyle w:val="Kommentartext"/>
      </w:pPr>
      <w:r>
        <w:rPr>
          <w:rStyle w:val="Kommentarzeichen"/>
        </w:rPr>
        <w:annotationRef/>
      </w:r>
      <w:r>
        <w:t>Here you are explaining why there is a bigger 14C difference for grasslands after drying and rewetting than forests?   Could also be that drying and rewetting affects soil structure that might alter C persistence times.</w:t>
      </w:r>
    </w:p>
  </w:comment>
  <w:comment w:id="117" w:author="Marion Schrumpf" w:date="2020-06-03T17:45:00Z" w:initials="MS">
    <w:p w14:paraId="0777778C" w14:textId="43B13B0B" w:rsidR="000D5326" w:rsidRDefault="000D5326">
      <w:pPr>
        <w:pStyle w:val="Kommentartext"/>
      </w:pPr>
      <w:r>
        <w:rPr>
          <w:rStyle w:val="Kommentarzeichen"/>
        </w:rPr>
        <w:annotationRef/>
      </w:r>
      <w:r>
        <w:t xml:space="preserve">As said above, the study from Nadine could at least give a hint. </w:t>
      </w:r>
    </w:p>
  </w:comment>
  <w:comment w:id="120" w:author="Susan Trumbore" w:date="2020-06-01T15:46:00Z" w:initials="ST">
    <w:p w14:paraId="2F73BFF9" w14:textId="293A9968" w:rsidR="005F720D" w:rsidRDefault="005F720D">
      <w:pPr>
        <w:pStyle w:val="Kommentartext"/>
      </w:pPr>
      <w:r>
        <w:rPr>
          <w:rStyle w:val="Kommentarzeichen"/>
        </w:rPr>
        <w:annotationRef/>
      </w:r>
      <w:r>
        <w:t xml:space="preserve">To me, this should be leading a paragraph, this says something about overall transit time distribution in grasslands and forests.   Delta </w:t>
      </w:r>
      <w:proofErr w:type="spellStart"/>
      <w:r>
        <w:t>delta</w:t>
      </w:r>
      <w:proofErr w:type="spellEnd"/>
      <w:r>
        <w:t xml:space="preserve"> </w:t>
      </w:r>
    </w:p>
  </w:comment>
  <w:comment w:id="121" w:author="Marion Schrumpf" w:date="2020-06-03T17:51:00Z" w:initials="MS">
    <w:p w14:paraId="1CF8D12E" w14:textId="78722D88" w:rsidR="000D5326" w:rsidRDefault="000D5326">
      <w:pPr>
        <w:pStyle w:val="Kommentartext"/>
      </w:pPr>
      <w:r>
        <w:rPr>
          <w:rStyle w:val="Kommentarzeichen"/>
        </w:rPr>
        <w:annotationRef/>
      </w:r>
      <w:r>
        <w:t>So the original “control” incubation of TN was also on air-dried samples?</w:t>
      </w:r>
    </w:p>
  </w:comment>
  <w:comment w:id="122" w:author="Susan Trumbore" w:date="2020-06-01T15:59:00Z" w:initials="ST">
    <w:p w14:paraId="2B24F034" w14:textId="77777777" w:rsidR="005F720D" w:rsidRDefault="005F720D">
      <w:pPr>
        <w:pStyle w:val="Kommentartext"/>
      </w:pPr>
      <w:r>
        <w:rPr>
          <w:rStyle w:val="Kommentarzeichen"/>
        </w:rPr>
        <w:annotationRef/>
      </w:r>
      <w:r>
        <w:t xml:space="preserve">As many published incubation </w:t>
      </w:r>
      <w:proofErr w:type="spellStart"/>
      <w:r>
        <w:t>stdies</w:t>
      </w:r>
      <w:proofErr w:type="spellEnd"/>
      <w:r>
        <w:t xml:space="preserve"> dry then rewet samples, it should also be considered that this can influence not only the rates but also the 14C signature of respired CO2.</w:t>
      </w:r>
    </w:p>
    <w:p w14:paraId="72A7CFF2" w14:textId="71BAED0D" w:rsidR="005F720D" w:rsidRDefault="005F720D">
      <w:pPr>
        <w:pStyle w:val="Kommentartext"/>
      </w:pPr>
    </w:p>
  </w:comment>
  <w:comment w:id="123" w:author="Marion Schrumpf" w:date="2020-06-03T18:04:00Z" w:initials="MS">
    <w:p w14:paraId="4F49C5EC" w14:textId="48E6C238" w:rsidR="000D5326" w:rsidRDefault="000D5326" w:rsidP="00A739BE">
      <w:pPr>
        <w:pStyle w:val="Kommentartext"/>
      </w:pPr>
      <w:r>
        <w:rPr>
          <w:rStyle w:val="Kommentarzeichen"/>
        </w:rPr>
        <w:annotationRef/>
      </w:r>
      <w:r>
        <w:t xml:space="preserve">Well, actually your figure 4 offers a nice </w:t>
      </w:r>
      <w:proofErr w:type="spellStart"/>
      <w:r>
        <w:t>possiblility</w:t>
      </w:r>
      <w:proofErr w:type="spellEnd"/>
      <w:r>
        <w:t xml:space="preserve"> to compare the temporal shift in 14C of respired CO2 in almost 10 years with the drying/rewetting effect. In that Figure I would say that makes a difference if you use archived samples in one year and field-moist samples in another. </w:t>
      </w:r>
      <w:r w:rsidR="00A739BE">
        <w:t xml:space="preserve">So maybe the recommendation would be to have &gt;10 years difference between sample collections, so that the expected shift in 14C is larger than the rewetting effect? Apart from that it seems that in general field-moist incubations should be preferred over air-drying if possible? </w:t>
      </w:r>
    </w:p>
  </w:comment>
  <w:comment w:id="131" w:author="Marion Schrumpf" w:date="2020-06-03T18:05:00Z" w:initials="MS">
    <w:p w14:paraId="57B5BEC6" w14:textId="7439662C" w:rsidR="00A739BE" w:rsidRDefault="00A739BE">
      <w:pPr>
        <w:pStyle w:val="Kommentartext"/>
      </w:pPr>
      <w:r>
        <w:rPr>
          <w:rStyle w:val="Kommentarzeichen"/>
        </w:rPr>
        <w:annotationRef/>
      </w:r>
      <w:r>
        <w:t>If you have the same number, why separating forests and grasslands here?</w:t>
      </w:r>
    </w:p>
  </w:comment>
  <w:comment w:id="139" w:author="Marion Schrumpf" w:date="2020-06-03T18:06:00Z" w:initials="MS">
    <w:p w14:paraId="591192A1" w14:textId="6127E06E" w:rsidR="00A739BE" w:rsidRDefault="00A739BE">
      <w:pPr>
        <w:pStyle w:val="Kommentartext"/>
      </w:pPr>
      <w:r>
        <w:rPr>
          <w:rStyle w:val="Kommentarzeichen"/>
        </w:rPr>
        <w:annotationRef/>
      </w:r>
      <w:r>
        <w:t xml:space="preserve">Maybe the standard deviation between parallel incubations is an interesting aspect that could also be discussed before? I think it is relevant since many people do not replicate 14C analyses.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699B9D" w15:done="0"/>
  <w15:commentEx w15:paraId="5365EBC9" w15:done="0"/>
  <w15:commentEx w15:paraId="43AA1F61" w15:done="0"/>
  <w15:commentEx w15:paraId="0939B7E3" w15:done="0"/>
  <w15:commentEx w15:paraId="2B8830DB" w15:done="0"/>
  <w15:commentEx w15:paraId="4056DFEB" w15:done="0"/>
  <w15:commentEx w15:paraId="73E70C15" w15:done="0"/>
  <w15:commentEx w15:paraId="71DA03D4" w15:done="0"/>
  <w15:commentEx w15:paraId="3B5DCEF4" w15:done="0"/>
  <w15:commentEx w15:paraId="3CFC0296" w15:done="0"/>
  <w15:commentEx w15:paraId="35BE8577" w15:done="0"/>
  <w15:commentEx w15:paraId="0EDBC187" w15:done="0"/>
  <w15:commentEx w15:paraId="6F186366" w15:done="0"/>
  <w15:commentEx w15:paraId="46CBFAD2" w15:done="0"/>
  <w15:commentEx w15:paraId="5549E001" w15:done="0"/>
  <w15:commentEx w15:paraId="1BA4B289" w15:done="0"/>
  <w15:commentEx w15:paraId="6B7093B8" w15:done="0"/>
  <w15:commentEx w15:paraId="060D2A2D" w15:done="0"/>
  <w15:commentEx w15:paraId="41E6704E" w15:done="0"/>
  <w15:commentEx w15:paraId="5EE8E147" w15:done="0"/>
  <w15:commentEx w15:paraId="7E872B9B" w15:done="0"/>
  <w15:commentEx w15:paraId="0C35BEDF" w15:done="0"/>
  <w15:commentEx w15:paraId="67797B19" w15:done="0"/>
  <w15:commentEx w15:paraId="21C03E2A" w15:done="0"/>
  <w15:commentEx w15:paraId="3F5A9A6B" w15:done="0"/>
  <w15:commentEx w15:paraId="37105343" w15:done="0"/>
  <w15:commentEx w15:paraId="0F397149" w15:done="0"/>
  <w15:commentEx w15:paraId="47ACF4AE" w15:done="0"/>
  <w15:commentEx w15:paraId="4260F08C" w15:done="0"/>
  <w15:commentEx w15:paraId="2BB6B92B" w15:done="0"/>
  <w15:commentEx w15:paraId="2F73BFF9" w15:done="0"/>
  <w15:commentEx w15:paraId="72A7CF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6976" w16cex:dateUtc="2020-06-01T09:48:00Z"/>
  <w16cex:commentExtensible w16cex:durableId="227F7FDA" w16cex:dateUtc="2020-06-01T11:23:00Z"/>
  <w16cex:commentExtensible w16cex:durableId="227F8370" w16cex:dateUtc="2020-06-01T11:38:00Z"/>
  <w16cex:commentExtensible w16cex:durableId="227F855B" w16cex:dateUtc="2020-06-01T11:47:00Z"/>
  <w16cex:commentExtensible w16cex:durableId="227F85CD" w16cex:dateUtc="2020-06-01T11:49:00Z"/>
  <w16cex:commentExtensible w16cex:durableId="227F86C9" w16cex:dateUtc="2020-06-01T11:53:00Z"/>
  <w16cex:commentExtensible w16cex:durableId="227F86F6" w16cex:dateUtc="2020-06-01T11:53:00Z"/>
  <w16cex:commentExtensible w16cex:durableId="227F8805" w16cex:dateUtc="2020-06-01T11:58:00Z"/>
  <w16cex:commentExtensible w16cex:durableId="227F887C" w16cex:dateUtc="2020-06-01T12:00:00Z"/>
  <w16cex:commentExtensible w16cex:durableId="227F88F9" w16cex:dateUtc="2020-06-01T12:02:00Z"/>
  <w16cex:commentExtensible w16cex:durableId="227F8A08" w16cex:dateUtc="2020-06-01T12:07:00Z"/>
  <w16cex:commentExtensible w16cex:durableId="227F8B52" w16cex:dateUtc="2020-06-01T12:12:00Z"/>
  <w16cex:commentExtensible w16cex:durableId="227F8BF1" w16cex:dateUtc="2020-06-01T12:15:00Z"/>
  <w16cex:commentExtensible w16cex:durableId="227F8F67" w16cex:dateUtc="2020-06-01T12:29:00Z"/>
  <w16cex:commentExtensible w16cex:durableId="227F90AB" w16cex:dateUtc="2020-06-01T12:35:00Z"/>
  <w16cex:commentExtensible w16cex:durableId="227F9340" w16cex:dateUtc="2020-06-01T12:46:00Z"/>
  <w16cex:commentExtensible w16cex:durableId="227F9106" w16cex:dateUtc="2020-06-01T12:36:00Z"/>
  <w16cex:commentExtensible w16cex:durableId="227F9427" w16cex:dateUtc="2020-06-01T12:50:00Z"/>
  <w16cex:commentExtensible w16cex:durableId="227F93E1" w16cex:dateUtc="2020-06-01T12:49:00Z"/>
  <w16cex:commentExtensible w16cex:durableId="227F94FF" w16cex:dateUtc="2020-06-01T12:53:00Z"/>
  <w16cex:commentExtensible w16cex:durableId="227F95A5" w16cex:dateUtc="2020-06-01T12:56:00Z"/>
  <w16cex:commentExtensible w16cex:durableId="227F9815" w16cex:dateUtc="2020-06-01T13:07:00Z"/>
  <w16cex:commentExtensible w16cex:durableId="227F9616" w16cex:dateUtc="2020-06-01T12:58:00Z"/>
  <w16cex:commentExtensible w16cex:durableId="227F97F4" w16cex:dateUtc="2020-06-01T13:06:00Z"/>
  <w16cex:commentExtensible w16cex:durableId="227F9E20" w16cex:dateUtc="2020-06-01T13:32:00Z"/>
  <w16cex:commentExtensible w16cex:durableId="227F9844" w16cex:dateUtc="2020-06-01T13:07:00Z"/>
  <w16cex:commentExtensible w16cex:durableId="227F9BDA" w16cex:dateUtc="2020-06-01T13:23:00Z"/>
  <w16cex:commentExtensible w16cex:durableId="227F993B" w16cex:dateUtc="2020-06-01T13:11:00Z"/>
  <w16cex:commentExtensible w16cex:durableId="227F99C9" w16cex:dateUtc="2020-06-01T13:14:00Z"/>
  <w16cex:commentExtensible w16cex:durableId="227FA0A7" w16cex:dateUtc="2020-06-01T13:43:00Z"/>
  <w16cex:commentExtensible w16cex:durableId="227FA173" w16cex:dateUtc="2020-06-01T13:46:00Z"/>
  <w16cex:commentExtensible w16cex:durableId="227FA458" w16cex:dateUtc="2020-06-01T1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699B9D" w16cid:durableId="227F6976"/>
  <w16cid:commentId w16cid:paraId="5365EBC9" w16cid:durableId="227F7FDA"/>
  <w16cid:commentId w16cid:paraId="43AA1F61" w16cid:durableId="227F8370"/>
  <w16cid:commentId w16cid:paraId="0939B7E3" w16cid:durableId="227F855B"/>
  <w16cid:commentId w16cid:paraId="2B8830DB" w16cid:durableId="227F85CD"/>
  <w16cid:commentId w16cid:paraId="4056DFEB" w16cid:durableId="227F86C9"/>
  <w16cid:commentId w16cid:paraId="73E70C15" w16cid:durableId="227F86F6"/>
  <w16cid:commentId w16cid:paraId="71DA03D4" w16cid:durableId="227F8805"/>
  <w16cid:commentId w16cid:paraId="3B5DCEF4" w16cid:durableId="227F887C"/>
  <w16cid:commentId w16cid:paraId="3CFC0296" w16cid:durableId="227F88F9"/>
  <w16cid:commentId w16cid:paraId="35BE8577" w16cid:durableId="227F8A08"/>
  <w16cid:commentId w16cid:paraId="0EDBC187" w16cid:durableId="227F8B52"/>
  <w16cid:commentId w16cid:paraId="6F186366" w16cid:durableId="227F8BF1"/>
  <w16cid:commentId w16cid:paraId="46CBFAD2" w16cid:durableId="227F8F67"/>
  <w16cid:commentId w16cid:paraId="5549E001" w16cid:durableId="227F90AB"/>
  <w16cid:commentId w16cid:paraId="1BA4B289" w16cid:durableId="227F9340"/>
  <w16cid:commentId w16cid:paraId="6B7093B8" w16cid:durableId="227F9106"/>
  <w16cid:commentId w16cid:paraId="060D2A2D" w16cid:durableId="227F9427"/>
  <w16cid:commentId w16cid:paraId="41E6704E" w16cid:durableId="227F93E1"/>
  <w16cid:commentId w16cid:paraId="5EE8E147" w16cid:durableId="227F94FF"/>
  <w16cid:commentId w16cid:paraId="7E872B9B" w16cid:durableId="227F95A5"/>
  <w16cid:commentId w16cid:paraId="0C35BEDF" w16cid:durableId="227F9815"/>
  <w16cid:commentId w16cid:paraId="67797B19" w16cid:durableId="227F9616"/>
  <w16cid:commentId w16cid:paraId="21C03E2A" w16cid:durableId="227F97F4"/>
  <w16cid:commentId w16cid:paraId="3F5A9A6B" w16cid:durableId="227F9E20"/>
  <w16cid:commentId w16cid:paraId="37105343" w16cid:durableId="227F9844"/>
  <w16cid:commentId w16cid:paraId="0F397149" w16cid:durableId="227F9BDA"/>
  <w16cid:commentId w16cid:paraId="47ACF4AE" w16cid:durableId="227F993B"/>
  <w16cid:commentId w16cid:paraId="4260F08C" w16cid:durableId="227F99C9"/>
  <w16cid:commentId w16cid:paraId="2BB6B92B" w16cid:durableId="227FA0A7"/>
  <w16cid:commentId w16cid:paraId="2F73BFF9" w16cid:durableId="227FA173"/>
  <w16cid:commentId w16cid:paraId="72A7CFF2" w16cid:durableId="227FA45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B30A7E" w14:textId="77777777" w:rsidR="00D2308B" w:rsidRDefault="00D2308B" w:rsidP="000379AB">
      <w:r>
        <w:separator/>
      </w:r>
    </w:p>
  </w:endnote>
  <w:endnote w:type="continuationSeparator" w:id="0">
    <w:p w14:paraId="18229BEC" w14:textId="77777777" w:rsidR="00D2308B" w:rsidRDefault="00D2308B" w:rsidP="00037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altName w:val="Calibri"/>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4ED28E" w14:textId="2FE9AD18" w:rsidR="005F720D" w:rsidRDefault="005F720D" w:rsidP="00B719C8">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D6408" w14:textId="77777777" w:rsidR="00D2308B" w:rsidRDefault="00D2308B" w:rsidP="000379AB">
      <w:r>
        <w:separator/>
      </w:r>
    </w:p>
  </w:footnote>
  <w:footnote w:type="continuationSeparator" w:id="0">
    <w:p w14:paraId="2DF3E252" w14:textId="77777777" w:rsidR="00D2308B" w:rsidRDefault="00D2308B" w:rsidP="000379A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5FE63" w14:textId="4725CBA1" w:rsidR="005F720D" w:rsidRDefault="005F720D" w:rsidP="007778ED">
    <w:pPr>
      <w:pStyle w:val="Kopfzeile"/>
      <w:jc w:val="center"/>
    </w:pPr>
    <w:r>
      <w:t xml:space="preserve">manuscript submitted to </w:t>
    </w:r>
    <w:r>
      <w:rPr>
        <w:i/>
      </w:rPr>
      <w:t xml:space="preserve">JGR </w:t>
    </w:r>
    <w:proofErr w:type="spellStart"/>
    <w:r>
      <w:rPr>
        <w:i/>
      </w:rPr>
      <w:t>Biogeosciences</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75CCC" w14:textId="2816AD77" w:rsidR="005F720D" w:rsidRDefault="005F720D" w:rsidP="00E31404">
    <w:pPr>
      <w:pStyle w:val="Kopfzeile"/>
      <w:jc w:val="center"/>
    </w:pPr>
    <w:r>
      <w:t xml:space="preserve">Confidential manuscript submitted to </w:t>
    </w:r>
    <w:r>
      <w:rPr>
        <w:i/>
      </w:rPr>
      <w:t xml:space="preserve">replace this text with name of </w:t>
    </w:r>
    <w:r w:rsidRPr="007778ED">
      <w:rPr>
        <w:i/>
      </w:rPr>
      <w:t>AGU journal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FC0BF3"/>
    <w:multiLevelType w:val="hybridMultilevel"/>
    <w:tmpl w:val="5C824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5E64BC"/>
    <w:multiLevelType w:val="hybridMultilevel"/>
    <w:tmpl w:val="A4B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C71009"/>
    <w:multiLevelType w:val="hybridMultilevel"/>
    <w:tmpl w:val="F334A5EC"/>
    <w:lvl w:ilvl="0" w:tplc="ABDCB3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A61D63"/>
    <w:multiLevelType w:val="hybridMultilevel"/>
    <w:tmpl w:val="36769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9B5536"/>
    <w:multiLevelType w:val="hybridMultilevel"/>
    <w:tmpl w:val="CBCCF7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4E3973"/>
    <w:multiLevelType w:val="hybridMultilevel"/>
    <w:tmpl w:val="8C6689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FD43D8"/>
    <w:multiLevelType w:val="hybridMultilevel"/>
    <w:tmpl w:val="00E46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5C811597"/>
    <w:multiLevelType w:val="hybridMultilevel"/>
    <w:tmpl w:val="4E48B8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0D0A31"/>
    <w:multiLevelType w:val="multilevel"/>
    <w:tmpl w:val="65B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4351C9F"/>
    <w:multiLevelType w:val="multilevel"/>
    <w:tmpl w:val="8196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5208B2"/>
    <w:multiLevelType w:val="hybridMultilevel"/>
    <w:tmpl w:val="EF94B784"/>
    <w:lvl w:ilvl="0" w:tplc="9B9AD5D6">
      <w:start w:val="1"/>
      <w:numFmt w:val="upperLetter"/>
      <w:lvlText w:val="%1t"/>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abstractNumId w:val="2"/>
  </w:num>
  <w:num w:numId="2">
    <w:abstractNumId w:val="1"/>
  </w:num>
  <w:num w:numId="3">
    <w:abstractNumId w:val="11"/>
  </w:num>
  <w:num w:numId="4">
    <w:abstractNumId w:val="5"/>
  </w:num>
  <w:num w:numId="5">
    <w:abstractNumId w:val="6"/>
  </w:num>
  <w:num w:numId="6">
    <w:abstractNumId w:val="8"/>
  </w:num>
  <w:num w:numId="7">
    <w:abstractNumId w:val="9"/>
  </w:num>
  <w:num w:numId="8">
    <w:abstractNumId w:val="10"/>
  </w:num>
  <w:num w:numId="9">
    <w:abstractNumId w:val="4"/>
  </w:num>
  <w:num w:numId="10">
    <w:abstractNumId w:val="7"/>
  </w:num>
  <w:num w:numId="11">
    <w:abstractNumId w:val="0"/>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san Trumbore">
    <w15:presenceInfo w15:providerId="AD" w15:userId="S::setrumbo@14cqueen.onmicrosoft.com::bdf8d4a4-022c-4a74-9306-357637a81e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077"/>
    <w:rsid w:val="0001490D"/>
    <w:rsid w:val="000173E5"/>
    <w:rsid w:val="00031829"/>
    <w:rsid w:val="000379AB"/>
    <w:rsid w:val="00037EFA"/>
    <w:rsid w:val="00057ABD"/>
    <w:rsid w:val="00061C8F"/>
    <w:rsid w:val="0007414F"/>
    <w:rsid w:val="000D2676"/>
    <w:rsid w:val="000D5326"/>
    <w:rsid w:val="000E2C03"/>
    <w:rsid w:val="000F2FFD"/>
    <w:rsid w:val="000F3B55"/>
    <w:rsid w:val="000F3D36"/>
    <w:rsid w:val="00113D43"/>
    <w:rsid w:val="001566A4"/>
    <w:rsid w:val="00157D79"/>
    <w:rsid w:val="00191D71"/>
    <w:rsid w:val="00192857"/>
    <w:rsid w:val="00193D75"/>
    <w:rsid w:val="001959FA"/>
    <w:rsid w:val="001C2B0D"/>
    <w:rsid w:val="001E33EF"/>
    <w:rsid w:val="002044C9"/>
    <w:rsid w:val="00205265"/>
    <w:rsid w:val="002112B8"/>
    <w:rsid w:val="00271468"/>
    <w:rsid w:val="00274851"/>
    <w:rsid w:val="002818B0"/>
    <w:rsid w:val="0029445D"/>
    <w:rsid w:val="00294CB4"/>
    <w:rsid w:val="002A235F"/>
    <w:rsid w:val="002A38DE"/>
    <w:rsid w:val="002B6F74"/>
    <w:rsid w:val="002C2021"/>
    <w:rsid w:val="002C3263"/>
    <w:rsid w:val="002D629D"/>
    <w:rsid w:val="002E7898"/>
    <w:rsid w:val="002F0968"/>
    <w:rsid w:val="002F20C2"/>
    <w:rsid w:val="002F2289"/>
    <w:rsid w:val="002F3B11"/>
    <w:rsid w:val="003137C3"/>
    <w:rsid w:val="00321596"/>
    <w:rsid w:val="0034072B"/>
    <w:rsid w:val="00370544"/>
    <w:rsid w:val="0037466A"/>
    <w:rsid w:val="00387597"/>
    <w:rsid w:val="003A2C8D"/>
    <w:rsid w:val="003A6324"/>
    <w:rsid w:val="003E24C3"/>
    <w:rsid w:val="003E660A"/>
    <w:rsid w:val="003F199B"/>
    <w:rsid w:val="00400425"/>
    <w:rsid w:val="004009A6"/>
    <w:rsid w:val="00431FD2"/>
    <w:rsid w:val="00440A22"/>
    <w:rsid w:val="0044470A"/>
    <w:rsid w:val="00445A1E"/>
    <w:rsid w:val="00460E22"/>
    <w:rsid w:val="00460E41"/>
    <w:rsid w:val="0046739F"/>
    <w:rsid w:val="0049415E"/>
    <w:rsid w:val="004B3232"/>
    <w:rsid w:val="004E7391"/>
    <w:rsid w:val="004F61C7"/>
    <w:rsid w:val="00514B45"/>
    <w:rsid w:val="005167EA"/>
    <w:rsid w:val="005232D3"/>
    <w:rsid w:val="0053568F"/>
    <w:rsid w:val="005358D5"/>
    <w:rsid w:val="00537912"/>
    <w:rsid w:val="00545B6C"/>
    <w:rsid w:val="00562C9F"/>
    <w:rsid w:val="00562D64"/>
    <w:rsid w:val="0057441D"/>
    <w:rsid w:val="00575C0B"/>
    <w:rsid w:val="0058472D"/>
    <w:rsid w:val="005B53AB"/>
    <w:rsid w:val="005B6272"/>
    <w:rsid w:val="005D0AEB"/>
    <w:rsid w:val="005E1969"/>
    <w:rsid w:val="005F16DD"/>
    <w:rsid w:val="005F720D"/>
    <w:rsid w:val="00602594"/>
    <w:rsid w:val="0063072A"/>
    <w:rsid w:val="0066463A"/>
    <w:rsid w:val="006842EE"/>
    <w:rsid w:val="006B1727"/>
    <w:rsid w:val="006B60D8"/>
    <w:rsid w:val="006C4619"/>
    <w:rsid w:val="006C62E5"/>
    <w:rsid w:val="006D19B4"/>
    <w:rsid w:val="006D3136"/>
    <w:rsid w:val="006D3C13"/>
    <w:rsid w:val="006E7F38"/>
    <w:rsid w:val="006F662E"/>
    <w:rsid w:val="00711480"/>
    <w:rsid w:val="00737555"/>
    <w:rsid w:val="0074512D"/>
    <w:rsid w:val="00745573"/>
    <w:rsid w:val="00760F46"/>
    <w:rsid w:val="00770A8A"/>
    <w:rsid w:val="00777494"/>
    <w:rsid w:val="007778ED"/>
    <w:rsid w:val="00787AAE"/>
    <w:rsid w:val="0079348C"/>
    <w:rsid w:val="00796FB8"/>
    <w:rsid w:val="007A7578"/>
    <w:rsid w:val="007B1F1F"/>
    <w:rsid w:val="007B4B93"/>
    <w:rsid w:val="007C2F20"/>
    <w:rsid w:val="007D5F37"/>
    <w:rsid w:val="007D6CB6"/>
    <w:rsid w:val="00812A0A"/>
    <w:rsid w:val="00813315"/>
    <w:rsid w:val="0081631A"/>
    <w:rsid w:val="00816490"/>
    <w:rsid w:val="00833197"/>
    <w:rsid w:val="00855B07"/>
    <w:rsid w:val="008A6077"/>
    <w:rsid w:val="008A6377"/>
    <w:rsid w:val="008D1F4C"/>
    <w:rsid w:val="008D3087"/>
    <w:rsid w:val="008E029D"/>
    <w:rsid w:val="008E0E73"/>
    <w:rsid w:val="008E58E5"/>
    <w:rsid w:val="008E784E"/>
    <w:rsid w:val="00914AB0"/>
    <w:rsid w:val="009374CA"/>
    <w:rsid w:val="009459B9"/>
    <w:rsid w:val="0096193C"/>
    <w:rsid w:val="009668C5"/>
    <w:rsid w:val="00970C54"/>
    <w:rsid w:val="0097213C"/>
    <w:rsid w:val="00975D9D"/>
    <w:rsid w:val="009763F8"/>
    <w:rsid w:val="0098127B"/>
    <w:rsid w:val="00990E17"/>
    <w:rsid w:val="009A02DB"/>
    <w:rsid w:val="009B4069"/>
    <w:rsid w:val="009B68DA"/>
    <w:rsid w:val="009C1DB4"/>
    <w:rsid w:val="009C63D9"/>
    <w:rsid w:val="009E20C0"/>
    <w:rsid w:val="00A04339"/>
    <w:rsid w:val="00A37CCD"/>
    <w:rsid w:val="00A40482"/>
    <w:rsid w:val="00A739BE"/>
    <w:rsid w:val="00AA33DA"/>
    <w:rsid w:val="00AB2E54"/>
    <w:rsid w:val="00AB46CF"/>
    <w:rsid w:val="00AF2D3E"/>
    <w:rsid w:val="00AF33DA"/>
    <w:rsid w:val="00AF3DC6"/>
    <w:rsid w:val="00AF4929"/>
    <w:rsid w:val="00B066B1"/>
    <w:rsid w:val="00B120F3"/>
    <w:rsid w:val="00B129CB"/>
    <w:rsid w:val="00B12AE5"/>
    <w:rsid w:val="00B55CF9"/>
    <w:rsid w:val="00B67909"/>
    <w:rsid w:val="00B719C8"/>
    <w:rsid w:val="00B81C79"/>
    <w:rsid w:val="00B82556"/>
    <w:rsid w:val="00B828C4"/>
    <w:rsid w:val="00BB6837"/>
    <w:rsid w:val="00BC5869"/>
    <w:rsid w:val="00BE4054"/>
    <w:rsid w:val="00BF0028"/>
    <w:rsid w:val="00C203C0"/>
    <w:rsid w:val="00C3475A"/>
    <w:rsid w:val="00C349AD"/>
    <w:rsid w:val="00C4734A"/>
    <w:rsid w:val="00C64BC5"/>
    <w:rsid w:val="00C6591A"/>
    <w:rsid w:val="00C73BB6"/>
    <w:rsid w:val="00C73CCF"/>
    <w:rsid w:val="00C81368"/>
    <w:rsid w:val="00C81692"/>
    <w:rsid w:val="00C8283A"/>
    <w:rsid w:val="00C925A5"/>
    <w:rsid w:val="00C94AA5"/>
    <w:rsid w:val="00CA06D6"/>
    <w:rsid w:val="00CA3544"/>
    <w:rsid w:val="00CB2FE4"/>
    <w:rsid w:val="00CB3988"/>
    <w:rsid w:val="00CB7BED"/>
    <w:rsid w:val="00CC4CBE"/>
    <w:rsid w:val="00CD61AA"/>
    <w:rsid w:val="00CE4F62"/>
    <w:rsid w:val="00CF0B86"/>
    <w:rsid w:val="00CF3DEE"/>
    <w:rsid w:val="00D21AF0"/>
    <w:rsid w:val="00D2308B"/>
    <w:rsid w:val="00D50A01"/>
    <w:rsid w:val="00D5561F"/>
    <w:rsid w:val="00D810E5"/>
    <w:rsid w:val="00D869CC"/>
    <w:rsid w:val="00D94839"/>
    <w:rsid w:val="00D9528F"/>
    <w:rsid w:val="00D97980"/>
    <w:rsid w:val="00DA092A"/>
    <w:rsid w:val="00DB5896"/>
    <w:rsid w:val="00DD257A"/>
    <w:rsid w:val="00DD6745"/>
    <w:rsid w:val="00DE3F91"/>
    <w:rsid w:val="00DE4861"/>
    <w:rsid w:val="00DE7B8D"/>
    <w:rsid w:val="00E05CBC"/>
    <w:rsid w:val="00E1472B"/>
    <w:rsid w:val="00E260CA"/>
    <w:rsid w:val="00E31404"/>
    <w:rsid w:val="00E31513"/>
    <w:rsid w:val="00E6353C"/>
    <w:rsid w:val="00E664DF"/>
    <w:rsid w:val="00E67B96"/>
    <w:rsid w:val="00E7131D"/>
    <w:rsid w:val="00E7233D"/>
    <w:rsid w:val="00EC0919"/>
    <w:rsid w:val="00EC3D0A"/>
    <w:rsid w:val="00ED7100"/>
    <w:rsid w:val="00EE7B5E"/>
    <w:rsid w:val="00EF04CF"/>
    <w:rsid w:val="00EF274A"/>
    <w:rsid w:val="00F04A1F"/>
    <w:rsid w:val="00F105D2"/>
    <w:rsid w:val="00F21080"/>
    <w:rsid w:val="00F356B7"/>
    <w:rsid w:val="00F40A9A"/>
    <w:rsid w:val="00F45E57"/>
    <w:rsid w:val="00F5220F"/>
    <w:rsid w:val="00F71CD1"/>
    <w:rsid w:val="00F9589F"/>
    <w:rsid w:val="00FA11FA"/>
    <w:rsid w:val="00FC3161"/>
    <w:rsid w:val="00FC3EAC"/>
    <w:rsid w:val="00FC49C6"/>
    <w:rsid w:val="00FD4E4E"/>
    <w:rsid w:val="00FD56F1"/>
    <w:rsid w:val="1ACF987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09C9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6077"/>
    <w:rPr>
      <w:rFonts w:ascii="Times New Roman" w:eastAsia="Calibri" w:hAnsi="Times New Roman" w:cs="Times New Roman"/>
      <w:sz w:val="20"/>
      <w:szCs w:val="20"/>
    </w:rPr>
  </w:style>
  <w:style w:type="paragraph" w:styleId="berschrift1">
    <w:name w:val="heading 1"/>
    <w:basedOn w:val="Standard"/>
    <w:next w:val="Standard"/>
    <w:link w:val="berschrift1Zchn"/>
    <w:uiPriority w:val="9"/>
    <w:qFormat/>
    <w:rsid w:val="0081649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Standard"/>
    <w:rsid w:val="008A6077"/>
    <w:pPr>
      <w:spacing w:before="120"/>
      <w:ind w:left="720" w:hanging="720"/>
    </w:pPr>
    <w:rPr>
      <w:rFonts w:eastAsia="Times New Roman"/>
      <w:sz w:val="24"/>
      <w:szCs w:val="24"/>
    </w:rPr>
  </w:style>
  <w:style w:type="paragraph" w:styleId="Kopfzeile">
    <w:name w:val="header"/>
    <w:basedOn w:val="Standard"/>
    <w:link w:val="KopfzeileZchn"/>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Standard"/>
    <w:rsid w:val="00B120F3"/>
    <w:pPr>
      <w:spacing w:before="120" w:after="360"/>
    </w:pPr>
    <w:rPr>
      <w:rFonts w:eastAsia="Times New Roman"/>
      <w:b/>
      <w:sz w:val="24"/>
      <w:szCs w:val="24"/>
    </w:rPr>
  </w:style>
  <w:style w:type="paragraph" w:customStyle="1" w:styleId="Text">
    <w:name w:val="Text"/>
    <w:basedOn w:val="Standard"/>
    <w:rsid w:val="008A6077"/>
    <w:pPr>
      <w:spacing w:before="120"/>
      <w:ind w:firstLine="720"/>
    </w:pPr>
    <w:rPr>
      <w:rFonts w:eastAsia="Times New Roman"/>
      <w:sz w:val="24"/>
      <w:szCs w:val="24"/>
    </w:rPr>
  </w:style>
  <w:style w:type="paragraph" w:customStyle="1" w:styleId="FigureorTableCaption">
    <w:name w:val="Figure or Table Caption"/>
    <w:basedOn w:val="Standard"/>
    <w:rsid w:val="008A6077"/>
    <w:pPr>
      <w:keepNext/>
      <w:spacing w:before="240"/>
      <w:outlineLvl w:val="0"/>
    </w:pPr>
    <w:rPr>
      <w:rFonts w:eastAsia="Times New Roman"/>
      <w:kern w:val="28"/>
      <w:sz w:val="24"/>
      <w:szCs w:val="24"/>
    </w:rPr>
  </w:style>
  <w:style w:type="character" w:customStyle="1" w:styleId="KopfzeileZchn">
    <w:name w:val="Kopfzeile Zchn"/>
    <w:basedOn w:val="Absatz-Standardschriftart"/>
    <w:link w:val="Kopfzeile"/>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Standard"/>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Standard"/>
    <w:rsid w:val="008A6077"/>
    <w:pPr>
      <w:spacing w:before="120"/>
    </w:pPr>
    <w:rPr>
      <w:rFonts w:eastAsia="Times New Roman"/>
      <w:sz w:val="24"/>
      <w:szCs w:val="24"/>
    </w:rPr>
  </w:style>
  <w:style w:type="paragraph" w:customStyle="1" w:styleId="Abstract">
    <w:name w:val="Abstract"/>
    <w:basedOn w:val="Standard"/>
    <w:qFormat/>
    <w:rsid w:val="00400425"/>
    <w:pPr>
      <w:spacing w:before="120"/>
    </w:pPr>
    <w:rPr>
      <w:rFonts w:eastAsia="Times New Roman"/>
      <w:sz w:val="24"/>
      <w:szCs w:val="24"/>
    </w:rPr>
  </w:style>
  <w:style w:type="character" w:customStyle="1" w:styleId="TitelZchn">
    <w:name w:val="Titel Zchn"/>
    <w:basedOn w:val="Absatz-Standardschriftart"/>
    <w:link w:val="Titel"/>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Standard"/>
    <w:qFormat/>
    <w:rsid w:val="0037466A"/>
    <w:pPr>
      <w:spacing w:before="240" w:after="240"/>
    </w:pPr>
    <w:rPr>
      <w:color w:val="00B0F0"/>
    </w:rPr>
  </w:style>
  <w:style w:type="paragraph" w:styleId="StandardWeb">
    <w:name w:val="Normal (Web)"/>
    <w:basedOn w:val="Standard"/>
    <w:uiPriority w:val="99"/>
    <w:semiHidden/>
    <w:unhideWhenUsed/>
    <w:rsid w:val="002F3B11"/>
    <w:rPr>
      <w:sz w:val="24"/>
      <w:szCs w:val="24"/>
    </w:rPr>
  </w:style>
  <w:style w:type="paragraph" w:styleId="Fuzeile">
    <w:name w:val="footer"/>
    <w:basedOn w:val="Standard"/>
    <w:link w:val="FuzeileZchn"/>
    <w:uiPriority w:val="99"/>
    <w:unhideWhenUsed/>
    <w:rsid w:val="000379AB"/>
    <w:pPr>
      <w:tabs>
        <w:tab w:val="center" w:pos="4680"/>
        <w:tab w:val="right" w:pos="9360"/>
      </w:tabs>
    </w:pPr>
  </w:style>
  <w:style w:type="character" w:customStyle="1" w:styleId="FuzeileZchn">
    <w:name w:val="Fußzeile Zchn"/>
    <w:basedOn w:val="Absatz-Standardschriftart"/>
    <w:link w:val="Fuzeile"/>
    <w:uiPriority w:val="99"/>
    <w:rsid w:val="000379AB"/>
    <w:rPr>
      <w:rFonts w:ascii="Times New Roman" w:eastAsia="Calibri" w:hAnsi="Times New Roman" w:cs="Times New Roman"/>
      <w:sz w:val="20"/>
      <w:szCs w:val="20"/>
    </w:rPr>
  </w:style>
  <w:style w:type="paragraph" w:styleId="Listenabsatz">
    <w:name w:val="List Paragraph"/>
    <w:basedOn w:val="Standard"/>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Absatz-Standardschriftart"/>
    <w:uiPriority w:val="99"/>
    <w:rsid w:val="00B81C79"/>
    <w:rPr>
      <w:color w:val="808080"/>
      <w:shd w:val="clear" w:color="auto" w:fill="E6E6E6"/>
    </w:rPr>
  </w:style>
  <w:style w:type="paragraph" w:styleId="Sprechblasentext">
    <w:name w:val="Balloon Text"/>
    <w:basedOn w:val="Standard"/>
    <w:link w:val="SprechblasentextZchn"/>
    <w:uiPriority w:val="99"/>
    <w:semiHidden/>
    <w:unhideWhenUsed/>
    <w:rsid w:val="007B4B9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4B93"/>
    <w:rPr>
      <w:rFonts w:ascii="Segoe UI" w:eastAsia="Calibri" w:hAnsi="Segoe UI" w:cs="Segoe UI"/>
      <w:sz w:val="18"/>
      <w:szCs w:val="18"/>
    </w:rPr>
  </w:style>
  <w:style w:type="character" w:styleId="Hervorhebung">
    <w:name w:val="Emphasis"/>
    <w:basedOn w:val="Absatz-Standardschriftart"/>
    <w:uiPriority w:val="20"/>
    <w:qFormat/>
    <w:rsid w:val="007B4B93"/>
    <w:rPr>
      <w:i/>
      <w:iCs/>
    </w:rPr>
  </w:style>
  <w:style w:type="character" w:styleId="BesuchterHyperlink">
    <w:name w:val="FollowedHyperlink"/>
    <w:basedOn w:val="Absatz-Standardschriftart"/>
    <w:uiPriority w:val="99"/>
    <w:semiHidden/>
    <w:unhideWhenUsed/>
    <w:rsid w:val="00F45E57"/>
    <w:rPr>
      <w:color w:val="954F72" w:themeColor="followedHyperlink"/>
      <w:u w:val="single"/>
    </w:rPr>
  </w:style>
  <w:style w:type="table" w:styleId="Tabellenraster">
    <w:name w:val="Table Grid"/>
    <w:basedOn w:val="NormaleTabelle"/>
    <w:uiPriority w:val="39"/>
    <w:rsid w:val="00F95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16490"/>
    <w:rPr>
      <w:rFonts w:asciiTheme="majorHAnsi" w:eastAsiaTheme="majorEastAsia" w:hAnsiTheme="majorHAnsi" w:cstheme="majorBidi"/>
      <w:b/>
      <w:bCs/>
      <w:color w:val="2C6EAB" w:themeColor="accent1" w:themeShade="B5"/>
      <w:sz w:val="32"/>
      <w:szCs w:val="32"/>
    </w:rPr>
  </w:style>
  <w:style w:type="character" w:styleId="Kommentarzeichen">
    <w:name w:val="annotation reference"/>
    <w:basedOn w:val="Absatz-Standardschriftart"/>
    <w:uiPriority w:val="99"/>
    <w:semiHidden/>
    <w:unhideWhenUsed/>
    <w:rsid w:val="00C6591A"/>
    <w:rPr>
      <w:sz w:val="16"/>
      <w:szCs w:val="16"/>
    </w:rPr>
  </w:style>
  <w:style w:type="paragraph" w:styleId="Kommentartext">
    <w:name w:val="annotation text"/>
    <w:basedOn w:val="Standard"/>
    <w:link w:val="KommentartextZchn"/>
    <w:uiPriority w:val="99"/>
    <w:semiHidden/>
    <w:unhideWhenUsed/>
    <w:rsid w:val="00C6591A"/>
  </w:style>
  <w:style w:type="character" w:customStyle="1" w:styleId="KommentartextZchn">
    <w:name w:val="Kommentartext Zchn"/>
    <w:basedOn w:val="Absatz-Standardschriftart"/>
    <w:link w:val="Kommentartext"/>
    <w:uiPriority w:val="99"/>
    <w:semiHidden/>
    <w:rsid w:val="00C6591A"/>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C6591A"/>
    <w:rPr>
      <w:b/>
      <w:bCs/>
    </w:rPr>
  </w:style>
  <w:style w:type="character" w:customStyle="1" w:styleId="KommentarthemaZchn">
    <w:name w:val="Kommentarthema Zchn"/>
    <w:basedOn w:val="KommentartextZchn"/>
    <w:link w:val="Kommentarthema"/>
    <w:uiPriority w:val="99"/>
    <w:semiHidden/>
    <w:rsid w:val="00C6591A"/>
    <w:rPr>
      <w:rFonts w:ascii="Times New Roman" w:eastAsia="Calibri" w:hAnsi="Times New Roman" w:cs="Times New Roman"/>
      <w:b/>
      <w:bCs/>
      <w:sz w:val="20"/>
      <w:szCs w:val="20"/>
    </w:rPr>
  </w:style>
  <w:style w:type="character" w:customStyle="1" w:styleId="UnresolvedMention">
    <w:name w:val="Unresolved Mention"/>
    <w:basedOn w:val="Absatz-Standardschriftart"/>
    <w:uiPriority w:val="99"/>
    <w:semiHidden/>
    <w:unhideWhenUsed/>
    <w:rsid w:val="000F3B55"/>
    <w:rPr>
      <w:color w:val="605E5C"/>
      <w:shd w:val="clear" w:color="auto" w:fill="E1DFDD"/>
    </w:rPr>
  </w:style>
  <w:style w:type="paragraph" w:styleId="berarbeitung">
    <w:name w:val="Revision"/>
    <w:hidden/>
    <w:uiPriority w:val="99"/>
    <w:semiHidden/>
    <w:rsid w:val="00271468"/>
    <w:rPr>
      <w:rFonts w:ascii="Times New Roman" w:eastAsia="Calibri"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A6077"/>
    <w:rPr>
      <w:rFonts w:ascii="Times New Roman" w:eastAsia="Calibri" w:hAnsi="Times New Roman" w:cs="Times New Roman"/>
      <w:sz w:val="20"/>
      <w:szCs w:val="20"/>
    </w:rPr>
  </w:style>
  <w:style w:type="paragraph" w:styleId="berschrift1">
    <w:name w:val="heading 1"/>
    <w:basedOn w:val="Standard"/>
    <w:next w:val="Standard"/>
    <w:link w:val="berschrift1Zchn"/>
    <w:uiPriority w:val="9"/>
    <w:qFormat/>
    <w:rsid w:val="00816490"/>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400425"/>
    <w:pPr>
      <w:contextualSpacing/>
      <w:jc w:val="center"/>
    </w:pPr>
    <w:rPr>
      <w:rFonts w:eastAsiaTheme="majorEastAsia" w:cstheme="majorBidi"/>
      <w:b/>
      <w:spacing w:val="-10"/>
      <w:kern w:val="28"/>
      <w:sz w:val="28"/>
      <w:szCs w:val="56"/>
    </w:rPr>
  </w:style>
  <w:style w:type="paragraph" w:customStyle="1" w:styleId="Reference">
    <w:name w:val="Reference"/>
    <w:basedOn w:val="Standard"/>
    <w:rsid w:val="008A6077"/>
    <w:pPr>
      <w:spacing w:before="120"/>
      <w:ind w:left="720" w:hanging="720"/>
    </w:pPr>
    <w:rPr>
      <w:rFonts w:eastAsia="Times New Roman"/>
      <w:sz w:val="24"/>
      <w:szCs w:val="24"/>
    </w:rPr>
  </w:style>
  <w:style w:type="paragraph" w:styleId="Kopfzeile">
    <w:name w:val="header"/>
    <w:basedOn w:val="Standard"/>
    <w:link w:val="KopfzeileZchn"/>
    <w:uiPriority w:val="99"/>
    <w:unhideWhenUsed/>
    <w:rsid w:val="000379AB"/>
    <w:pPr>
      <w:tabs>
        <w:tab w:val="center" w:pos="4680"/>
        <w:tab w:val="right" w:pos="9360"/>
      </w:tabs>
    </w:pPr>
  </w:style>
  <w:style w:type="paragraph" w:customStyle="1" w:styleId="Heading-Secondary">
    <w:name w:val="Heading-Secondary"/>
    <w:basedOn w:val="Heading-Main"/>
    <w:qFormat/>
    <w:rsid w:val="00C81368"/>
    <w:pPr>
      <w:ind w:left="720"/>
    </w:pPr>
    <w:rPr>
      <w:b w:val="0"/>
    </w:rPr>
  </w:style>
  <w:style w:type="paragraph" w:customStyle="1" w:styleId="Authors">
    <w:name w:val="Authors"/>
    <w:basedOn w:val="Standard"/>
    <w:rsid w:val="00B120F3"/>
    <w:pPr>
      <w:spacing w:before="120" w:after="360"/>
    </w:pPr>
    <w:rPr>
      <w:rFonts w:eastAsia="Times New Roman"/>
      <w:b/>
      <w:sz w:val="24"/>
      <w:szCs w:val="24"/>
    </w:rPr>
  </w:style>
  <w:style w:type="paragraph" w:customStyle="1" w:styleId="Text">
    <w:name w:val="Text"/>
    <w:basedOn w:val="Standard"/>
    <w:rsid w:val="008A6077"/>
    <w:pPr>
      <w:spacing w:before="120"/>
      <w:ind w:firstLine="720"/>
    </w:pPr>
    <w:rPr>
      <w:rFonts w:eastAsia="Times New Roman"/>
      <w:sz w:val="24"/>
      <w:szCs w:val="24"/>
    </w:rPr>
  </w:style>
  <w:style w:type="paragraph" w:customStyle="1" w:styleId="FigureorTableCaption">
    <w:name w:val="Figure or Table Caption"/>
    <w:basedOn w:val="Standard"/>
    <w:rsid w:val="008A6077"/>
    <w:pPr>
      <w:keepNext/>
      <w:spacing w:before="240"/>
      <w:outlineLvl w:val="0"/>
    </w:pPr>
    <w:rPr>
      <w:rFonts w:eastAsia="Times New Roman"/>
      <w:kern w:val="28"/>
      <w:sz w:val="24"/>
      <w:szCs w:val="24"/>
    </w:rPr>
  </w:style>
  <w:style w:type="character" w:customStyle="1" w:styleId="KopfzeileZchn">
    <w:name w:val="Kopfzeile Zchn"/>
    <w:basedOn w:val="Absatz-Standardschriftart"/>
    <w:link w:val="Kopfzeile"/>
    <w:uiPriority w:val="99"/>
    <w:rsid w:val="000379AB"/>
    <w:rPr>
      <w:rFonts w:ascii="Times New Roman" w:eastAsia="Calibri" w:hAnsi="Times New Roman" w:cs="Times New Roman"/>
      <w:sz w:val="20"/>
      <w:szCs w:val="20"/>
    </w:rPr>
  </w:style>
  <w:style w:type="character" w:styleId="Hyperlink">
    <w:name w:val="Hyperlink"/>
    <w:rsid w:val="008A6077"/>
    <w:rPr>
      <w:color w:val="0000FF"/>
      <w:u w:val="single"/>
    </w:rPr>
  </w:style>
  <w:style w:type="paragraph" w:customStyle="1" w:styleId="Heading-Main">
    <w:name w:val="Heading-Main"/>
    <w:basedOn w:val="Standard"/>
    <w:rsid w:val="005358D5"/>
    <w:pPr>
      <w:keepNext/>
      <w:spacing w:before="240" w:after="120"/>
      <w:outlineLvl w:val="0"/>
    </w:pPr>
    <w:rPr>
      <w:rFonts w:eastAsia="Times New Roman"/>
      <w:b/>
      <w:bCs/>
      <w:kern w:val="28"/>
      <w:sz w:val="24"/>
      <w:szCs w:val="24"/>
    </w:rPr>
  </w:style>
  <w:style w:type="paragraph" w:customStyle="1" w:styleId="Affiliation">
    <w:name w:val="Affiliation"/>
    <w:basedOn w:val="Text"/>
    <w:qFormat/>
    <w:rsid w:val="00B719C8"/>
    <w:pPr>
      <w:ind w:firstLine="0"/>
    </w:pPr>
  </w:style>
  <w:style w:type="paragraph" w:customStyle="1" w:styleId="KeyPoints">
    <w:name w:val="Key Points"/>
    <w:basedOn w:val="Standard"/>
    <w:rsid w:val="008A6077"/>
    <w:pPr>
      <w:spacing w:before="120"/>
    </w:pPr>
    <w:rPr>
      <w:rFonts w:eastAsia="Times New Roman"/>
      <w:sz w:val="24"/>
      <w:szCs w:val="24"/>
    </w:rPr>
  </w:style>
  <w:style w:type="paragraph" w:customStyle="1" w:styleId="Abstract">
    <w:name w:val="Abstract"/>
    <w:basedOn w:val="Standard"/>
    <w:qFormat/>
    <w:rsid w:val="00400425"/>
    <w:pPr>
      <w:spacing w:before="120"/>
    </w:pPr>
    <w:rPr>
      <w:rFonts w:eastAsia="Times New Roman"/>
      <w:sz w:val="24"/>
      <w:szCs w:val="24"/>
    </w:rPr>
  </w:style>
  <w:style w:type="character" w:customStyle="1" w:styleId="TitelZchn">
    <w:name w:val="Titel Zchn"/>
    <w:basedOn w:val="Absatz-Standardschriftart"/>
    <w:link w:val="Titel"/>
    <w:uiPriority w:val="10"/>
    <w:rsid w:val="00400425"/>
    <w:rPr>
      <w:rFonts w:ascii="Times New Roman" w:eastAsiaTheme="majorEastAsia" w:hAnsi="Times New Roman" w:cstheme="majorBidi"/>
      <w:b/>
      <w:spacing w:val="-10"/>
      <w:kern w:val="28"/>
      <w:sz w:val="28"/>
      <w:szCs w:val="56"/>
    </w:rPr>
  </w:style>
  <w:style w:type="paragraph" w:customStyle="1" w:styleId="Note">
    <w:name w:val="Note"/>
    <w:basedOn w:val="Standard"/>
    <w:qFormat/>
    <w:rsid w:val="0037466A"/>
    <w:pPr>
      <w:spacing w:before="240" w:after="240"/>
    </w:pPr>
    <w:rPr>
      <w:color w:val="00B0F0"/>
    </w:rPr>
  </w:style>
  <w:style w:type="paragraph" w:styleId="StandardWeb">
    <w:name w:val="Normal (Web)"/>
    <w:basedOn w:val="Standard"/>
    <w:uiPriority w:val="99"/>
    <w:semiHidden/>
    <w:unhideWhenUsed/>
    <w:rsid w:val="002F3B11"/>
    <w:rPr>
      <w:sz w:val="24"/>
      <w:szCs w:val="24"/>
    </w:rPr>
  </w:style>
  <w:style w:type="paragraph" w:styleId="Fuzeile">
    <w:name w:val="footer"/>
    <w:basedOn w:val="Standard"/>
    <w:link w:val="FuzeileZchn"/>
    <w:uiPriority w:val="99"/>
    <w:unhideWhenUsed/>
    <w:rsid w:val="000379AB"/>
    <w:pPr>
      <w:tabs>
        <w:tab w:val="center" w:pos="4680"/>
        <w:tab w:val="right" w:pos="9360"/>
      </w:tabs>
    </w:pPr>
  </w:style>
  <w:style w:type="character" w:customStyle="1" w:styleId="FuzeileZchn">
    <w:name w:val="Fußzeile Zchn"/>
    <w:basedOn w:val="Absatz-Standardschriftart"/>
    <w:link w:val="Fuzeile"/>
    <w:uiPriority w:val="99"/>
    <w:rsid w:val="000379AB"/>
    <w:rPr>
      <w:rFonts w:ascii="Times New Roman" w:eastAsia="Calibri" w:hAnsi="Times New Roman" w:cs="Times New Roman"/>
      <w:sz w:val="20"/>
      <w:szCs w:val="20"/>
    </w:rPr>
  </w:style>
  <w:style w:type="paragraph" w:styleId="Listenabsatz">
    <w:name w:val="List Paragraph"/>
    <w:basedOn w:val="Standard"/>
    <w:uiPriority w:val="34"/>
    <w:qFormat/>
    <w:rsid w:val="00D810E5"/>
    <w:pPr>
      <w:spacing w:after="200"/>
      <w:ind w:left="720"/>
      <w:contextualSpacing/>
    </w:pPr>
    <w:rPr>
      <w:rFonts w:asciiTheme="minorHAnsi" w:eastAsiaTheme="minorEastAsia" w:hAnsiTheme="minorHAnsi" w:cstheme="minorBidi"/>
      <w:sz w:val="24"/>
      <w:szCs w:val="24"/>
      <w:lang w:eastAsia="ja-JP"/>
    </w:rPr>
  </w:style>
  <w:style w:type="character" w:customStyle="1" w:styleId="UnresolvedMention1">
    <w:name w:val="Unresolved Mention1"/>
    <w:basedOn w:val="Absatz-Standardschriftart"/>
    <w:uiPriority w:val="99"/>
    <w:rsid w:val="00B81C79"/>
    <w:rPr>
      <w:color w:val="808080"/>
      <w:shd w:val="clear" w:color="auto" w:fill="E6E6E6"/>
    </w:rPr>
  </w:style>
  <w:style w:type="paragraph" w:styleId="Sprechblasentext">
    <w:name w:val="Balloon Text"/>
    <w:basedOn w:val="Standard"/>
    <w:link w:val="SprechblasentextZchn"/>
    <w:uiPriority w:val="99"/>
    <w:semiHidden/>
    <w:unhideWhenUsed/>
    <w:rsid w:val="007B4B93"/>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B4B93"/>
    <w:rPr>
      <w:rFonts w:ascii="Segoe UI" w:eastAsia="Calibri" w:hAnsi="Segoe UI" w:cs="Segoe UI"/>
      <w:sz w:val="18"/>
      <w:szCs w:val="18"/>
    </w:rPr>
  </w:style>
  <w:style w:type="character" w:styleId="Hervorhebung">
    <w:name w:val="Emphasis"/>
    <w:basedOn w:val="Absatz-Standardschriftart"/>
    <w:uiPriority w:val="20"/>
    <w:qFormat/>
    <w:rsid w:val="007B4B93"/>
    <w:rPr>
      <w:i/>
      <w:iCs/>
    </w:rPr>
  </w:style>
  <w:style w:type="character" w:styleId="BesuchterHyperlink">
    <w:name w:val="FollowedHyperlink"/>
    <w:basedOn w:val="Absatz-Standardschriftart"/>
    <w:uiPriority w:val="99"/>
    <w:semiHidden/>
    <w:unhideWhenUsed/>
    <w:rsid w:val="00F45E57"/>
    <w:rPr>
      <w:color w:val="954F72" w:themeColor="followedHyperlink"/>
      <w:u w:val="single"/>
    </w:rPr>
  </w:style>
  <w:style w:type="table" w:styleId="Tabellenraster">
    <w:name w:val="Table Grid"/>
    <w:basedOn w:val="NormaleTabelle"/>
    <w:uiPriority w:val="39"/>
    <w:rsid w:val="00F95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16490"/>
    <w:rPr>
      <w:rFonts w:asciiTheme="majorHAnsi" w:eastAsiaTheme="majorEastAsia" w:hAnsiTheme="majorHAnsi" w:cstheme="majorBidi"/>
      <w:b/>
      <w:bCs/>
      <w:color w:val="2C6EAB" w:themeColor="accent1" w:themeShade="B5"/>
      <w:sz w:val="32"/>
      <w:szCs w:val="32"/>
    </w:rPr>
  </w:style>
  <w:style w:type="character" w:styleId="Kommentarzeichen">
    <w:name w:val="annotation reference"/>
    <w:basedOn w:val="Absatz-Standardschriftart"/>
    <w:uiPriority w:val="99"/>
    <w:semiHidden/>
    <w:unhideWhenUsed/>
    <w:rsid w:val="00C6591A"/>
    <w:rPr>
      <w:sz w:val="16"/>
      <w:szCs w:val="16"/>
    </w:rPr>
  </w:style>
  <w:style w:type="paragraph" w:styleId="Kommentartext">
    <w:name w:val="annotation text"/>
    <w:basedOn w:val="Standard"/>
    <w:link w:val="KommentartextZchn"/>
    <w:uiPriority w:val="99"/>
    <w:semiHidden/>
    <w:unhideWhenUsed/>
    <w:rsid w:val="00C6591A"/>
  </w:style>
  <w:style w:type="character" w:customStyle="1" w:styleId="KommentartextZchn">
    <w:name w:val="Kommentartext Zchn"/>
    <w:basedOn w:val="Absatz-Standardschriftart"/>
    <w:link w:val="Kommentartext"/>
    <w:uiPriority w:val="99"/>
    <w:semiHidden/>
    <w:rsid w:val="00C6591A"/>
    <w:rPr>
      <w:rFonts w:ascii="Times New Roman" w:eastAsia="Calibri" w:hAnsi="Times New Roman" w:cs="Times New Roman"/>
      <w:sz w:val="20"/>
      <w:szCs w:val="20"/>
    </w:rPr>
  </w:style>
  <w:style w:type="paragraph" w:styleId="Kommentarthema">
    <w:name w:val="annotation subject"/>
    <w:basedOn w:val="Kommentartext"/>
    <w:next w:val="Kommentartext"/>
    <w:link w:val="KommentarthemaZchn"/>
    <w:uiPriority w:val="99"/>
    <w:semiHidden/>
    <w:unhideWhenUsed/>
    <w:rsid w:val="00C6591A"/>
    <w:rPr>
      <w:b/>
      <w:bCs/>
    </w:rPr>
  </w:style>
  <w:style w:type="character" w:customStyle="1" w:styleId="KommentarthemaZchn">
    <w:name w:val="Kommentarthema Zchn"/>
    <w:basedOn w:val="KommentartextZchn"/>
    <w:link w:val="Kommentarthema"/>
    <w:uiPriority w:val="99"/>
    <w:semiHidden/>
    <w:rsid w:val="00C6591A"/>
    <w:rPr>
      <w:rFonts w:ascii="Times New Roman" w:eastAsia="Calibri" w:hAnsi="Times New Roman" w:cs="Times New Roman"/>
      <w:b/>
      <w:bCs/>
      <w:sz w:val="20"/>
      <w:szCs w:val="20"/>
    </w:rPr>
  </w:style>
  <w:style w:type="character" w:customStyle="1" w:styleId="UnresolvedMention">
    <w:name w:val="Unresolved Mention"/>
    <w:basedOn w:val="Absatz-Standardschriftart"/>
    <w:uiPriority w:val="99"/>
    <w:semiHidden/>
    <w:unhideWhenUsed/>
    <w:rsid w:val="000F3B55"/>
    <w:rPr>
      <w:color w:val="605E5C"/>
      <w:shd w:val="clear" w:color="auto" w:fill="E1DFDD"/>
    </w:rPr>
  </w:style>
  <w:style w:type="paragraph" w:styleId="berarbeitung">
    <w:name w:val="Revision"/>
    <w:hidden/>
    <w:uiPriority w:val="99"/>
    <w:semiHidden/>
    <w:rsid w:val="00271468"/>
    <w:rPr>
      <w:rFonts w:ascii="Times New Roman" w:eastAsia="Calibri"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844717">
      <w:bodyDiv w:val="1"/>
      <w:marLeft w:val="0"/>
      <w:marRight w:val="0"/>
      <w:marTop w:val="0"/>
      <w:marBottom w:val="0"/>
      <w:divBdr>
        <w:top w:val="none" w:sz="0" w:space="0" w:color="auto"/>
        <w:left w:val="none" w:sz="0" w:space="0" w:color="auto"/>
        <w:bottom w:val="none" w:sz="0" w:space="0" w:color="auto"/>
        <w:right w:val="none" w:sz="0" w:space="0" w:color="auto"/>
      </w:divBdr>
    </w:div>
    <w:div w:id="241108731">
      <w:bodyDiv w:val="1"/>
      <w:marLeft w:val="0"/>
      <w:marRight w:val="0"/>
      <w:marTop w:val="0"/>
      <w:marBottom w:val="0"/>
      <w:divBdr>
        <w:top w:val="none" w:sz="0" w:space="0" w:color="auto"/>
        <w:left w:val="none" w:sz="0" w:space="0" w:color="auto"/>
        <w:bottom w:val="none" w:sz="0" w:space="0" w:color="auto"/>
        <w:right w:val="none" w:sz="0" w:space="0" w:color="auto"/>
      </w:divBdr>
    </w:div>
    <w:div w:id="345134175">
      <w:bodyDiv w:val="1"/>
      <w:marLeft w:val="0"/>
      <w:marRight w:val="0"/>
      <w:marTop w:val="0"/>
      <w:marBottom w:val="0"/>
      <w:divBdr>
        <w:top w:val="none" w:sz="0" w:space="0" w:color="auto"/>
        <w:left w:val="none" w:sz="0" w:space="0" w:color="auto"/>
        <w:bottom w:val="none" w:sz="0" w:space="0" w:color="auto"/>
        <w:right w:val="none" w:sz="0" w:space="0" w:color="auto"/>
      </w:divBdr>
    </w:div>
    <w:div w:id="434055391">
      <w:bodyDiv w:val="1"/>
      <w:marLeft w:val="0"/>
      <w:marRight w:val="0"/>
      <w:marTop w:val="0"/>
      <w:marBottom w:val="0"/>
      <w:divBdr>
        <w:top w:val="none" w:sz="0" w:space="0" w:color="auto"/>
        <w:left w:val="none" w:sz="0" w:space="0" w:color="auto"/>
        <w:bottom w:val="none" w:sz="0" w:space="0" w:color="auto"/>
        <w:right w:val="none" w:sz="0" w:space="0" w:color="auto"/>
      </w:divBdr>
    </w:div>
    <w:div w:id="603614477">
      <w:bodyDiv w:val="1"/>
      <w:marLeft w:val="0"/>
      <w:marRight w:val="0"/>
      <w:marTop w:val="0"/>
      <w:marBottom w:val="0"/>
      <w:divBdr>
        <w:top w:val="none" w:sz="0" w:space="0" w:color="auto"/>
        <w:left w:val="none" w:sz="0" w:space="0" w:color="auto"/>
        <w:bottom w:val="none" w:sz="0" w:space="0" w:color="auto"/>
        <w:right w:val="none" w:sz="0" w:space="0" w:color="auto"/>
      </w:divBdr>
    </w:div>
    <w:div w:id="704406528">
      <w:bodyDiv w:val="1"/>
      <w:marLeft w:val="0"/>
      <w:marRight w:val="0"/>
      <w:marTop w:val="0"/>
      <w:marBottom w:val="0"/>
      <w:divBdr>
        <w:top w:val="none" w:sz="0" w:space="0" w:color="auto"/>
        <w:left w:val="none" w:sz="0" w:space="0" w:color="auto"/>
        <w:bottom w:val="none" w:sz="0" w:space="0" w:color="auto"/>
        <w:right w:val="none" w:sz="0" w:space="0" w:color="auto"/>
      </w:divBdr>
    </w:div>
    <w:div w:id="796139360">
      <w:bodyDiv w:val="1"/>
      <w:marLeft w:val="0"/>
      <w:marRight w:val="0"/>
      <w:marTop w:val="0"/>
      <w:marBottom w:val="0"/>
      <w:divBdr>
        <w:top w:val="none" w:sz="0" w:space="0" w:color="auto"/>
        <w:left w:val="none" w:sz="0" w:space="0" w:color="auto"/>
        <w:bottom w:val="none" w:sz="0" w:space="0" w:color="auto"/>
        <w:right w:val="none" w:sz="0" w:space="0" w:color="auto"/>
      </w:divBdr>
    </w:div>
    <w:div w:id="812676312">
      <w:bodyDiv w:val="1"/>
      <w:marLeft w:val="0"/>
      <w:marRight w:val="0"/>
      <w:marTop w:val="0"/>
      <w:marBottom w:val="0"/>
      <w:divBdr>
        <w:top w:val="none" w:sz="0" w:space="0" w:color="auto"/>
        <w:left w:val="none" w:sz="0" w:space="0" w:color="auto"/>
        <w:bottom w:val="none" w:sz="0" w:space="0" w:color="auto"/>
        <w:right w:val="none" w:sz="0" w:space="0" w:color="auto"/>
      </w:divBdr>
    </w:div>
    <w:div w:id="877201397">
      <w:bodyDiv w:val="1"/>
      <w:marLeft w:val="0"/>
      <w:marRight w:val="0"/>
      <w:marTop w:val="0"/>
      <w:marBottom w:val="0"/>
      <w:divBdr>
        <w:top w:val="none" w:sz="0" w:space="0" w:color="auto"/>
        <w:left w:val="none" w:sz="0" w:space="0" w:color="auto"/>
        <w:bottom w:val="none" w:sz="0" w:space="0" w:color="auto"/>
        <w:right w:val="none" w:sz="0" w:space="0" w:color="auto"/>
      </w:divBdr>
    </w:div>
    <w:div w:id="1017734784">
      <w:bodyDiv w:val="1"/>
      <w:marLeft w:val="0"/>
      <w:marRight w:val="0"/>
      <w:marTop w:val="0"/>
      <w:marBottom w:val="0"/>
      <w:divBdr>
        <w:top w:val="none" w:sz="0" w:space="0" w:color="auto"/>
        <w:left w:val="none" w:sz="0" w:space="0" w:color="auto"/>
        <w:bottom w:val="none" w:sz="0" w:space="0" w:color="auto"/>
        <w:right w:val="none" w:sz="0" w:space="0" w:color="auto"/>
      </w:divBdr>
    </w:div>
    <w:div w:id="1147405425">
      <w:bodyDiv w:val="1"/>
      <w:marLeft w:val="0"/>
      <w:marRight w:val="0"/>
      <w:marTop w:val="0"/>
      <w:marBottom w:val="0"/>
      <w:divBdr>
        <w:top w:val="none" w:sz="0" w:space="0" w:color="auto"/>
        <w:left w:val="none" w:sz="0" w:space="0" w:color="auto"/>
        <w:bottom w:val="none" w:sz="0" w:space="0" w:color="auto"/>
        <w:right w:val="none" w:sz="0" w:space="0" w:color="auto"/>
      </w:divBdr>
    </w:div>
    <w:div w:id="1206797146">
      <w:bodyDiv w:val="1"/>
      <w:marLeft w:val="0"/>
      <w:marRight w:val="0"/>
      <w:marTop w:val="0"/>
      <w:marBottom w:val="0"/>
      <w:divBdr>
        <w:top w:val="none" w:sz="0" w:space="0" w:color="auto"/>
        <w:left w:val="none" w:sz="0" w:space="0" w:color="auto"/>
        <w:bottom w:val="none" w:sz="0" w:space="0" w:color="auto"/>
        <w:right w:val="none" w:sz="0" w:space="0" w:color="auto"/>
      </w:divBdr>
    </w:div>
    <w:div w:id="1254120579">
      <w:bodyDiv w:val="1"/>
      <w:marLeft w:val="0"/>
      <w:marRight w:val="0"/>
      <w:marTop w:val="0"/>
      <w:marBottom w:val="0"/>
      <w:divBdr>
        <w:top w:val="none" w:sz="0" w:space="0" w:color="auto"/>
        <w:left w:val="none" w:sz="0" w:space="0" w:color="auto"/>
        <w:bottom w:val="none" w:sz="0" w:space="0" w:color="auto"/>
        <w:right w:val="none" w:sz="0" w:space="0" w:color="auto"/>
      </w:divBdr>
    </w:div>
    <w:div w:id="1326199967">
      <w:bodyDiv w:val="1"/>
      <w:marLeft w:val="0"/>
      <w:marRight w:val="0"/>
      <w:marTop w:val="0"/>
      <w:marBottom w:val="0"/>
      <w:divBdr>
        <w:top w:val="none" w:sz="0" w:space="0" w:color="auto"/>
        <w:left w:val="none" w:sz="0" w:space="0" w:color="auto"/>
        <w:bottom w:val="none" w:sz="0" w:space="0" w:color="auto"/>
        <w:right w:val="none" w:sz="0" w:space="0" w:color="auto"/>
      </w:divBdr>
    </w:div>
    <w:div w:id="1412509120">
      <w:bodyDiv w:val="1"/>
      <w:marLeft w:val="0"/>
      <w:marRight w:val="0"/>
      <w:marTop w:val="0"/>
      <w:marBottom w:val="0"/>
      <w:divBdr>
        <w:top w:val="none" w:sz="0" w:space="0" w:color="auto"/>
        <w:left w:val="none" w:sz="0" w:space="0" w:color="auto"/>
        <w:bottom w:val="none" w:sz="0" w:space="0" w:color="auto"/>
        <w:right w:val="none" w:sz="0" w:space="0" w:color="auto"/>
      </w:divBdr>
    </w:div>
    <w:div w:id="1524050897">
      <w:bodyDiv w:val="1"/>
      <w:marLeft w:val="0"/>
      <w:marRight w:val="0"/>
      <w:marTop w:val="0"/>
      <w:marBottom w:val="0"/>
      <w:divBdr>
        <w:top w:val="none" w:sz="0" w:space="0" w:color="auto"/>
        <w:left w:val="none" w:sz="0" w:space="0" w:color="auto"/>
        <w:bottom w:val="none" w:sz="0" w:space="0" w:color="auto"/>
        <w:right w:val="none" w:sz="0" w:space="0" w:color="auto"/>
      </w:divBdr>
    </w:div>
    <w:div w:id="1572689984">
      <w:bodyDiv w:val="1"/>
      <w:marLeft w:val="0"/>
      <w:marRight w:val="0"/>
      <w:marTop w:val="0"/>
      <w:marBottom w:val="0"/>
      <w:divBdr>
        <w:top w:val="none" w:sz="0" w:space="0" w:color="auto"/>
        <w:left w:val="none" w:sz="0" w:space="0" w:color="auto"/>
        <w:bottom w:val="none" w:sz="0" w:space="0" w:color="auto"/>
        <w:right w:val="none" w:sz="0" w:space="0" w:color="auto"/>
      </w:divBdr>
    </w:div>
    <w:div w:id="1653018542">
      <w:bodyDiv w:val="1"/>
      <w:marLeft w:val="0"/>
      <w:marRight w:val="0"/>
      <w:marTop w:val="0"/>
      <w:marBottom w:val="0"/>
      <w:divBdr>
        <w:top w:val="none" w:sz="0" w:space="0" w:color="auto"/>
        <w:left w:val="none" w:sz="0" w:space="0" w:color="auto"/>
        <w:bottom w:val="none" w:sz="0" w:space="0" w:color="auto"/>
        <w:right w:val="none" w:sz="0" w:space="0" w:color="auto"/>
      </w:divBdr>
    </w:div>
    <w:div w:id="1699696663">
      <w:bodyDiv w:val="1"/>
      <w:marLeft w:val="0"/>
      <w:marRight w:val="0"/>
      <w:marTop w:val="0"/>
      <w:marBottom w:val="0"/>
      <w:divBdr>
        <w:top w:val="none" w:sz="0" w:space="0" w:color="auto"/>
        <w:left w:val="none" w:sz="0" w:space="0" w:color="auto"/>
        <w:bottom w:val="none" w:sz="0" w:space="0" w:color="auto"/>
        <w:right w:val="none" w:sz="0" w:space="0" w:color="auto"/>
      </w:divBdr>
    </w:div>
    <w:div w:id="1858538578">
      <w:bodyDiv w:val="1"/>
      <w:marLeft w:val="0"/>
      <w:marRight w:val="0"/>
      <w:marTop w:val="0"/>
      <w:marBottom w:val="0"/>
      <w:divBdr>
        <w:top w:val="none" w:sz="0" w:space="0" w:color="auto"/>
        <w:left w:val="none" w:sz="0" w:space="0" w:color="auto"/>
        <w:bottom w:val="none" w:sz="0" w:space="0" w:color="auto"/>
        <w:right w:val="none" w:sz="0" w:space="0" w:color="auto"/>
      </w:divBdr>
    </w:div>
    <w:div w:id="1979996042">
      <w:bodyDiv w:val="1"/>
      <w:marLeft w:val="0"/>
      <w:marRight w:val="0"/>
      <w:marTop w:val="0"/>
      <w:marBottom w:val="0"/>
      <w:divBdr>
        <w:top w:val="none" w:sz="0" w:space="0" w:color="auto"/>
        <w:left w:val="none" w:sz="0" w:space="0" w:color="auto"/>
        <w:bottom w:val="none" w:sz="0" w:space="0" w:color="auto"/>
        <w:right w:val="none" w:sz="0" w:space="0" w:color="auto"/>
      </w:divBdr>
    </w:div>
    <w:div w:id="2086684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16/j.baae.2010.07.009" TargetMode="External"/><Relationship Id="rId2" Type="http://schemas.openxmlformats.org/officeDocument/2006/relationships/hyperlink" Target="javascript:void(0)" TargetMode="External"/><Relationship Id="rId1" Type="http://schemas.openxmlformats.org/officeDocument/2006/relationships/hyperlink" Target="https://ui.adsabs.harvard.edu/link_gateway/2006JGRG..111.3012E/doi:10.1029/2006JG000174"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styles" Target="styles.xml"/><Relationship Id="rId16"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13061</Words>
  <Characters>82291</Characters>
  <Application>Microsoft Office Word</Application>
  <DocSecurity>0</DocSecurity>
  <Lines>685</Lines>
  <Paragraphs>190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Brooks Hanson</dc:creator>
  <cp:lastModifiedBy>Marion Schrumpf</cp:lastModifiedBy>
  <cp:revision>9</cp:revision>
  <dcterms:created xsi:type="dcterms:W3CDTF">2020-06-02T20:26:00Z</dcterms:created>
  <dcterms:modified xsi:type="dcterms:W3CDTF">2020-06-03T16:08:00Z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Citation Style_1">
    <vt:lpwstr>http://www.zotero.org/styles/apa</vt:lpwstr>
  </property>
  <property fmtid="{D5CDD505-2E9C-101B-9397-08002B2CF9AE}" pid="24" name="Mendeley Unique User Id_1">
    <vt:lpwstr>250b7d9f-c070-3b59-9a6f-fb3d87c67599</vt:lpwstr>
  </property>
</Properties>
</file>