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84267" w14:textId="77777777" w:rsidR="00CC625B" w:rsidRPr="00AA68E0" w:rsidRDefault="006A4C80">
      <w:r w:rsidRPr="00AA68E0">
        <w:t>Drying and rewetting effects and the effect of storage on the radiocarbon signature of heterotrophic respiration in laboratory soil incubations</w:t>
      </w:r>
    </w:p>
    <w:p w14:paraId="4B283279" w14:textId="77777777" w:rsidR="001013D4" w:rsidRPr="00AA68E0" w:rsidRDefault="001013D4"/>
    <w:p w14:paraId="73B65F64" w14:textId="77777777" w:rsidR="001C273F" w:rsidRPr="00AA68E0" w:rsidRDefault="001C273F" w:rsidP="001C273F">
      <w:pPr>
        <w:pStyle w:val="Listenabsatz"/>
        <w:numPr>
          <w:ilvl w:val="0"/>
          <w:numId w:val="4"/>
        </w:numPr>
        <w:spacing w:after="120"/>
        <w:contextualSpacing w:val="0"/>
        <w:rPr>
          <w:b/>
        </w:rPr>
      </w:pPr>
      <w:r w:rsidRPr="00AA68E0">
        <w:rPr>
          <w:b/>
        </w:rPr>
        <w:t>Introduction</w:t>
      </w:r>
    </w:p>
    <w:p w14:paraId="1177F98C" w14:textId="367676C4" w:rsidR="00CF5368" w:rsidRPr="00AA68E0" w:rsidRDefault="00CF5368" w:rsidP="001C273F">
      <w:pPr>
        <w:pStyle w:val="Listenabsatz"/>
        <w:numPr>
          <w:ilvl w:val="1"/>
          <w:numId w:val="4"/>
        </w:numPr>
        <w:spacing w:after="120"/>
        <w:contextualSpacing w:val="0"/>
      </w:pPr>
      <w:r w:rsidRPr="00AA68E0">
        <w:t>The spike and subsequent decline in atmospheric radiocarbon due to nuclear weapons testing in the mid-20</w:t>
      </w:r>
      <w:r w:rsidRPr="00AA68E0">
        <w:rPr>
          <w:vertAlign w:val="superscript"/>
        </w:rPr>
        <w:t>th</w:t>
      </w:r>
      <w:r w:rsidRPr="00AA68E0">
        <w:t xml:space="preserve"> century enables the detection of </w:t>
      </w:r>
      <w:proofErr w:type="spellStart"/>
      <w:r w:rsidRPr="00AA68E0">
        <w:t>decadally</w:t>
      </w:r>
      <w:proofErr w:type="spellEnd"/>
      <w:r w:rsidRPr="00AA68E0">
        <w:t xml:space="preserve"> cycling carbon in soils. 14C enrichment of soil organic matter from “bomb-C” pulse indicates the presence of recently fixed carbon, while 14C depletion, due to the natural process of radioactive decay, is indicative of carbon that has persisted in the soil on centennial to millennial scales. </w:t>
      </w:r>
    </w:p>
    <w:p w14:paraId="7670C5C4" w14:textId="2B543150" w:rsidR="005561AD" w:rsidRPr="00AA68E0" w:rsidRDefault="005561AD" w:rsidP="001C273F">
      <w:pPr>
        <w:pStyle w:val="Listenabsatz"/>
        <w:numPr>
          <w:ilvl w:val="1"/>
          <w:numId w:val="4"/>
        </w:numPr>
        <w:spacing w:after="120"/>
        <w:contextualSpacing w:val="0"/>
      </w:pPr>
      <w:r w:rsidRPr="00AA68E0">
        <w:t xml:space="preserve">Natural abundance radiocarbon </w:t>
      </w:r>
      <w:ins w:id="0" w:author="Marion Schrumpf" w:date="2020-04-27T16:05:00Z">
        <w:r w:rsidR="00CE0C3A">
          <w:t xml:space="preserve">in CO2 from soil </w:t>
        </w:r>
      </w:ins>
      <w:r w:rsidRPr="00AA68E0">
        <w:t>incubations can provide a powerful soil C model constraint, as they provide an integrated signal of the organic matter actively respired by soil microbes.</w:t>
      </w:r>
    </w:p>
    <w:p w14:paraId="0CBA6E30" w14:textId="6EDAFC04" w:rsidR="001013D4" w:rsidRPr="00AA68E0" w:rsidRDefault="00CF5368" w:rsidP="001C273F">
      <w:pPr>
        <w:pStyle w:val="Listenabsatz"/>
        <w:numPr>
          <w:ilvl w:val="1"/>
          <w:numId w:val="4"/>
        </w:numPr>
        <w:spacing w:after="120"/>
        <w:contextualSpacing w:val="0"/>
      </w:pPr>
      <w:r w:rsidRPr="00AA68E0">
        <w:t xml:space="preserve">More rapidly cycling pools of soil organic matter dominate the flux of carbon exiting the soil system via heterotrophic respiration, which can be inferred from the observation that respiration is </w:t>
      </w:r>
      <w:r w:rsidR="00360ECD" w:rsidRPr="00AA68E0">
        <w:t>almost always</w:t>
      </w:r>
      <w:r w:rsidRPr="00AA68E0">
        <w:t xml:space="preserve"> more enriched in 14C than bulk soil.</w:t>
      </w:r>
      <w:r w:rsidR="00360ECD" w:rsidRPr="00AA68E0">
        <w:t xml:space="preserve"> </w:t>
      </w:r>
    </w:p>
    <w:p w14:paraId="6721EE78" w14:textId="403A55E1" w:rsidR="001013D4" w:rsidRPr="00AA68E0" w:rsidRDefault="00CF5368" w:rsidP="001C273F">
      <w:pPr>
        <w:pStyle w:val="Listenabsatz"/>
        <w:numPr>
          <w:ilvl w:val="1"/>
          <w:numId w:val="4"/>
        </w:numPr>
        <w:spacing w:after="120"/>
        <w:contextualSpacing w:val="0"/>
      </w:pPr>
      <w:r w:rsidRPr="00AA68E0">
        <w:t>[something about transit time, multiple pools]</w:t>
      </w:r>
    </w:p>
    <w:p w14:paraId="3466E442" w14:textId="74AEF8CF" w:rsidR="000F6AAE" w:rsidRPr="00AA68E0" w:rsidRDefault="005561AD" w:rsidP="001C273F">
      <w:pPr>
        <w:pStyle w:val="Listenabsatz"/>
        <w:numPr>
          <w:ilvl w:val="1"/>
          <w:numId w:val="4"/>
        </w:numPr>
        <w:spacing w:after="120"/>
        <w:contextualSpacing w:val="0"/>
      </w:pPr>
      <w:r w:rsidRPr="00AA68E0">
        <w:t>However, the decline in atmospheric 14C following the mid-20</w:t>
      </w:r>
      <w:r w:rsidRPr="00AA68E0">
        <w:rPr>
          <w:vertAlign w:val="superscript"/>
        </w:rPr>
        <w:t>th</w:t>
      </w:r>
      <w:r w:rsidRPr="00AA68E0">
        <w:t xml:space="preserve"> century peak and the mixing of carbon from soil organic matter pools with different cycling rates (and therefore different mean 14C signatures) complicates the interpretation of both bulk soil 14C and 14C-CO2.</w:t>
      </w:r>
      <w:r w:rsidR="000F6AAE" w:rsidRPr="00AA68E0">
        <w:t xml:space="preserve"> Even for a single-pool system, observations of the soil system at a single point in time typically yield multiple solutions for the mean age of carbon: a younger age if the carbon is mostly derived from the right side of the bomb peak, or an older age if it is from the left side. This problem is compounded in a complex, multiple pool system.  </w:t>
      </w:r>
    </w:p>
    <w:p w14:paraId="2BA7D740" w14:textId="63DCD74C" w:rsidR="00DA41AC" w:rsidRPr="00AA68E0" w:rsidRDefault="000F6AAE" w:rsidP="001C273F">
      <w:pPr>
        <w:pStyle w:val="Listenabsatz"/>
        <w:numPr>
          <w:ilvl w:val="1"/>
          <w:numId w:val="4"/>
        </w:numPr>
        <w:spacing w:after="120"/>
        <w:contextualSpacing w:val="0"/>
      </w:pPr>
      <w:r w:rsidRPr="00AA68E0">
        <w:t xml:space="preserve">A simple </w:t>
      </w:r>
      <w:r w:rsidR="009A49B2" w:rsidRPr="00AA68E0">
        <w:t>method for</w:t>
      </w:r>
      <w:r w:rsidRPr="00AA68E0">
        <w:t xml:space="preserve"> </w:t>
      </w:r>
      <w:r w:rsidR="009A49B2" w:rsidRPr="00AA68E0">
        <w:t xml:space="preserve">reducing </w:t>
      </w:r>
      <w:r w:rsidRPr="00AA68E0">
        <w:t xml:space="preserve">uncertainty </w:t>
      </w:r>
      <w:r w:rsidR="009A49B2" w:rsidRPr="00AA68E0">
        <w:t xml:space="preserve">when modeling mean </w:t>
      </w:r>
      <w:r w:rsidRPr="00AA68E0">
        <w:t>soil carbon</w:t>
      </w:r>
      <w:r w:rsidR="009A49B2" w:rsidRPr="00AA68E0">
        <w:t xml:space="preserve"> age</w:t>
      </w:r>
      <w:r w:rsidRPr="00AA68E0">
        <w:t xml:space="preserve"> is to make radiocarbon observations of the soil</w:t>
      </w:r>
      <w:r w:rsidR="00D975FA" w:rsidRPr="00AA68E0">
        <w:t xml:space="preserve"> system at multiple time points: tracking the increase or decrease in 14C-CO2 relative to the atmosphere indicates the relative contribution of decadal versus more slowly cycling soil organic matter to respiration, providing key insight into soil carbon dynamics.</w:t>
      </w:r>
    </w:p>
    <w:p w14:paraId="1BC652EE" w14:textId="4FEB7D14" w:rsidR="001013D4" w:rsidRPr="00AA68E0" w:rsidRDefault="009A49B2" w:rsidP="001C273F">
      <w:pPr>
        <w:pStyle w:val="Listenabsatz"/>
        <w:numPr>
          <w:ilvl w:val="1"/>
          <w:numId w:val="4"/>
        </w:numPr>
        <w:spacing w:after="120"/>
        <w:contextualSpacing w:val="0"/>
      </w:pPr>
      <w:r w:rsidRPr="00AA68E0">
        <w:t xml:space="preserve">Soil archives have the potential to </w:t>
      </w:r>
      <w:r w:rsidR="0039786F" w:rsidRPr="00AA68E0">
        <w:t>provide these</w:t>
      </w:r>
      <w:r w:rsidRPr="00AA68E0">
        <w:t xml:space="preserve"> </w:t>
      </w:r>
      <w:r w:rsidR="0039786F" w:rsidRPr="00AA68E0">
        <w:t>additional</w:t>
      </w:r>
      <w:r w:rsidRPr="00AA68E0">
        <w:t xml:space="preserve"> time point</w:t>
      </w:r>
      <w:r w:rsidR="0039786F" w:rsidRPr="00AA68E0">
        <w:t>s</w:t>
      </w:r>
      <w:r w:rsidRPr="00AA68E0">
        <w:t>, with the added benefit of greater 14C enrichment from the decades</w:t>
      </w:r>
      <w:r w:rsidR="0039786F" w:rsidRPr="00AA68E0">
        <w:t xml:space="preserve"> closer to the bomb peak increasing the difference in 14C between the youngest and oldest carbon. </w:t>
      </w:r>
    </w:p>
    <w:p w14:paraId="58D3BEC7" w14:textId="3575B6F8" w:rsidR="00F72298" w:rsidRPr="00AA68E0" w:rsidRDefault="00F72298" w:rsidP="001C273F">
      <w:pPr>
        <w:pStyle w:val="Listenabsatz"/>
        <w:numPr>
          <w:ilvl w:val="1"/>
          <w:numId w:val="4"/>
        </w:numPr>
        <w:spacing w:after="120"/>
        <w:contextualSpacing w:val="0"/>
      </w:pPr>
      <w:r w:rsidRPr="00AA68E0">
        <w:t>Standard soil archiving procedure is to air-dry at temperatures &lt;60˚C, followed by storage in an air-tight container</w:t>
      </w:r>
      <w:r w:rsidR="003B6FE2" w:rsidRPr="00AA68E0">
        <w:t>s</w:t>
      </w:r>
      <w:r w:rsidRPr="00AA68E0">
        <w:t xml:space="preserve"> with temperature </w:t>
      </w:r>
      <w:r w:rsidRPr="00AA68E0">
        <w:lastRenderedPageBreak/>
        <w:t>maintained at &lt;20˚C. During storage soils should be protected from light and fluctuations in</w:t>
      </w:r>
      <w:r w:rsidR="007B7BD7" w:rsidRPr="00AA68E0">
        <w:t xml:space="preserve"> temperature should be avoided.</w:t>
      </w:r>
      <w:r w:rsidR="00FF0140" w:rsidRPr="00AA68E0">
        <w:t xml:space="preserve"> Soil archives have proved to be a valuable resource for </w:t>
      </w:r>
      <w:r w:rsidR="00FD1B5C" w:rsidRPr="00AA68E0">
        <w:t>looking at the change in soil carbon over time</w:t>
      </w:r>
      <w:r w:rsidR="00FF0140" w:rsidRPr="00AA68E0">
        <w:t xml:space="preserve">, with the most extreme example being the &gt;150 year archives from the </w:t>
      </w:r>
      <w:proofErr w:type="spellStart"/>
      <w:r w:rsidR="00FF0140" w:rsidRPr="00AA68E0">
        <w:t>Rothamsted</w:t>
      </w:r>
      <w:proofErr w:type="spellEnd"/>
      <w:r w:rsidR="00FF0140" w:rsidRPr="00AA68E0">
        <w:t xml:space="preserve"> long-term experiments, used for parameterizing the well-known soil carbon model Roth-C. However, the effects of air-drying, storage, and subsequent rewetting on 14C-CO2 observed in soil incubations have not been documented.</w:t>
      </w:r>
    </w:p>
    <w:p w14:paraId="33F5B20A" w14:textId="77777777" w:rsidR="004D3D2D" w:rsidRPr="00AA68E0" w:rsidRDefault="007B7BD7" w:rsidP="00B22C3B">
      <w:pPr>
        <w:pStyle w:val="Listenabsatz"/>
        <w:numPr>
          <w:ilvl w:val="1"/>
          <w:numId w:val="4"/>
        </w:numPr>
        <w:spacing w:after="120"/>
        <w:contextualSpacing w:val="0"/>
      </w:pPr>
      <w:r w:rsidRPr="00AA68E0">
        <w:t>Following air-drying and rewetting, most soils exhibit a characteristic rapid increase in CO2 production, before returning to equilibrium respiration rates. The mechanism or mechanisms driving this pulse of CO2 have been extensively studied over the past several decades. The source of the CO2 released in the rewetting pulse has been hypothesized to come from the lysis of microbial cells subjected to osmotic shock</w:t>
      </w:r>
      <w:r w:rsidR="00C673B7" w:rsidRPr="00AA68E0">
        <w:t xml:space="preserve"> (Williams and Xia, 2009; Warren et al 2014)</w:t>
      </w:r>
      <w:r w:rsidRPr="00AA68E0">
        <w:t xml:space="preserve">, disruption of soil aggregates, </w:t>
      </w:r>
      <w:proofErr w:type="spellStart"/>
      <w:r w:rsidRPr="00AA68E0">
        <w:t>osmolytes</w:t>
      </w:r>
      <w:proofErr w:type="spellEnd"/>
      <w:r w:rsidRPr="00AA68E0">
        <w:t xml:space="preserve"> released from microbes emerging from aridity induced dormancy</w:t>
      </w:r>
      <w:r w:rsidR="00C673B7" w:rsidRPr="00AA68E0">
        <w:t xml:space="preserve"> (</w:t>
      </w:r>
      <w:proofErr w:type="spellStart"/>
      <w:r w:rsidR="00C673B7" w:rsidRPr="00AA68E0">
        <w:t>Fierer</w:t>
      </w:r>
      <w:proofErr w:type="spellEnd"/>
      <w:r w:rsidR="00C673B7" w:rsidRPr="00AA68E0">
        <w:t xml:space="preserve"> and Schimel, 2002/2003)</w:t>
      </w:r>
      <w:r w:rsidRPr="00AA68E0">
        <w:t xml:space="preserve">, desorption of mineral-associated organic matter, or a combination of these sources. </w:t>
      </w:r>
    </w:p>
    <w:p w14:paraId="69CF7351" w14:textId="12A2775E" w:rsidR="00484F58" w:rsidRPr="00AA68E0" w:rsidRDefault="004D3D2D" w:rsidP="004D3D2D">
      <w:pPr>
        <w:pStyle w:val="Listenabsatz"/>
        <w:numPr>
          <w:ilvl w:val="1"/>
          <w:numId w:val="4"/>
        </w:numPr>
        <w:spacing w:after="120"/>
        <w:contextualSpacing w:val="0"/>
      </w:pPr>
      <w:r w:rsidRPr="00AA68E0">
        <w:t>[</w:t>
      </w:r>
      <w:proofErr w:type="spellStart"/>
      <w:r w:rsidRPr="00AA68E0">
        <w:t>cf</w:t>
      </w:r>
      <w:proofErr w:type="spellEnd"/>
      <w:r w:rsidRPr="00AA68E0">
        <w:t>, Jones et al., 2019: CO2 release as a function of storage duration</w:t>
      </w:r>
      <w:r w:rsidR="00055419" w:rsidRPr="00AA68E0">
        <w:t>; only a shift in the timing of rewetting pulse</w:t>
      </w:r>
      <w:r w:rsidRPr="00AA68E0">
        <w:t>]</w:t>
      </w:r>
    </w:p>
    <w:p w14:paraId="6B68ABFC" w14:textId="0025B9BF" w:rsidR="004D3D2D" w:rsidRPr="00AA68E0" w:rsidRDefault="00C673B7" w:rsidP="004D3D2D">
      <w:pPr>
        <w:pStyle w:val="Listenabsatz"/>
        <w:numPr>
          <w:ilvl w:val="1"/>
          <w:numId w:val="4"/>
        </w:numPr>
        <w:spacing w:after="120"/>
        <w:contextualSpacing w:val="0"/>
      </w:pPr>
      <w:r w:rsidRPr="00AA68E0">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proofErr w:type="spellStart"/>
      <w:r w:rsidRPr="00AA68E0">
        <w:t>minC</w:t>
      </w:r>
      <w:proofErr w:type="spellEnd"/>
      <w:r w:rsidRPr="00AA68E0">
        <w:t xml:space="preserve"> upon rewetting observed for </w:t>
      </w:r>
      <w:proofErr w:type="spellStart"/>
      <w:r w:rsidRPr="00AA68E0">
        <w:t>smectite</w:t>
      </w:r>
      <w:proofErr w:type="spellEnd"/>
      <w:r w:rsidRPr="00AA68E0">
        <w:t xml:space="preserve">-rich or highly charged soils, and </w:t>
      </w:r>
      <w:r w:rsidR="00CF09E4" w:rsidRPr="00AA68E0">
        <w:t>differences in</w:t>
      </w:r>
      <w:r w:rsidRPr="00AA68E0">
        <w:t xml:space="preserve"> the quantity and rate of CO2 release following rewetting </w:t>
      </w:r>
      <w:r w:rsidR="00CF09E4" w:rsidRPr="00AA68E0">
        <w:t xml:space="preserve">varying </w:t>
      </w:r>
      <w:r w:rsidRPr="00AA68E0">
        <w:t xml:space="preserve">with soil texture and degree of aggregation (Kaiser et al., 2014). </w:t>
      </w:r>
    </w:p>
    <w:p w14:paraId="03C5109A" w14:textId="55271701" w:rsidR="00F7507F" w:rsidRPr="00AA68E0" w:rsidRDefault="00F7507F" w:rsidP="00F7507F">
      <w:pPr>
        <w:pStyle w:val="Listenabsatz"/>
        <w:numPr>
          <w:ilvl w:val="1"/>
          <w:numId w:val="4"/>
        </w:numPr>
        <w:spacing w:after="120"/>
        <w:contextualSpacing w:val="0"/>
      </w:pPr>
      <w:r w:rsidRPr="00AA68E0">
        <w:t xml:space="preserve">During short-term incubations, the majority of CO2 </w:t>
      </w:r>
      <w:r w:rsidR="0081775E" w:rsidRPr="00AA68E0">
        <w:t xml:space="preserve">is </w:t>
      </w:r>
      <w:r w:rsidRPr="00AA68E0">
        <w:t xml:space="preserve">assumed to derive from the substrates consumed by the microbial community </w:t>
      </w:r>
      <w:r w:rsidRPr="00AA68E0">
        <w:rPr>
          <w:i/>
        </w:rPr>
        <w:t>in situ</w:t>
      </w:r>
      <w:r w:rsidRPr="00AA68E0">
        <w:t>. In longer duration incubations, the lack of new inputs to the system is assumed to lead to shifts in substrate utilization, from easily acces</w:t>
      </w:r>
      <w:r w:rsidR="0081775E" w:rsidRPr="00AA68E0">
        <w:t>sible, shorter-cycling</w:t>
      </w:r>
      <w:r w:rsidR="002612DA" w:rsidRPr="00AA68E0">
        <w:t xml:space="preserve"> pools to less accessible pools, i.e. </w:t>
      </w:r>
      <w:r w:rsidR="0081775E" w:rsidRPr="00AA68E0">
        <w:t>protected from decomposition in some manner (</w:t>
      </w:r>
      <w:proofErr w:type="spellStart"/>
      <w:r w:rsidR="0081775E" w:rsidRPr="00AA68E0">
        <w:t>Schädel</w:t>
      </w:r>
      <w:proofErr w:type="spellEnd"/>
      <w:r w:rsidR="0081775E" w:rsidRPr="00AA68E0">
        <w:t xml:space="preserve"> et al. 2020). If the relative contribution to respiration from soil organic matter pools with different intrinsic cycling rates changes in a short-term incubation following air-drying and rewetting, this should be detectable in the 14C-CO2.</w:t>
      </w:r>
    </w:p>
    <w:p w14:paraId="4812E35E" w14:textId="141798CD" w:rsidR="00F7507F" w:rsidRPr="00AA68E0" w:rsidRDefault="00473270" w:rsidP="00F7507F">
      <w:pPr>
        <w:pStyle w:val="Listenabsatz"/>
        <w:numPr>
          <w:ilvl w:val="1"/>
          <w:numId w:val="4"/>
        </w:numPr>
        <w:spacing w:after="120"/>
        <w:contextualSpacing w:val="0"/>
      </w:pPr>
      <w:r w:rsidRPr="00AA68E0">
        <w:t xml:space="preserve">For example, disruption of soil aggregates </w:t>
      </w:r>
      <w:r w:rsidR="00D25E5A" w:rsidRPr="00AA68E0">
        <w:t xml:space="preserve">following drying and rewetting </w:t>
      </w:r>
      <w:r w:rsidRPr="00AA68E0">
        <w:t xml:space="preserve">would likely lead to greater availability of soil organic matter formerly protected from decomposition via physical occlusion. The effect on 14C-CO2 would be to increase the contribution to </w:t>
      </w:r>
      <w:r w:rsidRPr="00AA68E0">
        <w:lastRenderedPageBreak/>
        <w:t>respiration from this relatively slower soil organic matter pool. How</w:t>
      </w:r>
      <w:r w:rsidR="00F7507F" w:rsidRPr="00AA68E0">
        <w:t>ever, if the rewetting pulse derives</w:t>
      </w:r>
      <w:r w:rsidRPr="00AA68E0">
        <w:t xml:space="preserve"> mainly from lysed microbial cells or the</w:t>
      </w:r>
      <w:r w:rsidR="00F7507F" w:rsidRPr="00AA68E0">
        <w:t xml:space="preserve"> release of microbial </w:t>
      </w:r>
      <w:proofErr w:type="spellStart"/>
      <w:r w:rsidR="00F7507F" w:rsidRPr="00AA68E0">
        <w:t>osmolytes</w:t>
      </w:r>
      <w:proofErr w:type="spellEnd"/>
      <w:r w:rsidRPr="00AA68E0">
        <w:t xml:space="preserve"> little change in 14C-CO2 would be expected.</w:t>
      </w:r>
      <w:r w:rsidR="00F7507F" w:rsidRPr="00AA68E0">
        <w:t xml:space="preserve"> </w:t>
      </w:r>
    </w:p>
    <w:p w14:paraId="2926809A" w14:textId="140C965D" w:rsidR="00FB3F9D" w:rsidRPr="00AA68E0" w:rsidRDefault="007037EC" w:rsidP="007037EC">
      <w:pPr>
        <w:pStyle w:val="Listenabsatz"/>
        <w:numPr>
          <w:ilvl w:val="1"/>
          <w:numId w:val="4"/>
        </w:numPr>
        <w:spacing w:after="120"/>
        <w:contextualSpacing w:val="0"/>
      </w:pPr>
      <w:commentRangeStart w:id="1"/>
      <w:r w:rsidRPr="00AA68E0">
        <w:t>Hypotheses</w:t>
      </w:r>
      <w:commentRangeEnd w:id="1"/>
      <w:r w:rsidR="00130FAC">
        <w:rPr>
          <w:rStyle w:val="Kommentarzeichen"/>
        </w:rPr>
        <w:commentReference w:id="1"/>
      </w:r>
      <w:r w:rsidRPr="00AA68E0">
        <w:t xml:space="preserve">: 1) </w:t>
      </w:r>
      <w:r w:rsidR="00D25E5A" w:rsidRPr="00AA68E0">
        <w:t xml:space="preserve">air-drying </w:t>
      </w:r>
      <w:r w:rsidRPr="00AA68E0">
        <w:t>and rewetting will lead to transient mobilization of</w:t>
      </w:r>
      <w:r w:rsidR="00D25E5A" w:rsidRPr="00AA68E0">
        <w:t xml:space="preserve"> </w:t>
      </w:r>
      <w:r w:rsidR="00E34157" w:rsidRPr="00AA68E0">
        <w:t xml:space="preserve">a small pool of </w:t>
      </w:r>
      <w:r w:rsidR="00D25E5A" w:rsidRPr="00AA68E0">
        <w:t>slower cycling carbon</w:t>
      </w:r>
      <w:r w:rsidRPr="00AA68E0">
        <w:t xml:space="preserve">, </w:t>
      </w:r>
      <w:r w:rsidR="00E34157" w:rsidRPr="00AA68E0">
        <w:t>shift</w:t>
      </w:r>
      <w:r w:rsidRPr="00AA68E0">
        <w:t xml:space="preserve">ing the </w:t>
      </w:r>
      <w:r w:rsidR="00E34157" w:rsidRPr="00AA68E0">
        <w:t>14C-CO2</w:t>
      </w:r>
      <w:r w:rsidR="00D25E5A" w:rsidRPr="00AA68E0">
        <w:t xml:space="preserve"> </w:t>
      </w:r>
      <w:r w:rsidR="00F93553" w:rsidRPr="00AA68E0">
        <w:t>of</w:t>
      </w:r>
      <w:r w:rsidR="00E34157" w:rsidRPr="00AA68E0">
        <w:t xml:space="preserve"> the</w:t>
      </w:r>
      <w:r w:rsidR="00D25E5A" w:rsidRPr="00AA68E0">
        <w:t xml:space="preserve"> CO2</w:t>
      </w:r>
      <w:r w:rsidRPr="00AA68E0">
        <w:t xml:space="preserve"> pulse</w:t>
      </w:r>
      <w:r w:rsidR="00D25E5A" w:rsidRPr="00AA68E0">
        <w:t xml:space="preserve"> released immediately following rewetting</w:t>
      </w:r>
      <w:r w:rsidRPr="00AA68E0">
        <w:t>; 2)</w:t>
      </w:r>
      <w:r w:rsidR="00E34157" w:rsidRPr="00AA68E0">
        <w:t xml:space="preserve"> 14C-CO2 </w:t>
      </w:r>
      <w:r w:rsidRPr="00AA68E0">
        <w:t>released</w:t>
      </w:r>
      <w:r w:rsidR="00E34157" w:rsidRPr="00AA68E0">
        <w:t xml:space="preserve"> during the equilibrium respiration period </w:t>
      </w:r>
      <w:r w:rsidRPr="00AA68E0">
        <w:t>will</w:t>
      </w:r>
      <w:r w:rsidR="00E34157" w:rsidRPr="00AA68E0">
        <w:t xml:space="preserve"> not be significantly different from control samples</w:t>
      </w:r>
      <w:r w:rsidR="00F93553" w:rsidRPr="00AA68E0">
        <w:t xml:space="preserve"> r</w:t>
      </w:r>
      <w:r w:rsidR="00A5435C" w:rsidRPr="00AA68E0">
        <w:t>ewet from field-moist conditions</w:t>
      </w:r>
      <w:r w:rsidRPr="00AA68E0">
        <w:t>; 3) storage will not affect 14C-CO2 of equilibrium period respiration.</w:t>
      </w:r>
    </w:p>
    <w:p w14:paraId="02F6538B" w14:textId="414AD5B2" w:rsidR="00B22C3B" w:rsidRPr="00AA68E0" w:rsidRDefault="001C273F" w:rsidP="00B22C3B">
      <w:pPr>
        <w:pStyle w:val="Listenabsatz"/>
        <w:numPr>
          <w:ilvl w:val="0"/>
          <w:numId w:val="4"/>
        </w:numPr>
        <w:spacing w:after="120"/>
        <w:contextualSpacing w:val="0"/>
        <w:rPr>
          <w:b/>
        </w:rPr>
      </w:pPr>
      <w:r w:rsidRPr="00AA68E0">
        <w:rPr>
          <w:b/>
        </w:rPr>
        <w:t>Methods</w:t>
      </w:r>
    </w:p>
    <w:p w14:paraId="50A17B1F" w14:textId="02A1EFAA" w:rsidR="004637DB" w:rsidRPr="00AA68E0" w:rsidRDefault="00B22C3B" w:rsidP="004637DB">
      <w:pPr>
        <w:pStyle w:val="Listenabsatz"/>
        <w:numPr>
          <w:ilvl w:val="1"/>
          <w:numId w:val="4"/>
        </w:numPr>
        <w:spacing w:after="120"/>
        <w:contextualSpacing w:val="0"/>
      </w:pPr>
      <w:r w:rsidRPr="00AA68E0">
        <w:t xml:space="preserve">We devised </w:t>
      </w:r>
      <w:commentRangeStart w:id="2"/>
      <w:r w:rsidRPr="00AA68E0">
        <w:t>two</w:t>
      </w:r>
      <w:commentRangeEnd w:id="2"/>
      <w:r w:rsidR="002F6A88">
        <w:rPr>
          <w:rStyle w:val="Kommentarzeichen"/>
        </w:rPr>
        <w:commentReference w:id="2"/>
      </w:r>
      <w:r w:rsidRPr="00AA68E0">
        <w:t xml:space="preserve"> experiments to assess the feasibility of measuring 14C-CO2 </w:t>
      </w:r>
      <w:r w:rsidR="004637DB" w:rsidRPr="00AA68E0">
        <w:t>in</w:t>
      </w:r>
      <w:r w:rsidRPr="00AA68E0">
        <w:t xml:space="preserve"> incubations of archived soils (Table 1). </w:t>
      </w:r>
    </w:p>
    <w:p w14:paraId="0DF8628A" w14:textId="77777777" w:rsidR="00B22C3B" w:rsidRPr="00AA68E0" w:rsidRDefault="00B22C3B" w:rsidP="00B22C3B">
      <w:pPr>
        <w:spacing w:after="120"/>
      </w:pPr>
      <w:r w:rsidRPr="00AA68E0">
        <w:rPr>
          <w:b/>
        </w:rPr>
        <w:t xml:space="preserve">Table 1. </w:t>
      </w:r>
      <w:r w:rsidRPr="00AA68E0">
        <w:t>Experimental design</w:t>
      </w:r>
    </w:p>
    <w:p w14:paraId="0CE8EE20" w14:textId="77777777" w:rsidR="00B22C3B" w:rsidRPr="00AA68E0" w:rsidRDefault="00B22C3B" w:rsidP="00B22C3B">
      <w:pPr>
        <w:spacing w:after="120"/>
      </w:pPr>
      <w:r w:rsidRPr="00AA68E0">
        <w:rPr>
          <w:noProof/>
          <w:lang w:val="de-DE" w:eastAsia="de-DE"/>
        </w:rPr>
        <w:drawing>
          <wp:inline distT="0" distB="0" distL="0" distR="0" wp14:anchorId="61DC97F1" wp14:editId="66BDE904">
            <wp:extent cx="5486400" cy="2643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3034"/>
                    </a:xfrm>
                    <a:prstGeom prst="rect">
                      <a:avLst/>
                    </a:prstGeom>
                    <a:noFill/>
                    <a:ln>
                      <a:noFill/>
                    </a:ln>
                  </pic:spPr>
                </pic:pic>
              </a:graphicData>
            </a:graphic>
          </wp:inline>
        </w:drawing>
      </w:r>
    </w:p>
    <w:p w14:paraId="5F03F89F" w14:textId="77777777" w:rsidR="00B22C3B" w:rsidRPr="00AA68E0" w:rsidRDefault="00B22C3B" w:rsidP="00B22C3B">
      <w:pPr>
        <w:pStyle w:val="Listenabsatz"/>
        <w:numPr>
          <w:ilvl w:val="1"/>
          <w:numId w:val="4"/>
        </w:numPr>
        <w:spacing w:after="120"/>
        <w:contextualSpacing w:val="0"/>
      </w:pPr>
      <w:r w:rsidRPr="00AA68E0">
        <w:t xml:space="preserve">In the first experiment we looked at the effect on 14C-CO2 from air-drying and rewetting in combination with storage (treatment: air-dry + storage). The control samples for this experiment were collected and incubated in 2011. 14C-CO2 from 2011 incubations of the control samples were then compared to a second set of incubations performed seven years later (in 2018) on splits of the same samples following air-drying and storage. Note that the samples were homogenized and split prior to the initial (2011) incubations. </w:t>
      </w:r>
    </w:p>
    <w:p w14:paraId="3665D20A" w14:textId="6A036345" w:rsidR="00B22C3B" w:rsidRPr="00AA68E0" w:rsidRDefault="00B22C3B" w:rsidP="00B22C3B">
      <w:pPr>
        <w:pStyle w:val="Listenabsatz"/>
        <w:numPr>
          <w:ilvl w:val="1"/>
          <w:numId w:val="4"/>
        </w:numPr>
        <w:spacing w:after="120"/>
        <w:contextualSpacing w:val="0"/>
      </w:pPr>
      <w:r w:rsidRPr="00AA68E0">
        <w:t xml:space="preserve">A second experiment was designed to </w:t>
      </w:r>
      <w:r w:rsidR="00982A24">
        <w:t>assess</w:t>
      </w:r>
      <w:r w:rsidRPr="00AA68E0">
        <w:t xml:space="preserve"> the effect </w:t>
      </w:r>
      <w:r w:rsidR="00982A24">
        <w:t xml:space="preserve">of </w:t>
      </w:r>
      <w:r w:rsidRPr="00AA68E0">
        <w:t>air-drying and rewetting</w:t>
      </w:r>
      <w:r w:rsidR="00982A24">
        <w:t xml:space="preserve"> directly, without the potentially confounding effect of storage</w:t>
      </w:r>
      <w:r w:rsidRPr="00AA68E0">
        <w:t>. For this experiment additional soils were collected in 2019 from a subset of the sites sampled in 2011. After collection, soils were homogenized and split into two subsamples, one of which was air-</w:t>
      </w:r>
      <w:r w:rsidRPr="00AA68E0">
        <w:lastRenderedPageBreak/>
        <w:t>dried (treatment: air-dry)</w:t>
      </w:r>
      <w:r w:rsidR="00982A24">
        <w:t xml:space="preserve"> prior to incubation</w:t>
      </w:r>
      <w:r w:rsidRPr="00AA68E0">
        <w:t xml:space="preserve">, the other of which was incubated </w:t>
      </w:r>
      <w:r w:rsidR="00982A24">
        <w:t xml:space="preserve">without air-drying </w:t>
      </w:r>
      <w:r w:rsidRPr="00AA68E0">
        <w:t xml:space="preserve">(control).  </w:t>
      </w:r>
    </w:p>
    <w:p w14:paraId="7B37A125" w14:textId="7A0B8328" w:rsidR="00B22C3B" w:rsidRDefault="00B22C3B" w:rsidP="00B22C3B">
      <w:pPr>
        <w:pStyle w:val="Listenabsatz"/>
        <w:numPr>
          <w:ilvl w:val="1"/>
          <w:numId w:val="4"/>
        </w:numPr>
        <w:spacing w:after="120"/>
        <w:contextualSpacing w:val="0"/>
      </w:pPr>
      <w:r w:rsidRPr="00AA68E0">
        <w:t>Incubation conditions were the same for both experiments. Soils were first sieved to &lt;2mm at field-moisture, and water holding capacity was determined on a subsample. Soils were weighed out as duplicates into 200 ml beakers and placed into 1L mason jars with airtight lids fitted with two sampling p</w:t>
      </w:r>
      <w:r w:rsidR="00982A24">
        <w:t>orts. Prior to sealing the jars</w:t>
      </w:r>
      <w:r w:rsidRPr="00AA68E0">
        <w:t xml:space="preserve"> moisture content was adjusted to 60% of soil water holding capacity</w:t>
      </w:r>
      <w:r w:rsidR="00982A24">
        <w:t>, either from field-moist conditions for control samples or from an air-dried state for treatment samples</w:t>
      </w:r>
      <w:r w:rsidRPr="00AA68E0">
        <w:t xml:space="preserve">. Jars were then flushed with CO2-free air and left to incubate for a four-day pre-incubation period. Following pre-incubation jars were flushed again, and CO2 was allowed to accumulate for a second period under equilibrium respiration conditions. Note that respiration rates </w:t>
      </w:r>
      <w:r w:rsidR="00982A24">
        <w:t xml:space="preserve">had not yet reached equilibrium levels </w:t>
      </w:r>
      <w:r w:rsidRPr="00AA68E0">
        <w:t xml:space="preserve">for the majority of samples </w:t>
      </w:r>
      <w:r w:rsidR="00982A24">
        <w:t xml:space="preserve">by the end of the pre-incubation period, </w:t>
      </w:r>
      <w:r w:rsidRPr="00AA68E0">
        <w:t xml:space="preserve">but as </w:t>
      </w:r>
      <w:r w:rsidR="00982A24">
        <w:t>a four-day pre-incubation was</w:t>
      </w:r>
      <w:r w:rsidRPr="00AA68E0">
        <w:t xml:space="preserve"> used in the initial 2011 incubations for the </w:t>
      </w:r>
      <w:r w:rsidR="00982A24">
        <w:t xml:space="preserve">control samples in experiment 1, </w:t>
      </w:r>
      <w:r w:rsidR="00CC0C92">
        <w:t>we maintained</w:t>
      </w:r>
      <w:r w:rsidR="00982A24">
        <w:t xml:space="preserve"> </w:t>
      </w:r>
      <w:r w:rsidR="00CC0C92">
        <w:t xml:space="preserve">the same duration </w:t>
      </w:r>
      <w:r w:rsidR="00982A24">
        <w:t>for the treatment incubations in 2018 and for the air-drying and rewetting experiment conducted in 2019 (experiment 2).</w:t>
      </w:r>
    </w:p>
    <w:p w14:paraId="26B3949D" w14:textId="380BE3DE" w:rsidR="00CC0C92" w:rsidRPr="00AA68E0" w:rsidRDefault="00CC0C92" w:rsidP="00B22C3B">
      <w:pPr>
        <w:pStyle w:val="Listenabsatz"/>
        <w:numPr>
          <w:ilvl w:val="1"/>
          <w:numId w:val="4"/>
        </w:numPr>
        <w:spacing w:after="120"/>
        <w:contextualSpacing w:val="0"/>
      </w:pPr>
      <w:r>
        <w:t xml:space="preserve">Finally, we conducted a third experiment to assess the impact of storage duration on observed 14C-CO2. </w:t>
      </w:r>
      <w:r w:rsidR="00E40BF4">
        <w:t xml:space="preserve">We obtained soil samples from </w:t>
      </w:r>
      <w:r>
        <w:t xml:space="preserve">studies conducted </w:t>
      </w:r>
      <w:r w:rsidR="00E40BF4">
        <w:t xml:space="preserve">in various laboratories </w:t>
      </w:r>
      <w:r>
        <w:t>over the past two decades</w:t>
      </w:r>
      <w:r w:rsidR="00E40BF4">
        <w:t xml:space="preserve"> covering </w:t>
      </w:r>
      <w:r>
        <w:t>a range of storage duration from 7 to 14 years</w:t>
      </w:r>
      <w:r w:rsidR="00B7228C">
        <w:t xml:space="preserve"> (n total sites = 39)</w:t>
      </w:r>
      <w:r>
        <w:t xml:space="preserve">. </w:t>
      </w:r>
      <w:r w:rsidR="00E40BF4">
        <w:t xml:space="preserve">Since the control incubations were conducted in different laboratories by different investigators, incubation conditions such as temperature, quantity of soil incubated, and pre-incubation period duration varied. However, the moisture content for the treatment incubations, i.e. those conducted after </w:t>
      </w:r>
      <w:r w:rsidR="00B7228C">
        <w:t xml:space="preserve">air-drying and </w:t>
      </w:r>
      <w:r w:rsidR="00E40BF4">
        <w:t xml:space="preserve">storage, were </w:t>
      </w:r>
      <w:r w:rsidR="00B7228C">
        <w:t>adjusted to the same level as in the control incubations. When possible treatment incubations were conducted in duplicate or triplicate, but owing to limited quantities of soil, single sample incubations were performed for some sites</w:t>
      </w:r>
      <w:r w:rsidR="004B74E0">
        <w:t>.</w:t>
      </w:r>
      <w:r w:rsidR="00B7228C">
        <w:t xml:space="preserve"> </w:t>
      </w:r>
      <w:r w:rsidR="004B74E0">
        <w:t>As these incubations were not as rigorously controlled as in experiments 1 and 2, we analyzed the data from this third experiment separately. Further details on incubation conditions, headspace gas sampling, and sample provenance are given in Supplementary Table 1.</w:t>
      </w:r>
    </w:p>
    <w:p w14:paraId="202E0EA4" w14:textId="77777777" w:rsidR="00B22C3B" w:rsidRPr="00AA68E0" w:rsidRDefault="00B22C3B" w:rsidP="00B22C3B">
      <w:pPr>
        <w:pStyle w:val="Listenabsatz"/>
        <w:numPr>
          <w:ilvl w:val="1"/>
          <w:numId w:val="4"/>
        </w:numPr>
        <w:spacing w:after="120"/>
        <w:contextualSpacing w:val="0"/>
        <w:rPr>
          <w:i/>
        </w:rPr>
      </w:pPr>
      <w:r w:rsidRPr="00AA68E0">
        <w:rPr>
          <w:i/>
        </w:rPr>
        <w:t>Headspace gas sampling, experiment 1 (2011 samples)</w:t>
      </w:r>
    </w:p>
    <w:p w14:paraId="21F46958" w14:textId="77777777" w:rsidR="00B22C3B" w:rsidRPr="00AA68E0" w:rsidRDefault="00B22C3B" w:rsidP="00B22C3B">
      <w:pPr>
        <w:pStyle w:val="Listenabsatz"/>
        <w:numPr>
          <w:ilvl w:val="1"/>
          <w:numId w:val="4"/>
        </w:numPr>
        <w:spacing w:after="120"/>
        <w:contextualSpacing w:val="0"/>
      </w:pPr>
      <w:r w:rsidRPr="00AA68E0">
        <w:t xml:space="preserve">For control incubations, headspace CO2 concentrations were measured at the end of the pre-incubation period and then on days 1, 3, 7 and 14 during the equilibrium respiration period. For the air-dry + storage treatment incubations, headspace CO2 concentrations were measured daily during the pre-incubation, and on days 3, 5, and 7, </w:t>
      </w:r>
      <w:r w:rsidRPr="00AA68E0">
        <w:lastRenderedPageBreak/>
        <w:t>then additionally on days 10, 38, and 45 for those samples that had not yet reached target CO2 concentrations.</w:t>
      </w:r>
    </w:p>
    <w:p w14:paraId="387A1E8D" w14:textId="77777777" w:rsidR="00B22C3B" w:rsidRPr="00AA68E0" w:rsidRDefault="00B22C3B" w:rsidP="00B22C3B">
      <w:pPr>
        <w:pStyle w:val="Listenabsatz"/>
        <w:numPr>
          <w:ilvl w:val="1"/>
          <w:numId w:val="4"/>
        </w:numPr>
        <w:spacing w:after="120"/>
        <w:contextualSpacing w:val="0"/>
      </w:pPr>
      <w:r w:rsidRPr="00AA68E0">
        <w:t xml:space="preserve">CO2 targets for the air-dry + storage treatment incubations were set to the amount of CO2 respired by the corresponding control sample during the equilibrium respiration period. </w:t>
      </w:r>
    </w:p>
    <w:p w14:paraId="3FF2C8EF" w14:textId="3DD58732" w:rsidR="00B22C3B" w:rsidRPr="00AA68E0" w:rsidRDefault="003347C4" w:rsidP="00B22C3B">
      <w:pPr>
        <w:pStyle w:val="Listenabsatz"/>
        <w:numPr>
          <w:ilvl w:val="1"/>
          <w:numId w:val="4"/>
        </w:numPr>
        <w:spacing w:after="120"/>
        <w:contextualSpacing w:val="0"/>
      </w:pPr>
      <w:r w:rsidRPr="00AA68E0">
        <w:t>Headspace samples were collected and analyzed for 14C</w:t>
      </w:r>
      <w:r w:rsidR="00B22C3B" w:rsidRPr="00AA68E0">
        <w:t xml:space="preserve"> and 13C </w:t>
      </w:r>
      <w:r w:rsidRPr="00AA68E0">
        <w:t>content</w:t>
      </w:r>
      <w:r w:rsidR="00B22C3B" w:rsidRPr="00AA68E0">
        <w:t xml:space="preserve"> at the end of the equilibrium respiration period for control incubations, but were </w:t>
      </w:r>
      <w:r w:rsidRPr="00AA68E0">
        <w:t>collected</w:t>
      </w:r>
      <w:r w:rsidR="00B22C3B" w:rsidRPr="00AA68E0">
        <w:t xml:space="preserve"> after both the pre-incubation and equilibrium respiration periods for the air-dry + storage treatment incubations. </w:t>
      </w:r>
      <w:r w:rsidRPr="00AA68E0">
        <w:t xml:space="preserve">However </w:t>
      </w:r>
      <w:r w:rsidR="00B22C3B" w:rsidRPr="00AA68E0">
        <w:t>only nine of the twelve samples reached CO2 concentrations adequate for measuring 14C following the pre-incubation period</w:t>
      </w:r>
      <w:r w:rsidRPr="00AA68E0">
        <w:t xml:space="preserve"> for the air-dry + storage treatment incubations.</w:t>
      </w:r>
    </w:p>
    <w:p w14:paraId="60135E20" w14:textId="77777777" w:rsidR="00B22C3B" w:rsidRPr="00AA68E0" w:rsidRDefault="00B22C3B" w:rsidP="00B22C3B">
      <w:pPr>
        <w:pStyle w:val="Listenabsatz"/>
        <w:numPr>
          <w:ilvl w:val="1"/>
          <w:numId w:val="4"/>
        </w:numPr>
        <w:spacing w:after="120"/>
        <w:contextualSpacing w:val="0"/>
        <w:rPr>
          <w:i/>
        </w:rPr>
      </w:pPr>
      <w:r w:rsidRPr="00AA68E0">
        <w:rPr>
          <w:i/>
        </w:rPr>
        <w:t>Headspace gas sampling, experiment 2 (2019 samples)</w:t>
      </w:r>
    </w:p>
    <w:p w14:paraId="620EE1A4" w14:textId="41D26DC2" w:rsidR="00B22C3B" w:rsidRPr="00AA68E0" w:rsidRDefault="00B22C3B" w:rsidP="00B22C3B">
      <w:pPr>
        <w:pStyle w:val="Listenabsatz"/>
        <w:numPr>
          <w:ilvl w:val="1"/>
          <w:numId w:val="4"/>
        </w:numPr>
        <w:spacing w:after="120"/>
        <w:contextualSpacing w:val="0"/>
      </w:pPr>
      <w:r w:rsidRPr="00AA68E0">
        <w:t>Headspace CO2 concentrations were measured daily during the pre-incubation period for both control incubations and the air-dry treatment incubations. During the equilibrium respiration period for the control incubations</w:t>
      </w:r>
      <w:r w:rsidR="00427BB1" w:rsidRPr="00AA68E0">
        <w:t>,</w:t>
      </w:r>
      <w:r w:rsidRPr="00AA68E0">
        <w:t xml:space="preserve"> CO2 concentrations were measured on days 3, 5, and 7, and then weekly until CO2 concentrations were adequate for measuring 14C. </w:t>
      </w:r>
      <w:r w:rsidR="007D2A7D" w:rsidRPr="00AA68E0">
        <w:t>Similar to</w:t>
      </w:r>
      <w:r w:rsidRPr="00AA68E0">
        <w:t xml:space="preserve"> experiment 1, CO2 targets for the air-dry treatment incubations were determined by the amount of CO2 respired by the corresponding control samples during the equilibrium respiration period. Due to higher respiration rates, all air-dry treatment samples reached the CO2 targets after seven days of incubation, with </w:t>
      </w:r>
      <w:r w:rsidR="004B0003" w:rsidRPr="00AA68E0">
        <w:t>CO2 concentrations measured</w:t>
      </w:r>
      <w:r w:rsidRPr="00AA68E0">
        <w:t xml:space="preserve"> on days 3, 5, and 7. </w:t>
      </w:r>
    </w:p>
    <w:p w14:paraId="6FF33F9F" w14:textId="0AC4EFBD" w:rsidR="00B22C3B" w:rsidRDefault="00FD1A3D" w:rsidP="00B22C3B">
      <w:pPr>
        <w:pStyle w:val="Listenabsatz"/>
        <w:numPr>
          <w:ilvl w:val="1"/>
          <w:numId w:val="4"/>
        </w:numPr>
        <w:spacing w:after="120"/>
        <w:contextualSpacing w:val="0"/>
      </w:pPr>
      <w:r w:rsidRPr="00AA68E0">
        <w:t>Headspace samples were collected and analyzed for both 14C</w:t>
      </w:r>
      <w:r w:rsidR="00B22C3B" w:rsidRPr="00AA68E0">
        <w:t xml:space="preserve"> and 13C </w:t>
      </w:r>
      <w:r w:rsidRPr="00AA68E0">
        <w:t>content</w:t>
      </w:r>
      <w:r w:rsidR="00B22C3B" w:rsidRPr="00AA68E0">
        <w:t xml:space="preserve"> </w:t>
      </w:r>
      <w:r w:rsidRPr="00AA68E0">
        <w:t>after</w:t>
      </w:r>
      <w:r w:rsidR="00B22C3B" w:rsidRPr="00AA68E0">
        <w:t xml:space="preserve"> both </w:t>
      </w:r>
      <w:r w:rsidRPr="00AA68E0">
        <w:t xml:space="preserve">the </w:t>
      </w:r>
      <w:r w:rsidR="00B22C3B" w:rsidRPr="00AA68E0">
        <w:t xml:space="preserve">pre-incubation and equilibrium respiration periods for both control and air-dry treatment incubations. </w:t>
      </w:r>
    </w:p>
    <w:p w14:paraId="5959EED9" w14:textId="2665530D" w:rsidR="00092E2B" w:rsidRPr="00AA68E0" w:rsidRDefault="0063397F" w:rsidP="00B22C3B">
      <w:pPr>
        <w:pStyle w:val="Listenabsatz"/>
        <w:numPr>
          <w:ilvl w:val="1"/>
          <w:numId w:val="4"/>
        </w:numPr>
        <w:spacing w:after="120"/>
        <w:contextualSpacing w:val="0"/>
      </w:pPr>
      <w:bookmarkStart w:id="3" w:name="_GoBack"/>
      <w:bookmarkEnd w:id="3"/>
      <w:commentRangeStart w:id="4"/>
      <w:r>
        <w:rPr>
          <w:i/>
        </w:rPr>
        <w:t>Sample selection and f</w:t>
      </w:r>
      <w:r w:rsidR="00092E2B" w:rsidRPr="00AA68E0">
        <w:rPr>
          <w:i/>
        </w:rPr>
        <w:t>ield sampling</w:t>
      </w:r>
      <w:commentRangeEnd w:id="4"/>
      <w:r w:rsidR="00130FAC">
        <w:rPr>
          <w:rStyle w:val="Kommentarzeichen"/>
        </w:rPr>
        <w:commentReference w:id="4"/>
      </w:r>
    </w:p>
    <w:p w14:paraId="0283558D" w14:textId="233EA28A" w:rsidR="0063397F" w:rsidRDefault="0063397F" w:rsidP="00130FAC">
      <w:pPr>
        <w:pStyle w:val="Listenabsatz"/>
        <w:numPr>
          <w:ilvl w:val="1"/>
          <w:numId w:val="4"/>
        </w:numPr>
        <w:spacing w:after="120"/>
        <w:contextualSpacing w:val="0"/>
      </w:pPr>
      <w:r>
        <w:t xml:space="preserve">Incubations conducted in 2011 were part of a larger study from the Biodiversity </w:t>
      </w:r>
      <w:proofErr w:type="spellStart"/>
      <w:r>
        <w:t>Exploratories</w:t>
      </w:r>
      <w:proofErr w:type="spellEnd"/>
      <w:r>
        <w:t xml:space="preserve"> project. </w:t>
      </w:r>
      <w:r w:rsidR="00AF43F2">
        <w:t xml:space="preserve">We choose a subset of the samples for the present study to cover two ecosystem types (forest and grassland) and to span a range of soil textural classes, from </w:t>
      </w:r>
      <w:r w:rsidR="009E550E">
        <w:t>the relatively sandy</w:t>
      </w:r>
      <w:r w:rsidR="00AF43F2">
        <w:t xml:space="preserve"> </w:t>
      </w:r>
      <w:r w:rsidR="000A3E8F">
        <w:t xml:space="preserve">soils of the </w:t>
      </w:r>
      <w:proofErr w:type="spellStart"/>
      <w:r w:rsidR="000A3E8F">
        <w:t>Schorfheide-Chorin</w:t>
      </w:r>
      <w:proofErr w:type="spellEnd"/>
      <w:r w:rsidR="000A3E8F">
        <w:t xml:space="preserve"> geographic region </w:t>
      </w:r>
      <w:r w:rsidR="00AF43F2">
        <w:t>to</w:t>
      </w:r>
      <w:r w:rsidR="009E550E">
        <w:t xml:space="preserve"> the</w:t>
      </w:r>
      <w:r w:rsidR="00AF43F2">
        <w:t xml:space="preserve"> </w:t>
      </w:r>
      <w:r w:rsidR="009E550E">
        <w:t xml:space="preserve">more clay-rich soils from the </w:t>
      </w:r>
      <w:proofErr w:type="spellStart"/>
      <w:r w:rsidR="009E550E">
        <w:t>Hainich-D</w:t>
      </w:r>
      <w:ins w:id="5" w:author="Marion Schrumpf" w:date="2020-04-27T16:37:00Z">
        <w:r w:rsidR="00130FAC">
          <w:t>ü</w:t>
        </w:r>
      </w:ins>
      <w:del w:id="6" w:author="Marion Schrumpf" w:date="2020-04-27T16:37:00Z">
        <w:r w:rsidR="009E550E" w:rsidDel="00130FAC">
          <w:delText>u</w:delText>
        </w:r>
      </w:del>
      <w:del w:id="7" w:author="Marion Schrumpf" w:date="2020-04-27T16:38:00Z">
        <w:r w:rsidR="009E550E" w:rsidDel="00130FAC">
          <w:delText>n</w:delText>
        </w:r>
      </w:del>
      <w:r w:rsidR="009E550E">
        <w:t>n</w:t>
      </w:r>
      <w:proofErr w:type="spellEnd"/>
      <w:r w:rsidR="003436AA">
        <w:t xml:space="preserve"> (Table 1 [sites, depths, texture, c/n, 13C, moisture])</w:t>
      </w:r>
      <w:r w:rsidR="00AF43F2">
        <w:t>. We omitted samples that showed the presence of inorganic C during th</w:t>
      </w:r>
      <w:r w:rsidR="00D7664A">
        <w:t xml:space="preserve">e 2011 incubations using the </w:t>
      </w:r>
      <w:r w:rsidR="00D7664A" w:rsidRPr="00D7664A">
        <w:rPr>
          <w:rFonts w:ascii="Cambria" w:eastAsia="Times New Roman" w:hAnsi="Cambria"/>
          <w:szCs w:val="17"/>
        </w:rPr>
        <w:t>δ</w:t>
      </w:r>
      <w:r w:rsidR="00D7664A" w:rsidRPr="00D7664A">
        <w:rPr>
          <w:vertAlign w:val="superscript"/>
        </w:rPr>
        <w:t>13</w:t>
      </w:r>
      <w:r w:rsidR="00D7664A">
        <w:t>C</w:t>
      </w:r>
      <w:r w:rsidR="00AF43F2">
        <w:t xml:space="preserve"> signature: any samples with </w:t>
      </w:r>
      <w:r w:rsidR="00D7664A" w:rsidRPr="00D7664A">
        <w:rPr>
          <w:rFonts w:ascii="Cambria" w:eastAsia="Times New Roman" w:hAnsi="Cambria"/>
          <w:szCs w:val="17"/>
        </w:rPr>
        <w:t>δ</w:t>
      </w:r>
      <w:r w:rsidR="00AF43F2" w:rsidRPr="00D7664A">
        <w:rPr>
          <w:vertAlign w:val="superscript"/>
        </w:rPr>
        <w:t>13</w:t>
      </w:r>
      <w:r w:rsidR="009E550E">
        <w:t xml:space="preserve">C &gt; -25‰ were considered as potentially affected by the release of inorganic C. We then selected </w:t>
      </w:r>
      <w:r w:rsidR="00AD21E6">
        <w:t>three</w:t>
      </w:r>
      <w:r w:rsidR="009E550E">
        <w:t xml:space="preserve"> grassland and </w:t>
      </w:r>
      <w:r w:rsidR="00AD21E6">
        <w:t>three forest samples</w:t>
      </w:r>
      <w:r w:rsidR="009E550E">
        <w:t xml:space="preserve"> from the interquartile range of 14C-CO2 observed in 2011</w:t>
      </w:r>
      <w:r w:rsidR="00AD21E6">
        <w:t xml:space="preserve"> for </w:t>
      </w:r>
      <w:r w:rsidR="000A3E8F">
        <w:t>each</w:t>
      </w:r>
      <w:r w:rsidR="00AD21E6">
        <w:t xml:space="preserve"> </w:t>
      </w:r>
      <w:r w:rsidR="000A3E8F">
        <w:t>geographic region</w:t>
      </w:r>
      <w:r w:rsidR="00AD21E6">
        <w:t xml:space="preserve"> (n total = 12 sites)</w:t>
      </w:r>
      <w:r w:rsidR="009E550E">
        <w:t xml:space="preserve">.   </w:t>
      </w:r>
    </w:p>
    <w:p w14:paraId="6A2CD98A" w14:textId="7CDA357E" w:rsidR="00092E2B" w:rsidRPr="00AA68E0" w:rsidRDefault="009E550E" w:rsidP="002F6A88">
      <w:pPr>
        <w:pStyle w:val="Listenabsatz"/>
        <w:numPr>
          <w:ilvl w:val="1"/>
          <w:numId w:val="4"/>
        </w:numPr>
        <w:spacing w:after="120"/>
        <w:contextualSpacing w:val="0"/>
      </w:pPr>
      <w:r>
        <w:lastRenderedPageBreak/>
        <w:t xml:space="preserve">For the second experiment we returned </w:t>
      </w:r>
      <w:r w:rsidR="00AD21E6">
        <w:t xml:space="preserve">in July 2019 </w:t>
      </w:r>
      <w:r>
        <w:t xml:space="preserve">to </w:t>
      </w:r>
      <w:r w:rsidR="00092E2B" w:rsidRPr="00AA68E0">
        <w:t xml:space="preserve">the </w:t>
      </w:r>
      <w:proofErr w:type="spellStart"/>
      <w:r w:rsidR="00092E2B" w:rsidRPr="00AA68E0">
        <w:t>Hainich</w:t>
      </w:r>
      <w:r>
        <w:t>-</w:t>
      </w:r>
      <w:del w:id="8" w:author="Marion Schrumpf" w:date="2020-04-27T16:39:00Z">
        <w:r w:rsidDel="002F6A88">
          <w:delText xml:space="preserve">Dunn </w:delText>
        </w:r>
      </w:del>
      <w:ins w:id="9" w:author="Marion Schrumpf" w:date="2020-04-27T16:39:00Z">
        <w:r w:rsidR="002F6A88">
          <w:t>Dün</w:t>
        </w:r>
        <w:proofErr w:type="spellEnd"/>
        <w:r w:rsidR="002F6A88">
          <w:t xml:space="preserve"> </w:t>
        </w:r>
      </w:ins>
      <w:r>
        <w:t>region to collect new samples from the same sites that we</w:t>
      </w:r>
      <w:r w:rsidR="00AD21E6">
        <w:t>re originally sampled in 2011</w:t>
      </w:r>
      <w:r w:rsidR="00504BFE" w:rsidRPr="00AA68E0">
        <w:t xml:space="preserve">. </w:t>
      </w:r>
      <w:r w:rsidR="00AD21E6">
        <w:t xml:space="preserve">As we did not observe significant treatment differences between </w:t>
      </w:r>
      <w:r w:rsidR="000A3E8F">
        <w:t>the two geographic regions</w:t>
      </w:r>
      <w:r w:rsidR="00AD21E6">
        <w:t xml:space="preserve"> </w:t>
      </w:r>
      <w:r w:rsidR="003436AA">
        <w:t>in the results of experiment 1, we restricted the resampling to just one region to save on cost and time</w:t>
      </w:r>
      <w:r w:rsidR="00AD21E6">
        <w:t xml:space="preserve">. </w:t>
      </w:r>
      <w:r w:rsidR="003436AA">
        <w:t>As in 2011, f</w:t>
      </w:r>
      <w:r w:rsidR="00092E2B" w:rsidRPr="00AA68E0">
        <w:t xml:space="preserve">or each plot three 10cm cores </w:t>
      </w:r>
      <w:r w:rsidR="003436AA">
        <w:t xml:space="preserve">(0-10 cm depth) </w:t>
      </w:r>
      <w:r w:rsidR="00092E2B" w:rsidRPr="00AA68E0">
        <w:t>were collected and homogenized to yield one composite sample per plot</w:t>
      </w:r>
      <w:r w:rsidR="00504BFE" w:rsidRPr="00AA68E0">
        <w:t xml:space="preserve">. </w:t>
      </w:r>
      <w:r w:rsidR="00092E2B" w:rsidRPr="00AA68E0">
        <w:t>A</w:t>
      </w:r>
      <w:r w:rsidR="00504BFE" w:rsidRPr="00AA68E0">
        <w:t>ny a</w:t>
      </w:r>
      <w:r w:rsidR="00092E2B" w:rsidRPr="00AA68E0">
        <w:t>boveground vegetation was clipped, and organic horizons were scraped away prior to coring at the forest sites.</w:t>
      </w:r>
    </w:p>
    <w:p w14:paraId="0A00F26A" w14:textId="616090D7" w:rsidR="004637DB" w:rsidRPr="00AA68E0" w:rsidRDefault="004637DB" w:rsidP="00B22C3B">
      <w:pPr>
        <w:pStyle w:val="Listenabsatz"/>
        <w:numPr>
          <w:ilvl w:val="1"/>
          <w:numId w:val="4"/>
        </w:numPr>
        <w:spacing w:after="120"/>
        <w:contextualSpacing w:val="0"/>
      </w:pPr>
      <w:r w:rsidRPr="00AA68E0">
        <w:rPr>
          <w:i/>
        </w:rPr>
        <w:t>Additional measurements</w:t>
      </w:r>
    </w:p>
    <w:p w14:paraId="2FC22B09" w14:textId="2DC7A4EC" w:rsidR="003639AB" w:rsidRPr="00AA68E0" w:rsidRDefault="00982A24" w:rsidP="00B22C3B">
      <w:pPr>
        <w:pStyle w:val="Listenabsatz"/>
        <w:numPr>
          <w:ilvl w:val="1"/>
          <w:numId w:val="4"/>
        </w:numPr>
        <w:spacing w:after="120"/>
        <w:contextualSpacing w:val="0"/>
      </w:pPr>
      <w:r>
        <w:t xml:space="preserve">We measured </w:t>
      </w:r>
      <w:r w:rsidR="0063397F">
        <w:t xml:space="preserve">both </w:t>
      </w:r>
      <w:r>
        <w:t xml:space="preserve">organic and inorganic carbon content of all soils, as well as total nitrogen content and particle size distribution. We also measured the delta 13C signature of </w:t>
      </w:r>
      <w:r w:rsidR="0063397F">
        <w:t xml:space="preserve">CO2 released during the incubation for each time point when 14C was measured. </w:t>
      </w:r>
      <w:r w:rsidR="003436AA">
        <w:t>Radiocarbon analyses were conducted at the Max Planck Institute for Biogeochemistry accelerator mass spectrometer facility. All radiocarbon measurements are reported with respect to the international standards (</w:t>
      </w:r>
      <w:proofErr w:type="spellStart"/>
      <w:r w:rsidR="003436AA">
        <w:t>Stuiver</w:t>
      </w:r>
      <w:proofErr w:type="spellEnd"/>
      <w:r w:rsidR="003436AA">
        <w:t xml:space="preserve"> and Pollack 1977; Steinhoff...?).</w:t>
      </w:r>
    </w:p>
    <w:p w14:paraId="71746079" w14:textId="18A5F653" w:rsidR="005D65E4" w:rsidRPr="00AA68E0" w:rsidRDefault="005D65E4" w:rsidP="00B22C3B">
      <w:pPr>
        <w:pStyle w:val="Listenabsatz"/>
        <w:numPr>
          <w:ilvl w:val="1"/>
          <w:numId w:val="4"/>
        </w:numPr>
        <w:spacing w:after="120"/>
        <w:contextualSpacing w:val="0"/>
        <w:rPr>
          <w:i/>
        </w:rPr>
      </w:pPr>
      <w:r w:rsidRPr="00AA68E0">
        <w:rPr>
          <w:i/>
        </w:rPr>
        <w:t>Statistics</w:t>
      </w:r>
    </w:p>
    <w:p w14:paraId="51039D1D" w14:textId="526DAE7E" w:rsidR="005D65E4" w:rsidRPr="00AA68E0" w:rsidRDefault="003436AA" w:rsidP="005D65E4">
      <w:pPr>
        <w:pStyle w:val="Listenabsatz"/>
        <w:numPr>
          <w:ilvl w:val="1"/>
          <w:numId w:val="4"/>
        </w:numPr>
        <w:spacing w:after="120"/>
        <w:contextualSpacing w:val="0"/>
        <w:rPr>
          <w:i/>
        </w:rPr>
      </w:pPr>
      <w:r>
        <w:t xml:space="preserve">We determined the statistical significance of treatment effects using paired </w:t>
      </w:r>
      <w:r w:rsidR="005D65E4" w:rsidRPr="00AA68E0">
        <w:t>t-tests</w:t>
      </w:r>
      <w:r>
        <w:t xml:space="preserve"> (</w:t>
      </w:r>
      <w:r w:rsidR="00437D93" w:rsidRPr="00437D93">
        <w:rPr>
          <w:rFonts w:ascii="Cambria" w:hAnsi="Cambria" w:cs="Lucida Grande"/>
          <w:color w:val="000000"/>
        </w:rPr>
        <w:t>alpha</w:t>
      </w:r>
      <w:r w:rsidR="00437D93">
        <w:rPr>
          <w:rFonts w:ascii="Cambria" w:hAnsi="Cambria" w:cs="Lucida Grande"/>
          <w:color w:val="000000"/>
        </w:rPr>
        <w:t xml:space="preserve"> </w:t>
      </w:r>
      <w:r w:rsidR="00437D93" w:rsidRPr="00437D93">
        <w:rPr>
          <w:rFonts w:ascii="Cambria" w:hAnsi="Cambria" w:cs="Lucida Grande"/>
          <w:color w:val="000000"/>
        </w:rPr>
        <w:t>=</w:t>
      </w:r>
      <w:r w:rsidR="00437D93">
        <w:rPr>
          <w:rFonts w:ascii="Cambria" w:hAnsi="Cambria" w:cs="Lucida Grande"/>
          <w:color w:val="000000"/>
        </w:rPr>
        <w:t xml:space="preserve"> </w:t>
      </w:r>
      <w:r>
        <w:t xml:space="preserve">0.05). </w:t>
      </w:r>
      <w:r w:rsidR="00437D93">
        <w:t>In order to identify potential influences on the observed treatment effects we performed a linear regression analysis using the difference between control and treatment CO2 fluxes and observed 14C-CO2 as the response variable</w:t>
      </w:r>
    </w:p>
    <w:p w14:paraId="468BF6B7" w14:textId="690BC0F5" w:rsidR="006C4AD3" w:rsidRPr="00AA68E0" w:rsidRDefault="006C4AD3" w:rsidP="00B22C3B">
      <w:pPr>
        <w:pStyle w:val="Listenabsatz"/>
        <w:spacing w:after="120"/>
        <w:ind w:left="1440"/>
        <w:contextualSpacing w:val="0"/>
        <w:rPr>
          <w:b/>
        </w:rPr>
      </w:pPr>
    </w:p>
    <w:p w14:paraId="5A43EB32" w14:textId="523BF18A" w:rsidR="001C273F" w:rsidRPr="00AA68E0" w:rsidRDefault="001C273F" w:rsidP="001C273F">
      <w:pPr>
        <w:pStyle w:val="Listenabsatz"/>
        <w:numPr>
          <w:ilvl w:val="0"/>
          <w:numId w:val="4"/>
        </w:numPr>
        <w:spacing w:after="120"/>
        <w:contextualSpacing w:val="0"/>
        <w:rPr>
          <w:b/>
        </w:rPr>
      </w:pPr>
      <w:r w:rsidRPr="00AA68E0">
        <w:rPr>
          <w:b/>
        </w:rPr>
        <w:t>Results</w:t>
      </w:r>
    </w:p>
    <w:p w14:paraId="6D29396C" w14:textId="150491B8" w:rsidR="00FD1B5C" w:rsidRPr="00AA68E0" w:rsidRDefault="00FD1B5C" w:rsidP="001D38A7">
      <w:pPr>
        <w:pStyle w:val="Listenabsatz"/>
        <w:ind w:left="1440"/>
        <w:rPr>
          <w:i/>
        </w:rPr>
      </w:pPr>
      <w:r w:rsidRPr="00AA68E0">
        <w:rPr>
          <w:i/>
        </w:rPr>
        <w:t>Respiration rates: Experiment 1 (</w:t>
      </w:r>
      <w:r w:rsidR="00461B0E" w:rsidRPr="00AA68E0">
        <w:rPr>
          <w:i/>
        </w:rPr>
        <w:t xml:space="preserve">air-dry + storage treatment, </w:t>
      </w:r>
      <w:r w:rsidRPr="00AA68E0">
        <w:rPr>
          <w:i/>
        </w:rPr>
        <w:t>2011 samples)</w:t>
      </w:r>
    </w:p>
    <w:p w14:paraId="582D84B9" w14:textId="541FCC04" w:rsidR="00872E71" w:rsidRPr="00AA68E0" w:rsidRDefault="00872E71" w:rsidP="00120761">
      <w:pPr>
        <w:pStyle w:val="Listenabsatz"/>
        <w:numPr>
          <w:ilvl w:val="1"/>
          <w:numId w:val="4"/>
        </w:numPr>
      </w:pPr>
      <w:r w:rsidRPr="00AA68E0">
        <w:t>Respiration rates increased dramatically following rewetting</w:t>
      </w:r>
      <w:r w:rsidR="00CC3D2A" w:rsidRPr="00AA68E0">
        <w:t xml:space="preserve"> for the air-dry + storage </w:t>
      </w:r>
      <w:r w:rsidR="00120761" w:rsidRPr="00AA68E0">
        <w:t>treatment</w:t>
      </w:r>
      <w:r w:rsidRPr="00AA68E0">
        <w:t>,</w:t>
      </w:r>
      <w:r w:rsidR="001D38A7" w:rsidRPr="00AA68E0">
        <w:t xml:space="preserve"> </w:t>
      </w:r>
      <w:commentRangeStart w:id="10"/>
      <w:r w:rsidR="001D38A7" w:rsidRPr="00AA68E0">
        <w:t>s</w:t>
      </w:r>
      <w:r w:rsidR="00FD1B5C" w:rsidRPr="00AA68E0">
        <w:t>imilar to what has been o</w:t>
      </w:r>
      <w:r w:rsidRPr="00AA68E0">
        <w:t xml:space="preserve">bserved in other </w:t>
      </w:r>
      <w:r w:rsidR="00CC3D2A" w:rsidRPr="00AA68E0">
        <w:t xml:space="preserve">air-dry/rewetting </w:t>
      </w:r>
      <w:r w:rsidRPr="00AA68E0">
        <w:t>studies [cite].</w:t>
      </w:r>
      <w:r w:rsidR="00FD1B5C" w:rsidRPr="00AA68E0">
        <w:t xml:space="preserve"> </w:t>
      </w:r>
      <w:commentRangeEnd w:id="10"/>
      <w:r w:rsidR="006A34E8">
        <w:rPr>
          <w:rStyle w:val="Kommentarzeichen"/>
        </w:rPr>
        <w:commentReference w:id="10"/>
      </w:r>
      <w:r w:rsidRPr="00AA68E0">
        <w:t xml:space="preserve">However, </w:t>
      </w:r>
      <w:r w:rsidR="00FD1B5C" w:rsidRPr="00AA68E0">
        <w:t>the magnitude and trend of the respiration rates were significantly different between grassland and forest sites</w:t>
      </w:r>
      <w:r w:rsidR="006E612B" w:rsidRPr="00AA68E0">
        <w:t xml:space="preserve"> </w:t>
      </w:r>
      <w:r w:rsidR="00FD1B5C" w:rsidRPr="00AA68E0">
        <w:t xml:space="preserve">[statistics; </w:t>
      </w:r>
      <w:commentRangeStart w:id="11"/>
      <w:r w:rsidR="00FD1B5C" w:rsidRPr="00AA68E0">
        <w:t>other forest/grassland studies for comparison</w:t>
      </w:r>
      <w:commentRangeEnd w:id="11"/>
      <w:r w:rsidR="006A34E8">
        <w:rPr>
          <w:rStyle w:val="Kommentarzeichen"/>
        </w:rPr>
        <w:commentReference w:id="11"/>
      </w:r>
      <w:r w:rsidR="00FD1B5C" w:rsidRPr="00AA68E0">
        <w:t xml:space="preserve">?]. </w:t>
      </w:r>
    </w:p>
    <w:p w14:paraId="1A4929CC" w14:textId="756A5056" w:rsidR="006E612B" w:rsidRPr="00AA68E0" w:rsidRDefault="00872E71" w:rsidP="00FD1B5C">
      <w:pPr>
        <w:pStyle w:val="Listenabsatz"/>
        <w:numPr>
          <w:ilvl w:val="1"/>
          <w:numId w:val="4"/>
        </w:numPr>
      </w:pPr>
      <w:r w:rsidRPr="00AA68E0">
        <w:t>F</w:t>
      </w:r>
      <w:r w:rsidR="00FD1B5C" w:rsidRPr="00AA68E0">
        <w:t>or the grassland sites</w:t>
      </w:r>
      <w:r w:rsidRPr="00AA68E0">
        <w:t xml:space="preserve">, respiration </w:t>
      </w:r>
      <w:r w:rsidR="00FD1B5C" w:rsidRPr="00AA68E0">
        <w:t>was four times greater than in forest sites, reaching a maximum of 28 mg</w:t>
      </w:r>
      <w:r w:rsidR="0075163C">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36 h, followed by a sharp decline. Mean respiration rates in forest sites peaked at 7 mgCO2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96 h, followed by a much more gradual d</w:t>
      </w:r>
      <w:r w:rsidR="006E612B" w:rsidRPr="00AA68E0">
        <w:t>ecline than in grassland sites.</w:t>
      </w:r>
    </w:p>
    <w:p w14:paraId="4ECADDAC" w14:textId="2187CE7B" w:rsidR="00120761" w:rsidRPr="00AA68E0" w:rsidRDefault="00A166BB" w:rsidP="00FD1B5C">
      <w:pPr>
        <w:pStyle w:val="Listenabsatz"/>
        <w:numPr>
          <w:ilvl w:val="1"/>
          <w:numId w:val="4"/>
        </w:numPr>
      </w:pPr>
      <w:commentRangeStart w:id="12"/>
      <w:r w:rsidRPr="00AA68E0">
        <w:t>C</w:t>
      </w:r>
      <w:r w:rsidR="00120761" w:rsidRPr="00AA68E0">
        <w:t>ontrol samples responded</w:t>
      </w:r>
      <w:r w:rsidRPr="00AA68E0">
        <w:t xml:space="preserve"> more</w:t>
      </w:r>
      <w:r w:rsidR="00120761" w:rsidRPr="00AA68E0">
        <w:t xml:space="preserve"> </w:t>
      </w:r>
      <w:r w:rsidRPr="00AA68E0">
        <w:t xml:space="preserve">weakly and </w:t>
      </w:r>
      <w:r w:rsidR="00120761" w:rsidRPr="00AA68E0">
        <w:t xml:space="preserve">more </w:t>
      </w:r>
      <w:r w:rsidRPr="00AA68E0">
        <w:t>gradually</w:t>
      </w:r>
      <w:r w:rsidR="00120761" w:rsidRPr="00AA68E0">
        <w:t xml:space="preserve"> </w:t>
      </w:r>
      <w:r w:rsidRPr="00AA68E0">
        <w:t xml:space="preserve">to rewetting, although as in the treatment samples </w:t>
      </w:r>
      <w:commentRangeEnd w:id="12"/>
      <w:r w:rsidR="00B60B13">
        <w:rPr>
          <w:rStyle w:val="Kommentarzeichen"/>
        </w:rPr>
        <w:commentReference w:id="12"/>
      </w:r>
      <w:r w:rsidRPr="00AA68E0">
        <w:t xml:space="preserve">respiration was </w:t>
      </w:r>
      <w:r w:rsidRPr="00AA68E0">
        <w:lastRenderedPageBreak/>
        <w:t>greater in grassland soils than in forest soils. P</w:t>
      </w:r>
      <w:r w:rsidR="00FD1B5C" w:rsidRPr="00AA68E0">
        <w:t xml:space="preserve">eak respiration rates for </w:t>
      </w:r>
      <w:r w:rsidR="001D38A7" w:rsidRPr="00AA68E0">
        <w:t>control</w:t>
      </w:r>
      <w:r w:rsidR="00FD1B5C" w:rsidRPr="00AA68E0">
        <w:t xml:space="preserve"> incubations were 11 mg</w:t>
      </w:r>
      <w:r w:rsidRPr="00AA68E0">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and 3 mg</w:t>
      </w:r>
      <w:r w:rsidRPr="00AA68E0">
        <w:t xml:space="preserve"> </w:t>
      </w:r>
      <w:r w:rsidR="00FD1B5C" w:rsidRPr="00AA68E0">
        <w:t>CO2 gC</w:t>
      </w:r>
      <w:r w:rsidR="00FD1B5C" w:rsidRPr="00AA68E0">
        <w:rPr>
          <w:vertAlign w:val="superscript"/>
        </w:rPr>
        <w:t>-1</w:t>
      </w:r>
      <w:r w:rsidR="00FD1B5C" w:rsidRPr="00AA68E0">
        <w:t xml:space="preserve"> d</w:t>
      </w:r>
      <w:r w:rsidR="00FD1B5C" w:rsidRPr="00AA68E0">
        <w:rPr>
          <w:vertAlign w:val="superscript"/>
        </w:rPr>
        <w:t>-1</w:t>
      </w:r>
      <w:r w:rsidR="00FD1B5C" w:rsidRPr="00AA68E0">
        <w:t xml:space="preserve"> after 114 h for grasslands and forests, respectively [Fig. </w:t>
      </w:r>
      <w:proofErr w:type="spellStart"/>
      <w:r w:rsidR="00FD1B5C" w:rsidRPr="00AA68E0">
        <w:t>resp</w:t>
      </w:r>
      <w:proofErr w:type="spellEnd"/>
      <w:r w:rsidR="00FD1B5C" w:rsidRPr="00AA68E0">
        <w:t xml:space="preserve"> rates</w:t>
      </w:r>
      <w:r w:rsidR="00AC1761">
        <w:t>, A</w:t>
      </w:r>
      <w:r w:rsidR="00FD1B5C" w:rsidRPr="00AA68E0">
        <w:t xml:space="preserve">]. </w:t>
      </w:r>
    </w:p>
    <w:p w14:paraId="1AC392A7" w14:textId="77777777" w:rsidR="00461B0E" w:rsidRPr="00AA68E0" w:rsidRDefault="00461B0E" w:rsidP="00461B0E">
      <w:pPr>
        <w:pStyle w:val="Listenabsatz"/>
        <w:ind w:left="1440"/>
        <w:rPr>
          <w:i/>
        </w:rPr>
      </w:pPr>
    </w:p>
    <w:p w14:paraId="6CAEFC63" w14:textId="41A8F2C0" w:rsidR="00461B0E" w:rsidRPr="00AA68E0" w:rsidRDefault="00461B0E" w:rsidP="00461B0E">
      <w:pPr>
        <w:pStyle w:val="Listenabsatz"/>
        <w:ind w:left="1440"/>
        <w:rPr>
          <w:i/>
        </w:rPr>
      </w:pPr>
      <w:r w:rsidRPr="00AA68E0">
        <w:rPr>
          <w:i/>
        </w:rPr>
        <w:t>Respiration rates: Exper</w:t>
      </w:r>
      <w:r w:rsidR="00232758" w:rsidRPr="00AA68E0">
        <w:rPr>
          <w:i/>
        </w:rPr>
        <w:t>iment 2 (air-dry treatment, 2019</w:t>
      </w:r>
      <w:r w:rsidRPr="00AA68E0">
        <w:rPr>
          <w:i/>
        </w:rPr>
        <w:t xml:space="preserve"> samples)</w:t>
      </w:r>
    </w:p>
    <w:p w14:paraId="5557ED6B" w14:textId="30581FE9" w:rsidR="00461B0E" w:rsidRPr="00AA68E0" w:rsidRDefault="00672FE2" w:rsidP="00910008">
      <w:pPr>
        <w:pStyle w:val="Listenabsatz"/>
        <w:numPr>
          <w:ilvl w:val="1"/>
          <w:numId w:val="4"/>
        </w:numPr>
      </w:pPr>
      <w:r w:rsidRPr="00AA68E0">
        <w:t>Compared to control samples, r</w:t>
      </w:r>
      <w:r w:rsidR="00461B0E" w:rsidRPr="00AA68E0">
        <w:t xml:space="preserve">espiration rates increased dramatically following rewetting in the air-dry </w:t>
      </w:r>
      <w:r w:rsidR="005D65E4" w:rsidRPr="00AA68E0">
        <w:t xml:space="preserve">treatment samples, just as </w:t>
      </w:r>
      <w:r w:rsidR="00461B0E" w:rsidRPr="00AA68E0">
        <w:t>the air-dry + storage treatment samples in experiment 1.</w:t>
      </w:r>
      <w:r w:rsidR="00910008" w:rsidRPr="00AA68E0">
        <w:t xml:space="preserve"> [</w:t>
      </w:r>
      <w:proofErr w:type="gramStart"/>
      <w:r w:rsidR="00910008" w:rsidRPr="00AA68E0">
        <w:t>add</w:t>
      </w:r>
      <w:proofErr w:type="gramEnd"/>
      <w:r w:rsidR="00910008" w:rsidRPr="00AA68E0">
        <w:t xml:space="preserve"> statistics comparing </w:t>
      </w:r>
      <w:proofErr w:type="spellStart"/>
      <w:r w:rsidR="00910008" w:rsidRPr="00AA68E0">
        <w:t>exp</w:t>
      </w:r>
      <w:proofErr w:type="spellEnd"/>
      <w:r w:rsidR="00910008" w:rsidRPr="00AA68E0">
        <w:t xml:space="preserve"> 1 w/ </w:t>
      </w:r>
      <w:proofErr w:type="spellStart"/>
      <w:r w:rsidR="00910008" w:rsidRPr="00AA68E0">
        <w:t>exp</w:t>
      </w:r>
      <w:proofErr w:type="spellEnd"/>
      <w:r w:rsidR="00910008" w:rsidRPr="00AA68E0">
        <w:t xml:space="preserve"> 2].</w:t>
      </w:r>
      <w:r w:rsidR="00461B0E" w:rsidRPr="00AA68E0">
        <w:t xml:space="preserve"> However, unlike the air-dry + storage treatment, forest and grassland soils responded similarly</w:t>
      </w:r>
      <w:r w:rsidR="005D65E4" w:rsidRPr="00AA68E0">
        <w:t xml:space="preserve"> </w:t>
      </w:r>
      <w:r w:rsidR="004B74E0">
        <w:t xml:space="preserve">to the air-dry treatment </w:t>
      </w:r>
      <w:r w:rsidR="005D65E4" w:rsidRPr="00AA68E0">
        <w:t>in experiment 2 and total CO2 release during the pre-incubation period was not significantly different between forests and grasslands (p = 0.56)</w:t>
      </w:r>
      <w:r w:rsidR="00AC1761">
        <w:t xml:space="preserve"> </w:t>
      </w:r>
      <w:r w:rsidR="00AC1761" w:rsidRPr="00AA68E0">
        <w:t xml:space="preserve">[Fig. </w:t>
      </w:r>
      <w:proofErr w:type="spellStart"/>
      <w:r w:rsidR="00AC1761" w:rsidRPr="00AA68E0">
        <w:t>resp</w:t>
      </w:r>
      <w:proofErr w:type="spellEnd"/>
      <w:r w:rsidR="00AC1761" w:rsidRPr="00AA68E0">
        <w:t xml:space="preserve"> rates</w:t>
      </w:r>
      <w:r w:rsidR="00AC1761">
        <w:t>, B</w:t>
      </w:r>
      <w:r w:rsidR="00AC1761" w:rsidRPr="00AA68E0">
        <w:t>].</w:t>
      </w:r>
    </w:p>
    <w:p w14:paraId="5312509D" w14:textId="77777777" w:rsidR="00CD4204" w:rsidRPr="00AA68E0" w:rsidRDefault="00CD4204" w:rsidP="00CD4204">
      <w:pPr>
        <w:pStyle w:val="Listenabsatz"/>
        <w:ind w:left="1440"/>
      </w:pPr>
    </w:p>
    <w:p w14:paraId="26CD2A60" w14:textId="579B6E86" w:rsidR="00CD4204" w:rsidRPr="00AA68E0" w:rsidRDefault="00232758" w:rsidP="00232758">
      <w:pPr>
        <w:pStyle w:val="Listenabsatz"/>
        <w:ind w:left="1440"/>
        <w:rPr>
          <w:i/>
        </w:rPr>
      </w:pPr>
      <w:r w:rsidRPr="00AA68E0">
        <w:rPr>
          <w:i/>
        </w:rPr>
        <w:t>Radiocarbon results</w:t>
      </w:r>
      <w:r w:rsidR="00CD4204" w:rsidRPr="00AA68E0">
        <w:rPr>
          <w:i/>
        </w:rPr>
        <w:t>:</w:t>
      </w:r>
      <w:r w:rsidRPr="00AA68E0">
        <w:rPr>
          <w:i/>
        </w:rPr>
        <w:t xml:space="preserve"> pre-incubation vs. equilibrium respiration</w:t>
      </w:r>
      <w:r w:rsidR="00CD4204" w:rsidRPr="00AA68E0">
        <w:rPr>
          <w:i/>
        </w:rPr>
        <w:t xml:space="preserve"> </w:t>
      </w:r>
      <w:r w:rsidR="00FB4BDD" w:rsidRPr="00AA68E0">
        <w:rPr>
          <w:i/>
        </w:rPr>
        <w:t>(experiment 1 and experiment 2)</w:t>
      </w:r>
    </w:p>
    <w:p w14:paraId="6867C70C" w14:textId="3FCCF68D" w:rsidR="00D35DBD" w:rsidRPr="00AA68E0" w:rsidRDefault="00910008" w:rsidP="00461B0E">
      <w:pPr>
        <w:pStyle w:val="Listenabsatz"/>
        <w:numPr>
          <w:ilvl w:val="1"/>
          <w:numId w:val="4"/>
        </w:numPr>
      </w:pPr>
      <w:r w:rsidRPr="00AA68E0">
        <w:t>Despite the signific</w:t>
      </w:r>
      <w:r w:rsidR="00232758" w:rsidRPr="00AA68E0">
        <w:t xml:space="preserve">ant differences in respiration, </w:t>
      </w:r>
      <w:r w:rsidRPr="00AA68E0">
        <w:t xml:space="preserve">and </w:t>
      </w:r>
      <w:r w:rsidR="00232758" w:rsidRPr="00AA68E0">
        <w:t xml:space="preserve">in </w:t>
      </w:r>
      <w:r w:rsidRPr="00AA68E0">
        <w:t>c</w:t>
      </w:r>
      <w:r w:rsidR="00232758" w:rsidRPr="00AA68E0">
        <w:t xml:space="preserve">ontrast </w:t>
      </w:r>
      <w:r w:rsidR="00FD1B5C" w:rsidRPr="00AA68E0">
        <w:t xml:space="preserve">to our hypothesis, </w:t>
      </w:r>
      <w:r w:rsidRPr="00AA68E0">
        <w:t xml:space="preserve">we did not observe significant differences between </w:t>
      </w:r>
      <w:r w:rsidR="00CD4204" w:rsidRPr="00AA68E0">
        <w:rPr>
          <w:vertAlign w:val="superscript"/>
        </w:rPr>
        <w:t>14</w:t>
      </w:r>
      <w:r w:rsidR="00CD4204" w:rsidRPr="00AA68E0">
        <w:t>C-CO</w:t>
      </w:r>
      <w:r w:rsidR="00CD4204" w:rsidRPr="00AA68E0">
        <w:rPr>
          <w:vertAlign w:val="subscript"/>
        </w:rPr>
        <w:t>2</w:t>
      </w:r>
      <w:r w:rsidR="00CD4204" w:rsidRPr="00AA68E0">
        <w:t xml:space="preserve"> respired during the pre-incubation period</w:t>
      </w:r>
      <w:r w:rsidR="00FD1B5C" w:rsidRPr="00AA68E0">
        <w:t xml:space="preserve"> </w:t>
      </w:r>
      <w:r w:rsidRPr="00AA68E0">
        <w:t xml:space="preserve">and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00CD4204" w:rsidRPr="00AA68E0">
        <w:t xml:space="preserve">respired during the </w:t>
      </w:r>
      <w:r w:rsidR="00461B0E" w:rsidRPr="00AA68E0">
        <w:t>equilibrium respiration period</w:t>
      </w:r>
      <w:r w:rsidR="00232758" w:rsidRPr="00AA68E0">
        <w:t xml:space="preserve">: neither for the air-dry + storage treatment </w:t>
      </w:r>
      <w:r w:rsidR="00864A9F" w:rsidRPr="00AA68E0">
        <w:t xml:space="preserve">(2011 samples) </w:t>
      </w:r>
      <w:r w:rsidR="00232758" w:rsidRPr="00AA68E0">
        <w:t>nor for the air-dry</w:t>
      </w:r>
      <w:r w:rsidR="00864A9F" w:rsidRPr="00AA68E0">
        <w:t xml:space="preserve"> treatment alone (2019 samples)</w:t>
      </w:r>
      <w:r w:rsidR="00D35DBD" w:rsidRPr="00AA68E0">
        <w:t xml:space="preserve"> [Fig. pre vs. main </w:t>
      </w:r>
      <w:proofErr w:type="spellStart"/>
      <w:r w:rsidR="00D35DBD" w:rsidRPr="00AA68E0">
        <w:t>inc</w:t>
      </w:r>
      <w:proofErr w:type="spellEnd"/>
      <w:r w:rsidR="00D35DBD" w:rsidRPr="00AA68E0">
        <w:t xml:space="preserve"> 14C</w:t>
      </w:r>
      <w:r w:rsidR="00AC1761">
        <w:t>, 1:1</w:t>
      </w:r>
      <w:r w:rsidR="00D35DBD" w:rsidRPr="00AA68E0">
        <w:t>]</w:t>
      </w:r>
      <w:r w:rsidR="00461B0E" w:rsidRPr="00AA68E0">
        <w:t xml:space="preserve">. </w:t>
      </w:r>
    </w:p>
    <w:p w14:paraId="5245AFC3" w14:textId="1F7D9338" w:rsidR="00461B0E" w:rsidRPr="00AA68E0" w:rsidRDefault="00864A9F" w:rsidP="00B60B13">
      <w:pPr>
        <w:pStyle w:val="Listenabsatz"/>
        <w:numPr>
          <w:ilvl w:val="1"/>
          <w:numId w:val="4"/>
        </w:numPr>
      </w:pPr>
      <w:commentRangeStart w:id="13"/>
      <w:r w:rsidRPr="00AA68E0">
        <w:t>Differences</w:t>
      </w:r>
      <w:r w:rsidR="00461B0E" w:rsidRPr="00AA68E0">
        <w:t xml:space="preserve"> between forest samples </w:t>
      </w:r>
      <w:commentRangeEnd w:id="13"/>
      <w:r w:rsidR="00B60B13">
        <w:rPr>
          <w:rStyle w:val="Kommentarzeichen"/>
        </w:rPr>
        <w:commentReference w:id="13"/>
      </w:r>
      <w:r w:rsidR="00461B0E" w:rsidRPr="00AA68E0">
        <w:t xml:space="preserve">were not significantly different </w:t>
      </w:r>
      <w:del w:id="14" w:author="Marion Schrumpf" w:date="2020-04-27T17:03:00Z">
        <w:r w:rsidR="00461B0E" w:rsidRPr="00AA68E0" w:rsidDel="00B60B13">
          <w:delText xml:space="preserve">than </w:delText>
        </w:r>
      </w:del>
      <w:ins w:id="15" w:author="Marion Schrumpf" w:date="2020-04-27T17:03:00Z">
        <w:r w:rsidR="00B60B13">
          <w:t xml:space="preserve">from? </w:t>
        </w:r>
      </w:ins>
      <w:r w:rsidR="00461B0E" w:rsidRPr="00AA68E0">
        <w:t>differences between grassland samples</w:t>
      </w:r>
      <w:r w:rsidR="00232758" w:rsidRPr="00AA68E0">
        <w:t xml:space="preserve"> (paired t-test mean difference 0.52 ± 5.67, p = 0.86 on 8 degrees of freedom)</w:t>
      </w:r>
      <w:r w:rsidR="00461B0E" w:rsidRPr="00AA68E0">
        <w:t xml:space="preserve">, </w:t>
      </w:r>
      <w:r w:rsidRPr="00AA68E0">
        <w:t>so f</w:t>
      </w:r>
      <w:r w:rsidR="00461B0E" w:rsidRPr="00AA68E0">
        <w:t>orests and grasslands were pooled for statistical analysis</w:t>
      </w:r>
      <w:r w:rsidR="00D35DBD" w:rsidRPr="00AA68E0">
        <w:t>.</w:t>
      </w:r>
      <w:r w:rsidR="00461B0E" w:rsidRPr="00AA68E0">
        <w:t xml:space="preserve"> Note that due to lower respiration rates during pre-incubation, only three of the six forest samples </w:t>
      </w:r>
      <w:r w:rsidRPr="00AA68E0">
        <w:t xml:space="preserve">in experiment 1 </w:t>
      </w:r>
      <w:r w:rsidR="00461B0E" w:rsidRPr="00AA68E0">
        <w:t>generated enough CO</w:t>
      </w:r>
      <w:r w:rsidR="00461B0E" w:rsidRPr="00AA68E0">
        <w:rPr>
          <w:vertAlign w:val="subscript"/>
        </w:rPr>
        <w:t xml:space="preserve">2 </w:t>
      </w:r>
      <w:r w:rsidR="00461B0E" w:rsidRPr="00AA68E0">
        <w:t>to measure radiocarbon. Additionally,</w:t>
      </w:r>
      <w:r w:rsidRPr="00AA68E0">
        <w:t xml:space="preserve"> it was not possible to compare </w:t>
      </w:r>
      <w:r w:rsidR="00461B0E" w:rsidRPr="00AA68E0">
        <w:t xml:space="preserve">pre-incubation and equilibrium respiration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Pr="00AA68E0">
        <w:t xml:space="preserve">for </w:t>
      </w:r>
      <w:r w:rsidR="00461B0E" w:rsidRPr="00AA68E0">
        <w:t xml:space="preserve">the </w:t>
      </w:r>
      <w:r w:rsidRPr="00AA68E0">
        <w:t>control samples in experiment 1 since</w:t>
      </w:r>
      <w:r w:rsidR="00461B0E" w:rsidRPr="00AA68E0">
        <w:t xml:space="preserve"> pre-incubation </w:t>
      </w:r>
      <w:r w:rsidR="00232758" w:rsidRPr="00AA68E0">
        <w:rPr>
          <w:vertAlign w:val="superscript"/>
        </w:rPr>
        <w:t>14</w:t>
      </w:r>
      <w:r w:rsidR="00232758" w:rsidRPr="00AA68E0">
        <w:t>C-CO</w:t>
      </w:r>
      <w:r w:rsidR="00232758" w:rsidRPr="00AA68E0">
        <w:rPr>
          <w:vertAlign w:val="subscript"/>
        </w:rPr>
        <w:t>2</w:t>
      </w:r>
      <w:r w:rsidR="00232758" w:rsidRPr="00AA68E0">
        <w:t xml:space="preserve"> </w:t>
      </w:r>
      <w:r w:rsidRPr="00AA68E0">
        <w:t xml:space="preserve">was not measured for these </w:t>
      </w:r>
      <w:r w:rsidR="00461B0E" w:rsidRPr="00AA68E0">
        <w:t>samples in 2011.</w:t>
      </w:r>
    </w:p>
    <w:p w14:paraId="5D3DC464" w14:textId="43FB6697" w:rsidR="00C267B8" w:rsidRPr="00AA68E0" w:rsidRDefault="00D35DBD" w:rsidP="00C267B8">
      <w:pPr>
        <w:pStyle w:val="Listenabsatz"/>
        <w:numPr>
          <w:ilvl w:val="1"/>
          <w:numId w:val="4"/>
        </w:numPr>
      </w:pPr>
      <w:r w:rsidRPr="00AA68E0">
        <w:t xml:space="preserve">There was one outlier for which the pre-incubation CO2 was substantially depleted relative to equilibrium period respiration, however even when included in the statistical analysis the overall differences between pre-incubation </w:t>
      </w:r>
      <w:r w:rsidRPr="00AA68E0">
        <w:rPr>
          <w:vertAlign w:val="superscript"/>
        </w:rPr>
        <w:t>14</w:t>
      </w:r>
      <w:r w:rsidRPr="00AA68E0">
        <w:t>C-CO</w:t>
      </w:r>
      <w:r w:rsidRPr="00AA68E0">
        <w:rPr>
          <w:vertAlign w:val="subscript"/>
        </w:rPr>
        <w:t>2</w:t>
      </w:r>
      <w:r w:rsidRPr="00AA68E0">
        <w:t xml:space="preserve"> and equilibrium </w:t>
      </w:r>
      <w:r w:rsidR="0056440E" w:rsidRPr="00AA68E0">
        <w:rPr>
          <w:vertAlign w:val="superscript"/>
        </w:rPr>
        <w:t>14</w:t>
      </w:r>
      <w:r w:rsidR="0056440E" w:rsidRPr="00AA68E0">
        <w:t>C-CO</w:t>
      </w:r>
      <w:r w:rsidR="0056440E" w:rsidRPr="00AA68E0">
        <w:rPr>
          <w:vertAlign w:val="subscript"/>
        </w:rPr>
        <w:t>2</w:t>
      </w:r>
      <w:r w:rsidR="0056440E" w:rsidRPr="00AA68E0">
        <w:t xml:space="preserve"> were not significant (Supplementary figure 2). </w:t>
      </w:r>
    </w:p>
    <w:p w14:paraId="125093F4" w14:textId="77777777" w:rsidR="00C267B8" w:rsidRPr="00AA68E0" w:rsidRDefault="00C267B8" w:rsidP="00C267B8">
      <w:pPr>
        <w:pStyle w:val="Listenabsatz"/>
        <w:ind w:left="1440"/>
        <w:rPr>
          <w:i/>
        </w:rPr>
      </w:pPr>
    </w:p>
    <w:p w14:paraId="63658F72" w14:textId="68503E4A" w:rsidR="00C267B8" w:rsidRPr="00AA68E0" w:rsidRDefault="00C267B8" w:rsidP="00C267B8">
      <w:pPr>
        <w:pStyle w:val="Listenabsatz"/>
        <w:ind w:left="1440"/>
        <w:rPr>
          <w:i/>
        </w:rPr>
      </w:pPr>
      <w:r w:rsidRPr="00AA68E0">
        <w:rPr>
          <w:i/>
        </w:rPr>
        <w:t xml:space="preserve">Radiocarbon results: equilibrium respiration </w:t>
      </w:r>
    </w:p>
    <w:p w14:paraId="79D00FD7" w14:textId="77777777" w:rsidR="007F580E" w:rsidRDefault="004A301C" w:rsidP="007F580E">
      <w:pPr>
        <w:pStyle w:val="Listenabsatz"/>
        <w:numPr>
          <w:ilvl w:val="0"/>
          <w:numId w:val="8"/>
        </w:numPr>
        <w:ind w:left="1440"/>
      </w:pPr>
      <w:r w:rsidRPr="00AA68E0">
        <w:t xml:space="preserve">For forest soils, the air-dry + storage treatment </w:t>
      </w:r>
      <w:r w:rsidR="007F580E">
        <w:t>(2011 samples, experiment 1) le</w:t>
      </w:r>
      <w:r w:rsidRPr="00AA68E0">
        <w:t>d to significant depletion in equilibrium respiration relative to the controls (statistics), whereas grassland soils showed the opposite trend (statistics).</w:t>
      </w:r>
    </w:p>
    <w:p w14:paraId="75E3D7A1" w14:textId="1AD48201" w:rsidR="004A301C" w:rsidRPr="00AC1761" w:rsidRDefault="007F580E" w:rsidP="007F580E">
      <w:pPr>
        <w:pStyle w:val="Listenabsatz"/>
        <w:numPr>
          <w:ilvl w:val="0"/>
          <w:numId w:val="8"/>
        </w:numPr>
        <w:ind w:left="1440"/>
        <w:rPr>
          <w:i/>
        </w:rPr>
      </w:pPr>
      <w:r w:rsidRPr="00AC1761">
        <w:rPr>
          <w:i/>
        </w:rPr>
        <w:t>Plotting 14C-CO2</w:t>
      </w:r>
      <w:r w:rsidR="004A301C" w:rsidRPr="00AC1761">
        <w:rPr>
          <w:i/>
        </w:rPr>
        <w:t xml:space="preserve"> </w:t>
      </w:r>
      <w:r w:rsidRPr="00AC1761">
        <w:rPr>
          <w:i/>
        </w:rPr>
        <w:t>from the 2011 samples against</w:t>
      </w:r>
      <w:r w:rsidR="004A301C" w:rsidRPr="00AC1761">
        <w:rPr>
          <w:i/>
        </w:rPr>
        <w:t xml:space="preserve"> the amount of CO</w:t>
      </w:r>
      <w:r w:rsidR="004A301C" w:rsidRPr="00AC1761">
        <w:rPr>
          <w:i/>
          <w:vertAlign w:val="subscript"/>
        </w:rPr>
        <w:t>2</w:t>
      </w:r>
      <w:r w:rsidR="004A301C" w:rsidRPr="00AC1761">
        <w:rPr>
          <w:i/>
        </w:rPr>
        <w:t>-</w:t>
      </w:r>
      <w:r w:rsidRPr="00AC1761">
        <w:rPr>
          <w:i/>
        </w:rPr>
        <w:t>C respired per gram of soil C shows that forest soils tend</w:t>
      </w:r>
      <w:r w:rsidR="004A301C" w:rsidRPr="00AC1761">
        <w:rPr>
          <w:i/>
        </w:rPr>
        <w:t xml:space="preserve"> to become more </w:t>
      </w:r>
      <w:r w:rsidR="004A301C" w:rsidRPr="00AC1761">
        <w:rPr>
          <w:i/>
        </w:rPr>
        <w:lastRenderedPageBreak/>
        <w:t xml:space="preserve">depleted in 14C with increasing C respired, but grassland </w:t>
      </w:r>
      <w:r w:rsidRPr="00AC1761">
        <w:rPr>
          <w:i/>
        </w:rPr>
        <w:t>soils do not</w:t>
      </w:r>
      <w:r w:rsidR="004A301C" w:rsidRPr="00AC1761">
        <w:rPr>
          <w:i/>
        </w:rPr>
        <w:t xml:space="preserve"> [fig. mean 14C vs. C respired]. </w:t>
      </w:r>
    </w:p>
    <w:p w14:paraId="210CF6F2" w14:textId="63284463" w:rsidR="007F580E" w:rsidRPr="00AA68E0" w:rsidRDefault="007F580E" w:rsidP="007F580E">
      <w:pPr>
        <w:pStyle w:val="Listenabsatz"/>
        <w:numPr>
          <w:ilvl w:val="0"/>
          <w:numId w:val="8"/>
        </w:numPr>
        <w:ind w:left="1440"/>
      </w:pPr>
      <w:r>
        <w:t>[</w:t>
      </w:r>
      <w:proofErr w:type="gramStart"/>
      <w:r>
        <w:t>perhaps</w:t>
      </w:r>
      <w:proofErr w:type="gramEnd"/>
      <w:r>
        <w:t xml:space="preserve"> this suggests that the “fast” pool in forests is smaller than in grasslands?]</w:t>
      </w:r>
    </w:p>
    <w:p w14:paraId="7FF431E7" w14:textId="71B59680" w:rsidR="00F004AE" w:rsidRPr="00AA68E0" w:rsidRDefault="004A301C" w:rsidP="00F004AE">
      <w:pPr>
        <w:pStyle w:val="Listenabsatz"/>
        <w:numPr>
          <w:ilvl w:val="0"/>
          <w:numId w:val="8"/>
        </w:numPr>
        <w:ind w:left="1440"/>
      </w:pPr>
      <w:r w:rsidRPr="00AA68E0">
        <w:t xml:space="preserve">In contrast to the results from experiment 1, both forest and grassland soils responded to the air-dry treatment </w:t>
      </w:r>
      <w:r w:rsidR="007F580E">
        <w:t xml:space="preserve">(2019 samples) </w:t>
      </w:r>
      <w:r w:rsidRPr="00AA68E0">
        <w:t>with relative enrichment in 14C-CO2 respired during the equilibrium respiration period</w:t>
      </w:r>
      <w:r w:rsidR="00605EDC" w:rsidRPr="00AA68E0">
        <w:t xml:space="preserve"> relative to control samples, and b</w:t>
      </w:r>
      <w:r w:rsidR="005149AE" w:rsidRPr="00AA68E0">
        <w:t xml:space="preserve">oth forest and grassland samples followed a trend of enrichment in 14C-CO2 with increasing amounts of CO2-C respired per gram of soil C [fig. 14C vs. C respired]. </w:t>
      </w:r>
    </w:p>
    <w:p w14:paraId="69DEA36D" w14:textId="77777777" w:rsidR="00F004AE" w:rsidRPr="00AA68E0" w:rsidRDefault="00F004AE" w:rsidP="00F004AE">
      <w:pPr>
        <w:pStyle w:val="Listenabsatz"/>
        <w:ind w:left="1440"/>
      </w:pPr>
    </w:p>
    <w:p w14:paraId="7C3569EA" w14:textId="676FBAC2" w:rsidR="00F004AE" w:rsidRPr="00AA68E0" w:rsidRDefault="00F004AE" w:rsidP="00F004AE">
      <w:pPr>
        <w:pStyle w:val="Listenabsatz"/>
        <w:ind w:left="1440"/>
        <w:rPr>
          <w:i/>
        </w:rPr>
      </w:pPr>
      <w:r w:rsidRPr="00AA68E0">
        <w:rPr>
          <w:i/>
        </w:rPr>
        <w:t xml:space="preserve">Radiocarbon results: </w:t>
      </w:r>
      <w:r w:rsidR="00B563DF" w:rsidRPr="00AA68E0">
        <w:rPr>
          <w:i/>
        </w:rPr>
        <w:t>air-drying vs. air-drying + storage</w:t>
      </w:r>
      <w:r w:rsidRPr="00AA68E0">
        <w:rPr>
          <w:i/>
        </w:rPr>
        <w:t xml:space="preserve"> </w:t>
      </w:r>
    </w:p>
    <w:p w14:paraId="3D2E1407" w14:textId="587243DA" w:rsidR="00F42350" w:rsidRDefault="00323486" w:rsidP="00F004AE">
      <w:pPr>
        <w:pStyle w:val="Listenabsatz"/>
        <w:numPr>
          <w:ilvl w:val="0"/>
          <w:numId w:val="8"/>
        </w:numPr>
        <w:ind w:left="1440"/>
      </w:pPr>
      <w:r>
        <w:t xml:space="preserve">The direction of change in 14C-CO2 in response </w:t>
      </w:r>
      <w:r w:rsidR="00F42350">
        <w:t xml:space="preserve">to </w:t>
      </w:r>
      <w:r>
        <w:t xml:space="preserve">either </w:t>
      </w:r>
      <w:r w:rsidR="00F42350">
        <w:t>the air-drying or the</w:t>
      </w:r>
      <w:r>
        <w:t xml:space="preserve"> air-drying + storage </w:t>
      </w:r>
      <w:r w:rsidR="00F42350">
        <w:t xml:space="preserve">treatment </w:t>
      </w:r>
      <w:r>
        <w:t xml:space="preserve">is difficult to predict due to uncertainty about the trajectory of 14C-CO2 over time and its position relative to the slower and faster cycling soil organic matter pools that contribute to heterotrophic respiration [conceptual figure 2]. </w:t>
      </w:r>
      <w:r w:rsidR="00F42350">
        <w:t xml:space="preserve">Site-specific soil organic matter dynamics make these responses particularly challenging to interpret. For example, </w:t>
      </w:r>
      <w:r w:rsidR="008B49D0">
        <w:t xml:space="preserve">one of the grassland sites analyzed has </w:t>
      </w:r>
    </w:p>
    <w:p w14:paraId="458C712E" w14:textId="2BC33326" w:rsidR="00323486" w:rsidRDefault="00F42350" w:rsidP="00F004AE">
      <w:pPr>
        <w:pStyle w:val="Listenabsatz"/>
        <w:numPr>
          <w:ilvl w:val="0"/>
          <w:numId w:val="8"/>
        </w:numPr>
        <w:ind w:left="1440"/>
      </w:pPr>
      <w:r>
        <w:t xml:space="preserve"> </w:t>
      </w:r>
    </w:p>
    <w:p w14:paraId="7869EBFD" w14:textId="77777777" w:rsidR="00F119DF" w:rsidRDefault="009A1149" w:rsidP="00F004AE">
      <w:pPr>
        <w:pStyle w:val="Listenabsatz"/>
        <w:numPr>
          <w:ilvl w:val="0"/>
          <w:numId w:val="8"/>
        </w:numPr>
        <w:ind w:left="1440"/>
      </w:pPr>
      <w:r w:rsidRPr="00AA68E0">
        <w:t>Separating</w:t>
      </w:r>
      <w:r w:rsidR="00B563DF" w:rsidRPr="00AA68E0">
        <w:t xml:space="preserve"> the effect</w:t>
      </w:r>
      <w:r w:rsidRPr="00AA68E0">
        <w:t>s</w:t>
      </w:r>
      <w:r w:rsidR="00B563DF" w:rsidRPr="00AA68E0">
        <w:t xml:space="preserve"> of air-drying from the combined effect of air-drying</w:t>
      </w:r>
      <w:r w:rsidR="00F004AE" w:rsidRPr="00AA68E0">
        <w:t xml:space="preserve"> </w:t>
      </w:r>
      <w:r w:rsidRPr="00AA68E0">
        <w:t>+ storage is challeng</w:t>
      </w:r>
      <w:r w:rsidR="00345262">
        <w:t>ing due</w:t>
      </w:r>
      <w:r w:rsidR="00AA68E0" w:rsidRPr="00AA68E0">
        <w:t xml:space="preserve"> </w:t>
      </w:r>
      <w:r w:rsidR="00345262">
        <w:t xml:space="preserve">to the </w:t>
      </w:r>
      <w:r w:rsidR="00AA68E0" w:rsidRPr="00AA68E0">
        <w:t>non-linear</w:t>
      </w:r>
      <w:r w:rsidR="00345262">
        <w:t>ity of 14C trends over time</w:t>
      </w:r>
      <w:r w:rsidR="00837A71">
        <w:t xml:space="preserve"> </w:t>
      </w:r>
      <w:r w:rsidR="00F119DF">
        <w:t>(due to the</w:t>
      </w:r>
      <w:r w:rsidR="00837A71">
        <w:t xml:space="preserve"> </w:t>
      </w:r>
      <w:r w:rsidR="00F119DF">
        <w:t xml:space="preserve">influence of the </w:t>
      </w:r>
      <w:r w:rsidR="00837A71">
        <w:t>bomb curve</w:t>
      </w:r>
      <w:r w:rsidR="00F119DF">
        <w:t>) as well as site-specific soil organic matter dynamics</w:t>
      </w:r>
      <w:r w:rsidR="00837A71">
        <w:t xml:space="preserve">. </w:t>
      </w:r>
    </w:p>
    <w:p w14:paraId="11BB91D7" w14:textId="0726EFEC" w:rsidR="00345262" w:rsidRDefault="00837A71" w:rsidP="00F004AE">
      <w:pPr>
        <w:pStyle w:val="Listenabsatz"/>
        <w:numPr>
          <w:ilvl w:val="0"/>
          <w:numId w:val="8"/>
        </w:numPr>
        <w:ind w:left="1440"/>
      </w:pPr>
      <w:r>
        <w:t xml:space="preserve">We </w:t>
      </w:r>
      <w:r w:rsidR="004146DC">
        <w:t xml:space="preserve">sought to compensate for these confounding factors </w:t>
      </w:r>
      <w:r>
        <w:t>by comparing</w:t>
      </w:r>
      <w:r w:rsidR="00345262">
        <w:t xml:space="preserve"> </w:t>
      </w:r>
      <w:r>
        <w:t xml:space="preserve">trends in the </w:t>
      </w:r>
      <w:r w:rsidR="00345262">
        <w:t>difference</w:t>
      </w:r>
      <w:r>
        <w:t>s</w:t>
      </w:r>
      <w:r w:rsidR="00345262">
        <w:t xml:space="preserve"> </w:t>
      </w:r>
      <w:r>
        <w:t xml:space="preserve">in 14C-CO2 </w:t>
      </w:r>
      <w:r w:rsidR="004146DC">
        <w:t xml:space="preserve">over time (2011 versus 2019) in </w:t>
      </w:r>
      <w:r>
        <w:t>control and treatment samples for the subset of sites that were sampled in both years</w:t>
      </w:r>
      <w:r w:rsidR="004146DC">
        <w:t xml:space="preserve"> [fig. control/treatment 14C over time]</w:t>
      </w:r>
      <w:r>
        <w:t xml:space="preserve">. </w:t>
      </w:r>
    </w:p>
    <w:p w14:paraId="24337D7F" w14:textId="1ADD7DDF" w:rsidR="00345262" w:rsidRDefault="004146DC" w:rsidP="004146DC">
      <w:pPr>
        <w:pStyle w:val="Listenabsatz"/>
        <w:numPr>
          <w:ilvl w:val="0"/>
          <w:numId w:val="8"/>
        </w:numPr>
        <w:ind w:left="1440"/>
      </w:pPr>
      <w:r>
        <w:t xml:space="preserve">On average, </w:t>
      </w:r>
      <w:r w:rsidR="00837A71">
        <w:t xml:space="preserve">14C-CO2 declined for </w:t>
      </w:r>
      <w:commentRangeStart w:id="16"/>
      <w:r w:rsidR="00837A71">
        <w:t>both control and treatment samples between 2011 and 2019</w:t>
      </w:r>
      <w:commentRangeEnd w:id="16"/>
      <w:r w:rsidR="00312624">
        <w:rPr>
          <w:rStyle w:val="Kommentarzeichen"/>
        </w:rPr>
        <w:commentReference w:id="16"/>
      </w:r>
      <w:r w:rsidR="00837A71">
        <w:t xml:space="preserve">, </w:t>
      </w:r>
      <w:r>
        <w:t>although at a slower rate than atmospheric 14C. The same</w:t>
      </w:r>
      <w:r w:rsidR="00345262">
        <w:t xml:space="preserve"> </w:t>
      </w:r>
      <w:r>
        <w:t xml:space="preserve">general trends in the change of 14C-CO2 over time are seen in the </w:t>
      </w:r>
      <w:r w:rsidR="00345262">
        <w:t xml:space="preserve">treatment samples </w:t>
      </w:r>
      <w:r>
        <w:t>as</w:t>
      </w:r>
      <w:r w:rsidR="00345262">
        <w:t xml:space="preserve"> </w:t>
      </w:r>
      <w:r>
        <w:t>in the</w:t>
      </w:r>
      <w:r w:rsidR="00345262">
        <w:t xml:space="preserve"> control samples</w:t>
      </w:r>
      <w:r>
        <w:t>.</w:t>
      </w:r>
    </w:p>
    <w:p w14:paraId="58B6E9D5" w14:textId="66623EE9" w:rsidR="00F004AE" w:rsidRPr="00AA68E0" w:rsidRDefault="00F004AE" w:rsidP="00F004AE">
      <w:pPr>
        <w:pStyle w:val="Listenabsatz"/>
        <w:numPr>
          <w:ilvl w:val="0"/>
          <w:numId w:val="8"/>
        </w:numPr>
        <w:ind w:left="1440"/>
      </w:pPr>
      <w:r w:rsidRPr="00AA68E0">
        <w:t xml:space="preserve">both forest and grassland soils responded to the air-dry treatment with relative enrichment in 14C-CO2 respired during the equilibrium respiration period </w:t>
      </w:r>
      <w:commentRangeStart w:id="17"/>
      <w:r w:rsidRPr="00AA68E0">
        <w:t>relative</w:t>
      </w:r>
      <w:commentRangeEnd w:id="17"/>
      <w:r w:rsidR="00312624">
        <w:rPr>
          <w:rStyle w:val="Kommentarzeichen"/>
        </w:rPr>
        <w:commentReference w:id="17"/>
      </w:r>
    </w:p>
    <w:sectPr w:rsidR="00F004AE" w:rsidRPr="00AA68E0"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on Schrumpf" w:date="2020-04-27T16:32:00Z" w:initials="MS">
    <w:p w14:paraId="4A88B929" w14:textId="23C5C093" w:rsidR="00130FAC" w:rsidRDefault="00130FAC" w:rsidP="00130FAC">
      <w:pPr>
        <w:pStyle w:val="Kommentartext"/>
      </w:pPr>
      <w:r>
        <w:rPr>
          <w:rStyle w:val="Kommentarzeichen"/>
        </w:rPr>
        <w:annotationRef/>
      </w:r>
      <w:r>
        <w:t xml:space="preserve">Here you should add a transition sentence (or </w:t>
      </w:r>
      <w:proofErr w:type="gramStart"/>
      <w:r>
        <w:t xml:space="preserve">two </w:t>
      </w:r>
      <w:proofErr w:type="gramEnd"/>
      <w:r>
        <w:sym w:font="Wingdings" w:char="F04A"/>
      </w:r>
      <w:r>
        <w:t xml:space="preserve">) with the objective (effect of storage and air drying on 14C) and what you did before the hypotheses. </w:t>
      </w:r>
    </w:p>
  </w:comment>
  <w:comment w:id="2" w:author="Marion Schrumpf" w:date="2020-04-27T16:44:00Z" w:initials="MS">
    <w:p w14:paraId="5A4320CD" w14:textId="75A01B73" w:rsidR="002F6A88" w:rsidRDefault="002F6A88">
      <w:pPr>
        <w:pStyle w:val="Kommentartext"/>
      </w:pPr>
      <w:r>
        <w:rPr>
          <w:rStyle w:val="Kommentarzeichen"/>
        </w:rPr>
        <w:annotationRef/>
      </w:r>
      <w:r>
        <w:t>Three? You also have the storage time experiment…</w:t>
      </w:r>
    </w:p>
  </w:comment>
  <w:comment w:id="4" w:author="Marion Schrumpf" w:date="2020-04-27T16:52:00Z" w:initials="MS">
    <w:p w14:paraId="74797C99" w14:textId="67976D11" w:rsidR="00130FAC" w:rsidRDefault="00130FAC" w:rsidP="00BA6ADB">
      <w:pPr>
        <w:pStyle w:val="Kommentartext"/>
      </w:pPr>
      <w:r>
        <w:rPr>
          <w:rStyle w:val="Kommentarzeichen"/>
        </w:rPr>
        <w:annotationRef/>
      </w:r>
      <w:r>
        <w:t xml:space="preserve">I think I would </w:t>
      </w:r>
      <w:r w:rsidR="002F6A88">
        <w:t>present</w:t>
      </w:r>
      <w:r>
        <w:t xml:space="preserve"> the site selection </w:t>
      </w:r>
      <w:r w:rsidR="002F6A88">
        <w:t xml:space="preserve">earlier. Maybe first give a brief description of the concepts of experiment 1-3 and say that for exp. 1+2 samples from the expos were used… You should also </w:t>
      </w:r>
      <w:r w:rsidR="00BA6ADB">
        <w:t xml:space="preserve">say already for the first experiment, composite samples from 0-10 cm were used (2011 sampling described e.g. in </w:t>
      </w:r>
      <w:proofErr w:type="spellStart"/>
      <w:r w:rsidR="00BA6ADB">
        <w:t>Solly</w:t>
      </w:r>
      <w:proofErr w:type="spellEnd"/>
      <w:r w:rsidR="00BA6ADB">
        <w:t xml:space="preserve"> et al. 2014).</w:t>
      </w:r>
    </w:p>
  </w:comment>
  <w:comment w:id="10" w:author="Marion Schrumpf" w:date="2020-04-27T16:55:00Z" w:initials="MS">
    <w:p w14:paraId="78B3FE96" w14:textId="6B8B6D52" w:rsidR="006A34E8" w:rsidRDefault="006A34E8">
      <w:pPr>
        <w:pStyle w:val="Kommentartext"/>
      </w:pPr>
      <w:r>
        <w:t xml:space="preserve">Rather </w:t>
      </w:r>
      <w:r>
        <w:rPr>
          <w:rStyle w:val="Kommentarzeichen"/>
        </w:rPr>
        <w:annotationRef/>
      </w:r>
      <w:r>
        <w:t>discussion</w:t>
      </w:r>
    </w:p>
  </w:comment>
  <w:comment w:id="11" w:author="Marion Schrumpf" w:date="2020-04-27T16:58:00Z" w:initials="MS">
    <w:p w14:paraId="5EEDC684" w14:textId="4814C07E" w:rsidR="006A34E8" w:rsidRDefault="006A34E8">
      <w:pPr>
        <w:pStyle w:val="Kommentartext"/>
      </w:pPr>
      <w:r>
        <w:rPr>
          <w:rStyle w:val="Kommentarzeichen"/>
        </w:rPr>
        <w:annotationRef/>
      </w:r>
      <w:r>
        <w:t xml:space="preserve">Discussion… there, the question is if you want to address differences between forests and grasslands </w:t>
      </w:r>
      <w:proofErr w:type="spellStart"/>
      <w:r>
        <w:t>specificially</w:t>
      </w:r>
      <w:proofErr w:type="spellEnd"/>
      <w:r>
        <w:t xml:space="preserve">. If so, it might be useful to address potential differences in respiration / turnover responses between forests and grassland already in the introduction and formulate a respective hypothesis to motivate why you decided to study and compare forests and grasslands. </w:t>
      </w:r>
    </w:p>
  </w:comment>
  <w:comment w:id="12" w:author="Marion Schrumpf" w:date="2020-04-27T16:59:00Z" w:initials="MS">
    <w:p w14:paraId="7CB9D975" w14:textId="3F29BF08" w:rsidR="00B60B13" w:rsidRDefault="00B60B13">
      <w:pPr>
        <w:pStyle w:val="Kommentartext"/>
      </w:pPr>
      <w:r>
        <w:rPr>
          <w:rStyle w:val="Kommentarzeichen"/>
        </w:rPr>
        <w:annotationRef/>
      </w:r>
      <w:r>
        <w:t>Define what is a control, and what a treatment sample</w:t>
      </w:r>
    </w:p>
  </w:comment>
  <w:comment w:id="13" w:author="Marion Schrumpf" w:date="2020-04-27T17:05:00Z" w:initials="MS">
    <w:p w14:paraId="2F8589E9" w14:textId="44EF4392" w:rsidR="00B60B13" w:rsidRDefault="00B60B13">
      <w:pPr>
        <w:pStyle w:val="Kommentartext"/>
      </w:pPr>
      <w:r>
        <w:rPr>
          <w:rStyle w:val="Kommentarzeichen"/>
        </w:rPr>
        <w:annotationRef/>
      </w:r>
      <w:r>
        <w:t>Do you refer to exp.1 or 2 here?</w:t>
      </w:r>
    </w:p>
  </w:comment>
  <w:comment w:id="16" w:author="Marion Schrumpf" w:date="2020-04-27T17:13:00Z" w:initials="MS">
    <w:p w14:paraId="785EA0A8" w14:textId="5A8717DD" w:rsidR="00312624" w:rsidRDefault="00312624">
      <w:pPr>
        <w:pStyle w:val="Kommentartext"/>
      </w:pPr>
      <w:r>
        <w:rPr>
          <w:rStyle w:val="Kommentarzeichen"/>
        </w:rPr>
        <w:annotationRef/>
      </w:r>
      <w:r>
        <w:t xml:space="preserve">? </w:t>
      </w:r>
      <w:proofErr w:type="gramStart"/>
      <w:r>
        <w:t>now</w:t>
      </w:r>
      <w:proofErr w:type="gramEnd"/>
      <w:r>
        <w:t xml:space="preserve"> relative to the original field moist 2011 incubation? What do you mean with control and treatment: Air dry and field moist 2019?</w:t>
      </w:r>
    </w:p>
  </w:comment>
  <w:comment w:id="17" w:author="Marion Schrumpf" w:date="2020-04-27T17:13:00Z" w:initials="MS">
    <w:p w14:paraId="0BAB6988" w14:textId="2B366E87" w:rsidR="00312624" w:rsidRDefault="00312624">
      <w:pPr>
        <w:pStyle w:val="Kommentartext"/>
      </w:pPr>
      <w:r>
        <w:rPr>
          <w:rStyle w:val="Kommentarzeichen"/>
        </w:rPr>
        <w:annotationRef/>
      </w:r>
      <w:r>
        <w:t>What about experiment 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20002A87" w:usb1="00000000" w:usb2="00000000"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6FE1"/>
    <w:multiLevelType w:val="multilevel"/>
    <w:tmpl w:val="7C044562"/>
    <w:lvl w:ilvl="0">
      <w:start w:val="1"/>
      <w:numFmt w:val="upperRoman"/>
      <w:lvlText w:val="%1."/>
      <w:lvlJc w:val="righ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7083D90"/>
    <w:multiLevelType w:val="hybridMultilevel"/>
    <w:tmpl w:val="08B45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4F5CE0"/>
    <w:multiLevelType w:val="hybridMultilevel"/>
    <w:tmpl w:val="A354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293B0E"/>
    <w:multiLevelType w:val="hybridMultilevel"/>
    <w:tmpl w:val="AFCE1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3262E"/>
    <w:multiLevelType w:val="hybridMultilevel"/>
    <w:tmpl w:val="E38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7149D"/>
    <w:multiLevelType w:val="hybridMultilevel"/>
    <w:tmpl w:val="F9EC5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41324A3"/>
    <w:multiLevelType w:val="hybridMultilevel"/>
    <w:tmpl w:val="65EA52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820E0"/>
    <w:multiLevelType w:val="hybridMultilevel"/>
    <w:tmpl w:val="D5829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GB" w:vendorID="64" w:dllVersion="131078" w:nlCheck="1" w:checkStyle="1"/>
  <w:activeWritingStyle w:appName="MSWord" w:lang="en-US" w:vendorID="64" w:dllVersion="131078" w:nlCheck="1" w:checkStyle="1"/>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F4"/>
    <w:rsid w:val="00055419"/>
    <w:rsid w:val="00092E2B"/>
    <w:rsid w:val="000A3E8F"/>
    <w:rsid w:val="000F6AAE"/>
    <w:rsid w:val="001013D4"/>
    <w:rsid w:val="00120761"/>
    <w:rsid w:val="00130FAC"/>
    <w:rsid w:val="001A0104"/>
    <w:rsid w:val="001C273F"/>
    <w:rsid w:val="001D38A7"/>
    <w:rsid w:val="002131D3"/>
    <w:rsid w:val="00232758"/>
    <w:rsid w:val="00242EE1"/>
    <w:rsid w:val="002612DA"/>
    <w:rsid w:val="00275077"/>
    <w:rsid w:val="002F6A88"/>
    <w:rsid w:val="00312624"/>
    <w:rsid w:val="00323486"/>
    <w:rsid w:val="003347C4"/>
    <w:rsid w:val="003436AA"/>
    <w:rsid w:val="00345262"/>
    <w:rsid w:val="00360ECD"/>
    <w:rsid w:val="003639AB"/>
    <w:rsid w:val="0039786F"/>
    <w:rsid w:val="003B257C"/>
    <w:rsid w:val="003B6FE2"/>
    <w:rsid w:val="004057C2"/>
    <w:rsid w:val="004146DC"/>
    <w:rsid w:val="00427BB1"/>
    <w:rsid w:val="00437D93"/>
    <w:rsid w:val="00461B0E"/>
    <w:rsid w:val="004637DB"/>
    <w:rsid w:val="0047040B"/>
    <w:rsid w:val="00473270"/>
    <w:rsid w:val="00484F58"/>
    <w:rsid w:val="004A301C"/>
    <w:rsid w:val="004B0003"/>
    <w:rsid w:val="004B74E0"/>
    <w:rsid w:val="004D3D2D"/>
    <w:rsid w:val="004F25BA"/>
    <w:rsid w:val="00504BFE"/>
    <w:rsid w:val="005149AE"/>
    <w:rsid w:val="005561AD"/>
    <w:rsid w:val="0056440E"/>
    <w:rsid w:val="005736F8"/>
    <w:rsid w:val="00573AE0"/>
    <w:rsid w:val="005D65E4"/>
    <w:rsid w:val="00605EDC"/>
    <w:rsid w:val="0063397F"/>
    <w:rsid w:val="00672FE2"/>
    <w:rsid w:val="00684AF4"/>
    <w:rsid w:val="006A34E8"/>
    <w:rsid w:val="006A4C80"/>
    <w:rsid w:val="006C4AD3"/>
    <w:rsid w:val="006E612B"/>
    <w:rsid w:val="007037EC"/>
    <w:rsid w:val="0075163C"/>
    <w:rsid w:val="007B7BD7"/>
    <w:rsid w:val="007C4FF9"/>
    <w:rsid w:val="007D2A7D"/>
    <w:rsid w:val="007F580E"/>
    <w:rsid w:val="00805189"/>
    <w:rsid w:val="0081775E"/>
    <w:rsid w:val="00837A71"/>
    <w:rsid w:val="00864A9F"/>
    <w:rsid w:val="00872E71"/>
    <w:rsid w:val="008B49D0"/>
    <w:rsid w:val="00910008"/>
    <w:rsid w:val="00934250"/>
    <w:rsid w:val="00961C81"/>
    <w:rsid w:val="00982A24"/>
    <w:rsid w:val="009A1149"/>
    <w:rsid w:val="009A2685"/>
    <w:rsid w:val="009A49B2"/>
    <w:rsid w:val="009E550E"/>
    <w:rsid w:val="00A166BB"/>
    <w:rsid w:val="00A5435C"/>
    <w:rsid w:val="00A732BF"/>
    <w:rsid w:val="00AA61EE"/>
    <w:rsid w:val="00AA68E0"/>
    <w:rsid w:val="00AC1761"/>
    <w:rsid w:val="00AD21E6"/>
    <w:rsid w:val="00AE4412"/>
    <w:rsid w:val="00AF43F2"/>
    <w:rsid w:val="00AF54DB"/>
    <w:rsid w:val="00B22C3B"/>
    <w:rsid w:val="00B563DF"/>
    <w:rsid w:val="00B60B13"/>
    <w:rsid w:val="00B7228C"/>
    <w:rsid w:val="00B83843"/>
    <w:rsid w:val="00BA6ADB"/>
    <w:rsid w:val="00BD5B05"/>
    <w:rsid w:val="00C267B8"/>
    <w:rsid w:val="00C673B7"/>
    <w:rsid w:val="00CC0C92"/>
    <w:rsid w:val="00CC3D2A"/>
    <w:rsid w:val="00CC625B"/>
    <w:rsid w:val="00CD4204"/>
    <w:rsid w:val="00CE0C3A"/>
    <w:rsid w:val="00CF09E4"/>
    <w:rsid w:val="00CF5368"/>
    <w:rsid w:val="00D25E5A"/>
    <w:rsid w:val="00D26470"/>
    <w:rsid w:val="00D35DBD"/>
    <w:rsid w:val="00D522A1"/>
    <w:rsid w:val="00D664C1"/>
    <w:rsid w:val="00D7664A"/>
    <w:rsid w:val="00D869F8"/>
    <w:rsid w:val="00D975FA"/>
    <w:rsid w:val="00DA41AC"/>
    <w:rsid w:val="00DA4543"/>
    <w:rsid w:val="00DE26E9"/>
    <w:rsid w:val="00E34157"/>
    <w:rsid w:val="00E40BF4"/>
    <w:rsid w:val="00E82705"/>
    <w:rsid w:val="00EA388D"/>
    <w:rsid w:val="00ED5547"/>
    <w:rsid w:val="00F004AE"/>
    <w:rsid w:val="00F119DF"/>
    <w:rsid w:val="00F42350"/>
    <w:rsid w:val="00F50601"/>
    <w:rsid w:val="00F72298"/>
    <w:rsid w:val="00F73AFC"/>
    <w:rsid w:val="00F7507F"/>
    <w:rsid w:val="00F93553"/>
    <w:rsid w:val="00FB3F9D"/>
    <w:rsid w:val="00FB4BDD"/>
    <w:rsid w:val="00FD1A3D"/>
    <w:rsid w:val="00FD1B5C"/>
    <w:rsid w:val="00FF0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1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13D4"/>
    <w:pPr>
      <w:ind w:left="720"/>
      <w:contextualSpacing/>
    </w:pPr>
  </w:style>
  <w:style w:type="paragraph" w:styleId="Sprechblasentext">
    <w:name w:val="Balloon Text"/>
    <w:basedOn w:val="Standard"/>
    <w:link w:val="SprechblasentextZchn"/>
    <w:uiPriority w:val="99"/>
    <w:semiHidden/>
    <w:unhideWhenUsed/>
    <w:rsid w:val="00D664C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664C1"/>
    <w:rPr>
      <w:rFonts w:ascii="Lucida Grande" w:hAnsi="Lucida Grande"/>
      <w:sz w:val="18"/>
      <w:szCs w:val="18"/>
    </w:rPr>
  </w:style>
  <w:style w:type="character" w:styleId="Kommentarzeichen">
    <w:name w:val="annotation reference"/>
    <w:basedOn w:val="Absatz-Standardschriftart"/>
    <w:uiPriority w:val="99"/>
    <w:semiHidden/>
    <w:unhideWhenUsed/>
    <w:rsid w:val="00BD5B05"/>
    <w:rPr>
      <w:sz w:val="18"/>
      <w:szCs w:val="18"/>
    </w:rPr>
  </w:style>
  <w:style w:type="paragraph" w:styleId="Kommentartext">
    <w:name w:val="annotation text"/>
    <w:basedOn w:val="Standard"/>
    <w:link w:val="KommentartextZchn"/>
    <w:uiPriority w:val="99"/>
    <w:semiHidden/>
    <w:unhideWhenUsed/>
    <w:rsid w:val="00BD5B05"/>
  </w:style>
  <w:style w:type="character" w:customStyle="1" w:styleId="KommentartextZchn">
    <w:name w:val="Kommentartext Zchn"/>
    <w:basedOn w:val="Absatz-Standardschriftart"/>
    <w:link w:val="Kommentartext"/>
    <w:uiPriority w:val="99"/>
    <w:semiHidden/>
    <w:rsid w:val="00BD5B05"/>
  </w:style>
  <w:style w:type="paragraph" w:styleId="Kommentarthema">
    <w:name w:val="annotation subject"/>
    <w:basedOn w:val="Kommentartext"/>
    <w:next w:val="Kommentartext"/>
    <w:link w:val="KommentarthemaZchn"/>
    <w:uiPriority w:val="99"/>
    <w:semiHidden/>
    <w:unhideWhenUsed/>
    <w:rsid w:val="00BD5B05"/>
    <w:rPr>
      <w:b/>
      <w:bCs/>
      <w:sz w:val="20"/>
      <w:szCs w:val="20"/>
    </w:rPr>
  </w:style>
  <w:style w:type="character" w:customStyle="1" w:styleId="KommentarthemaZchn">
    <w:name w:val="Kommentarthema Zchn"/>
    <w:basedOn w:val="KommentartextZchn"/>
    <w:link w:val="Kommentarthema"/>
    <w:uiPriority w:val="99"/>
    <w:semiHidden/>
    <w:rsid w:val="00BD5B0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13D4"/>
    <w:pPr>
      <w:ind w:left="720"/>
      <w:contextualSpacing/>
    </w:pPr>
  </w:style>
  <w:style w:type="paragraph" w:styleId="Sprechblasentext">
    <w:name w:val="Balloon Text"/>
    <w:basedOn w:val="Standard"/>
    <w:link w:val="SprechblasentextZchn"/>
    <w:uiPriority w:val="99"/>
    <w:semiHidden/>
    <w:unhideWhenUsed/>
    <w:rsid w:val="00D664C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664C1"/>
    <w:rPr>
      <w:rFonts w:ascii="Lucida Grande" w:hAnsi="Lucida Grande"/>
      <w:sz w:val="18"/>
      <w:szCs w:val="18"/>
    </w:rPr>
  </w:style>
  <w:style w:type="character" w:styleId="Kommentarzeichen">
    <w:name w:val="annotation reference"/>
    <w:basedOn w:val="Absatz-Standardschriftart"/>
    <w:uiPriority w:val="99"/>
    <w:semiHidden/>
    <w:unhideWhenUsed/>
    <w:rsid w:val="00BD5B05"/>
    <w:rPr>
      <w:sz w:val="18"/>
      <w:szCs w:val="18"/>
    </w:rPr>
  </w:style>
  <w:style w:type="paragraph" w:styleId="Kommentartext">
    <w:name w:val="annotation text"/>
    <w:basedOn w:val="Standard"/>
    <w:link w:val="KommentartextZchn"/>
    <w:uiPriority w:val="99"/>
    <w:semiHidden/>
    <w:unhideWhenUsed/>
    <w:rsid w:val="00BD5B05"/>
  </w:style>
  <w:style w:type="character" w:customStyle="1" w:styleId="KommentartextZchn">
    <w:name w:val="Kommentartext Zchn"/>
    <w:basedOn w:val="Absatz-Standardschriftart"/>
    <w:link w:val="Kommentartext"/>
    <w:uiPriority w:val="99"/>
    <w:semiHidden/>
    <w:rsid w:val="00BD5B05"/>
  </w:style>
  <w:style w:type="paragraph" w:styleId="Kommentarthema">
    <w:name w:val="annotation subject"/>
    <w:basedOn w:val="Kommentartext"/>
    <w:next w:val="Kommentartext"/>
    <w:link w:val="KommentarthemaZchn"/>
    <w:uiPriority w:val="99"/>
    <w:semiHidden/>
    <w:unhideWhenUsed/>
    <w:rsid w:val="00BD5B05"/>
    <w:rPr>
      <w:b/>
      <w:bCs/>
      <w:sz w:val="20"/>
      <w:szCs w:val="20"/>
    </w:rPr>
  </w:style>
  <w:style w:type="character" w:customStyle="1" w:styleId="KommentarthemaZchn">
    <w:name w:val="Kommentarthema Zchn"/>
    <w:basedOn w:val="KommentartextZchn"/>
    <w:link w:val="Kommentarthema"/>
    <w:uiPriority w:val="99"/>
    <w:semiHidden/>
    <w:rsid w:val="00BD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72545">
      <w:bodyDiv w:val="1"/>
      <w:marLeft w:val="0"/>
      <w:marRight w:val="0"/>
      <w:marTop w:val="0"/>
      <w:marBottom w:val="0"/>
      <w:divBdr>
        <w:top w:val="none" w:sz="0" w:space="0" w:color="auto"/>
        <w:left w:val="none" w:sz="0" w:space="0" w:color="auto"/>
        <w:bottom w:val="none" w:sz="0" w:space="0" w:color="auto"/>
        <w:right w:val="none" w:sz="0" w:space="0" w:color="auto"/>
      </w:divBdr>
    </w:div>
    <w:div w:id="1301885344">
      <w:bodyDiv w:val="1"/>
      <w:marLeft w:val="0"/>
      <w:marRight w:val="0"/>
      <w:marTop w:val="0"/>
      <w:marBottom w:val="0"/>
      <w:divBdr>
        <w:top w:val="none" w:sz="0" w:space="0" w:color="auto"/>
        <w:left w:val="none" w:sz="0" w:space="0" w:color="auto"/>
        <w:bottom w:val="none" w:sz="0" w:space="0" w:color="auto"/>
        <w:right w:val="none" w:sz="0" w:space="0" w:color="auto"/>
      </w:divBdr>
    </w:div>
    <w:div w:id="1819757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61565-F640-44D6-9730-287208B0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2652</Words>
  <Characters>16711</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MPI-BGC</Company>
  <LinksUpToDate>false</LinksUpToDate>
  <CharactersWithSpaces>19325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Beem-Miller</dc:creator>
  <cp:lastModifiedBy>Marion Schrumpf</cp:lastModifiedBy>
  <cp:revision>4</cp:revision>
  <dcterms:created xsi:type="dcterms:W3CDTF">2020-04-27T10:41:00Z</dcterms:created>
  <dcterms:modified xsi:type="dcterms:W3CDTF">2020-04-27T15:13:00Z</dcterms:modified>
</cp:coreProperties>
</file>