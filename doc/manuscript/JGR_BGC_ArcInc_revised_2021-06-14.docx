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3843DF" w14:textId="3A342D68" w:rsidR="008A6077" w:rsidRDefault="008A6077" w:rsidP="008A6077"/>
    <w:p w14:paraId="70B8879C" w14:textId="77777777" w:rsidR="00A6559F" w:rsidRPr="00DF066D" w:rsidRDefault="00A6559F" w:rsidP="00A6559F">
      <w:pPr>
        <w:pStyle w:val="Normal1"/>
        <w:jc w:val="center"/>
        <w:rPr>
          <w:rFonts w:ascii="Times New Roman" w:hAnsi="Times New Roman" w:cs="Times New Roman"/>
          <w:b/>
          <w:sz w:val="28"/>
          <w:szCs w:val="24"/>
        </w:rPr>
      </w:pPr>
      <w:r w:rsidRPr="00DF066D">
        <w:rPr>
          <w:rFonts w:ascii="Times New Roman" w:hAnsi="Times New Roman" w:cs="Times New Roman"/>
          <w:b/>
          <w:sz w:val="28"/>
          <w:szCs w:val="24"/>
        </w:rPr>
        <w:t>Impacts of Drying and Rewetting on the Radiocarbon Signature of Respired CO</w:t>
      </w:r>
      <w:r w:rsidRPr="00DF066D">
        <w:rPr>
          <w:rFonts w:ascii="Times New Roman" w:hAnsi="Times New Roman" w:cs="Times New Roman"/>
          <w:b/>
          <w:sz w:val="28"/>
          <w:szCs w:val="24"/>
          <w:vertAlign w:val="subscript"/>
        </w:rPr>
        <w:t>2</w:t>
      </w:r>
      <w:r w:rsidRPr="00DF066D">
        <w:rPr>
          <w:rFonts w:ascii="Times New Roman" w:hAnsi="Times New Roman" w:cs="Times New Roman"/>
          <w:b/>
          <w:sz w:val="28"/>
          <w:szCs w:val="24"/>
        </w:rPr>
        <w:t xml:space="preserve"> and Implications for Incubating Archived Soils</w:t>
      </w:r>
    </w:p>
    <w:p w14:paraId="72374FB3" w14:textId="77777777" w:rsidR="00A6559F" w:rsidRPr="00C27016" w:rsidRDefault="00A6559F" w:rsidP="00A6559F">
      <w:pPr>
        <w:pStyle w:val="Authors"/>
      </w:pPr>
    </w:p>
    <w:p w14:paraId="4EF972BF" w14:textId="77777777" w:rsidR="00A6559F" w:rsidRPr="00DF066D" w:rsidRDefault="00A6559F" w:rsidP="00A6559F">
      <w:pPr>
        <w:pStyle w:val="Normal1"/>
        <w:spacing w:before="120" w:after="360"/>
        <w:rPr>
          <w:rFonts w:ascii="Times New Roman" w:hAnsi="Times New Roman" w:cs="Times New Roman"/>
          <w:b/>
          <w:sz w:val="24"/>
          <w:szCs w:val="24"/>
          <w:vertAlign w:val="superscript"/>
        </w:rPr>
      </w:pPr>
      <w:r w:rsidRPr="00DF066D">
        <w:rPr>
          <w:rFonts w:ascii="Times New Roman" w:hAnsi="Times New Roman" w:cs="Times New Roman"/>
          <w:b/>
          <w:sz w:val="24"/>
          <w:szCs w:val="24"/>
        </w:rPr>
        <w:t>Jeffrey Beem-Miller</w:t>
      </w:r>
      <w:r w:rsidRPr="00DF066D">
        <w:rPr>
          <w:rFonts w:ascii="Times New Roman" w:hAnsi="Times New Roman" w:cs="Times New Roman"/>
          <w:b/>
          <w:sz w:val="24"/>
          <w:szCs w:val="24"/>
          <w:vertAlign w:val="superscript"/>
        </w:rPr>
        <w:t>1</w:t>
      </w:r>
      <w:r w:rsidRPr="00DF066D">
        <w:rPr>
          <w:rFonts w:ascii="Times New Roman" w:hAnsi="Times New Roman" w:cs="Times New Roman"/>
          <w:b/>
          <w:sz w:val="24"/>
          <w:szCs w:val="24"/>
        </w:rPr>
        <w:t>, Marion Schrumpf</w:t>
      </w:r>
      <w:r w:rsidRPr="00DF066D">
        <w:rPr>
          <w:rFonts w:ascii="Times New Roman" w:hAnsi="Times New Roman" w:cs="Times New Roman"/>
          <w:b/>
          <w:sz w:val="24"/>
          <w:szCs w:val="24"/>
          <w:vertAlign w:val="superscript"/>
        </w:rPr>
        <w:t>1</w:t>
      </w:r>
      <w:r w:rsidRPr="00DF066D">
        <w:rPr>
          <w:rFonts w:ascii="Times New Roman" w:hAnsi="Times New Roman" w:cs="Times New Roman"/>
          <w:b/>
          <w:sz w:val="24"/>
          <w:szCs w:val="24"/>
        </w:rPr>
        <w:t>, Alison Hoyt</w:t>
      </w:r>
      <w:r w:rsidRPr="00DF066D">
        <w:rPr>
          <w:rFonts w:ascii="Times New Roman" w:hAnsi="Times New Roman" w:cs="Times New Roman"/>
          <w:b/>
          <w:sz w:val="24"/>
          <w:szCs w:val="24"/>
          <w:vertAlign w:val="superscript"/>
        </w:rPr>
        <w:t>1,2</w:t>
      </w:r>
      <w:r w:rsidRPr="00DF066D">
        <w:rPr>
          <w:rFonts w:ascii="Times New Roman" w:hAnsi="Times New Roman" w:cs="Times New Roman"/>
          <w:b/>
          <w:sz w:val="24"/>
          <w:szCs w:val="24"/>
        </w:rPr>
        <w:t>, Georg Guggenberger</w:t>
      </w:r>
      <w:r w:rsidRPr="00DF066D">
        <w:rPr>
          <w:rFonts w:ascii="Times New Roman" w:hAnsi="Times New Roman" w:cs="Times New Roman"/>
          <w:b/>
          <w:sz w:val="24"/>
          <w:szCs w:val="24"/>
          <w:vertAlign w:val="superscript"/>
        </w:rPr>
        <w:t>3</w:t>
      </w:r>
      <w:r w:rsidRPr="00DF066D">
        <w:rPr>
          <w:rFonts w:ascii="Times New Roman" w:hAnsi="Times New Roman" w:cs="Times New Roman"/>
          <w:b/>
          <w:sz w:val="24"/>
          <w:szCs w:val="24"/>
        </w:rPr>
        <w:t>, and Susan Trumbore</w:t>
      </w:r>
      <w:r w:rsidRPr="00DF066D">
        <w:rPr>
          <w:rFonts w:ascii="Times New Roman" w:hAnsi="Times New Roman" w:cs="Times New Roman"/>
          <w:b/>
          <w:sz w:val="24"/>
          <w:szCs w:val="24"/>
          <w:vertAlign w:val="superscript"/>
        </w:rPr>
        <w:t>1,4</w:t>
      </w:r>
    </w:p>
    <w:p w14:paraId="52B3F8CE" w14:textId="77777777" w:rsidR="00A6559F" w:rsidRPr="00C27016" w:rsidRDefault="00A6559F" w:rsidP="00A6559F">
      <w:pPr>
        <w:pStyle w:val="Normal1"/>
        <w:spacing w:before="120"/>
        <w:rPr>
          <w:rFonts w:ascii="Times New Roman" w:hAnsi="Times New Roman" w:cs="Times New Roman"/>
          <w:sz w:val="24"/>
          <w:szCs w:val="24"/>
        </w:rPr>
      </w:pP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Max Planck Institute for Biogeochemistry, Jena, Germany, </w:t>
      </w:r>
      <w:r w:rsidRPr="00C27016">
        <w:rPr>
          <w:rFonts w:ascii="Times New Roman" w:hAnsi="Times New Roman" w:cs="Times New Roman"/>
          <w:sz w:val="24"/>
          <w:szCs w:val="24"/>
          <w:vertAlign w:val="superscript"/>
        </w:rPr>
        <w:t>2</w:t>
      </w:r>
      <w:r w:rsidRPr="00C27016">
        <w:rPr>
          <w:rFonts w:ascii="Times New Roman" w:hAnsi="Times New Roman" w:cs="Times New Roman"/>
          <w:sz w:val="24"/>
          <w:szCs w:val="24"/>
        </w:rPr>
        <w:t xml:space="preserve">Lawrence Berkeley National Laboratory, Berkeley, CA, USA, </w:t>
      </w:r>
      <w:r w:rsidRPr="00C27016">
        <w:rPr>
          <w:rFonts w:ascii="Times New Roman" w:hAnsi="Times New Roman" w:cs="Times New Roman"/>
          <w:sz w:val="24"/>
          <w:szCs w:val="24"/>
          <w:vertAlign w:val="superscript"/>
        </w:rPr>
        <w:t>3</w:t>
      </w:r>
      <w:r w:rsidRPr="00C27016">
        <w:rPr>
          <w:rFonts w:ascii="Times New Roman" w:hAnsi="Times New Roman" w:cs="Times New Roman"/>
          <w:sz w:val="24"/>
          <w:szCs w:val="24"/>
        </w:rPr>
        <w:t xml:space="preserve">Institute of Soil Science, Leibniz Universität Hannover, Hannover, Germany, </w:t>
      </w:r>
      <w:r w:rsidRPr="00C27016">
        <w:rPr>
          <w:rFonts w:ascii="Times New Roman" w:hAnsi="Times New Roman" w:cs="Times New Roman"/>
          <w:sz w:val="24"/>
          <w:szCs w:val="24"/>
          <w:vertAlign w:val="superscript"/>
        </w:rPr>
        <w:t>4</w:t>
      </w:r>
      <w:r w:rsidRPr="00C27016">
        <w:rPr>
          <w:rFonts w:ascii="Times New Roman" w:hAnsi="Times New Roman" w:cs="Times New Roman"/>
          <w:sz w:val="24"/>
          <w:szCs w:val="24"/>
        </w:rPr>
        <w:t>Department of Earth System Sciences, University of California, Irvine, CA, USA</w:t>
      </w:r>
    </w:p>
    <w:p w14:paraId="5D5CD47F" w14:textId="77777777" w:rsidR="00A6559F" w:rsidRPr="00C27016" w:rsidRDefault="00A6559F" w:rsidP="00A6559F">
      <w:pPr>
        <w:pStyle w:val="Affiliation"/>
      </w:pPr>
    </w:p>
    <w:p w14:paraId="4D50E7EC" w14:textId="77777777" w:rsidR="00A6559F" w:rsidRPr="00C27016" w:rsidRDefault="00A6559F" w:rsidP="00A6559F">
      <w:pPr>
        <w:pStyle w:val="Normal1"/>
        <w:spacing w:before="120"/>
        <w:rPr>
          <w:rFonts w:ascii="Times New Roman" w:hAnsi="Times New Roman" w:cs="Times New Roman"/>
          <w:sz w:val="24"/>
          <w:szCs w:val="24"/>
        </w:rPr>
      </w:pPr>
      <w:r w:rsidRPr="00C27016">
        <w:rPr>
          <w:rFonts w:ascii="Times New Roman" w:hAnsi="Times New Roman" w:cs="Times New Roman"/>
          <w:sz w:val="24"/>
          <w:szCs w:val="24"/>
        </w:rPr>
        <w:t>Corresponding author: Jeffrey Beem-Miller (</w:t>
      </w:r>
      <w:r w:rsidR="00A25474">
        <w:fldChar w:fldCharType="begin"/>
      </w:r>
      <w:r w:rsidR="00A25474">
        <w:instrText xml:space="preserve"> HYPERLINK "mailto:jbeem@bgc-jena.mpg.de" \h </w:instrText>
      </w:r>
      <w:r w:rsidR="00A25474">
        <w:fldChar w:fldCharType="separate"/>
      </w:r>
      <w:r w:rsidRPr="00C27016">
        <w:rPr>
          <w:rFonts w:ascii="Times New Roman" w:hAnsi="Times New Roman" w:cs="Times New Roman"/>
          <w:color w:val="1155CC"/>
          <w:sz w:val="24"/>
          <w:szCs w:val="24"/>
          <w:u w:val="single"/>
        </w:rPr>
        <w:t>jbeem@bgc-jena.mpg.de</w:t>
      </w:r>
      <w:r w:rsidR="00A25474">
        <w:rPr>
          <w:rFonts w:ascii="Times New Roman" w:hAnsi="Times New Roman" w:cs="Times New Roman"/>
          <w:color w:val="1155CC"/>
          <w:sz w:val="24"/>
          <w:szCs w:val="24"/>
          <w:u w:val="single"/>
        </w:rPr>
        <w:fldChar w:fldCharType="end"/>
      </w:r>
      <w:r w:rsidRPr="00C27016">
        <w:rPr>
          <w:rFonts w:ascii="Times New Roman" w:hAnsi="Times New Roman" w:cs="Times New Roman"/>
          <w:sz w:val="24"/>
          <w:szCs w:val="24"/>
        </w:rPr>
        <w:t>)</w:t>
      </w:r>
    </w:p>
    <w:p w14:paraId="33DE3621" w14:textId="77777777" w:rsidR="00A6559F" w:rsidRPr="00C27016" w:rsidRDefault="00A6559F" w:rsidP="00A6559F">
      <w:pPr>
        <w:pStyle w:val="Normal1"/>
        <w:spacing w:before="120"/>
        <w:rPr>
          <w:rFonts w:ascii="Times New Roman" w:hAnsi="Times New Roman" w:cs="Times New Roman"/>
          <w:sz w:val="24"/>
          <w:szCs w:val="24"/>
        </w:rPr>
      </w:pPr>
    </w:p>
    <w:p w14:paraId="6ECF7151" w14:textId="77777777" w:rsidR="00A6559F" w:rsidRPr="00C27016" w:rsidRDefault="00A6559F" w:rsidP="00A6559F">
      <w:pPr>
        <w:pStyle w:val="Normal1"/>
        <w:spacing w:before="240" w:after="120"/>
        <w:rPr>
          <w:rFonts w:ascii="Times New Roman" w:hAnsi="Times New Roman" w:cs="Times New Roman"/>
          <w:b/>
          <w:sz w:val="24"/>
          <w:szCs w:val="24"/>
        </w:rPr>
      </w:pPr>
      <w:r w:rsidRPr="00C27016">
        <w:rPr>
          <w:rFonts w:ascii="Times New Roman" w:hAnsi="Times New Roman" w:cs="Times New Roman"/>
          <w:b/>
          <w:sz w:val="24"/>
          <w:szCs w:val="24"/>
        </w:rPr>
        <w:t>Key Points:</w:t>
      </w:r>
    </w:p>
    <w:p w14:paraId="273B2EC2" w14:textId="77777777" w:rsidR="00A6559F" w:rsidRPr="00C27016" w:rsidRDefault="00A6559F" w:rsidP="00A6559F">
      <w:pPr>
        <w:pStyle w:val="Normal1"/>
        <w:spacing w:before="120"/>
        <w:ind w:left="720"/>
        <w:rPr>
          <w:rFonts w:ascii="Times New Roman" w:hAnsi="Times New Roman" w:cs="Times New Roman"/>
          <w:sz w:val="24"/>
          <w:szCs w:val="24"/>
        </w:rPr>
      </w:pPr>
      <w:r w:rsidRPr="00C27016">
        <w:rPr>
          <w:rFonts w:ascii="Times New Roman" w:eastAsia="Arial Unicode MS" w:hAnsi="Times New Roman" w:cs="Times New Roman"/>
          <w:sz w:val="24"/>
          <w:szCs w:val="24"/>
        </w:rPr>
        <w:t>·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measured in incubations of archived soils provides additional constraints for soil carbon models</w:t>
      </w:r>
    </w:p>
    <w:p w14:paraId="247D858C" w14:textId="77777777" w:rsidR="00A6559F" w:rsidRPr="00C27016" w:rsidRDefault="00A6559F" w:rsidP="00A6559F">
      <w:pPr>
        <w:pStyle w:val="Normal1"/>
        <w:spacing w:before="120"/>
        <w:ind w:left="720"/>
        <w:rPr>
          <w:rFonts w:ascii="Times New Roman" w:hAnsi="Times New Roman" w:cs="Times New Roman"/>
          <w:sz w:val="24"/>
          <w:szCs w:val="24"/>
        </w:rPr>
      </w:pPr>
      <w:r w:rsidRPr="00C27016">
        <w:rPr>
          <w:rFonts w:ascii="Times New Roman" w:eastAsia="Arial Unicode MS" w:hAnsi="Times New Roman" w:cs="Times New Roman"/>
          <w:sz w:val="24"/>
          <w:szCs w:val="24"/>
        </w:rPr>
        <w:t>·      Air-drying and rewetting soils shifted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respired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by 1</w:t>
      </w:r>
      <w:r>
        <w:t>0</w:t>
      </w:r>
      <w:r>
        <w:rPr>
          <w:rFonts w:ascii="Times New Roman" w:hAnsi="Times New Roman" w:cs="Times New Roman"/>
          <w:sz w:val="24"/>
          <w:szCs w:val="24"/>
        </w:rPr>
        <w:t xml:space="preserve"> to </w:t>
      </w:r>
      <w:r w:rsidRPr="00C27016">
        <w:rPr>
          <w:rFonts w:ascii="Times New Roman" w:hAnsi="Times New Roman" w:cs="Times New Roman"/>
          <w:sz w:val="24"/>
          <w:szCs w:val="24"/>
        </w:rPr>
        <w:t>20</w:t>
      </w:r>
      <w:r w:rsidRPr="00D128B8">
        <w:t>‰</w:t>
      </w:r>
      <w:r>
        <w:rPr>
          <w:rFonts w:ascii="Times New Roman" w:hAnsi="Times New Roman" w:cs="Times New Roman"/>
          <w:sz w:val="24"/>
          <w:szCs w:val="24"/>
        </w:rPr>
        <w:t xml:space="preserve"> independent of the duration of storage</w:t>
      </w:r>
    </w:p>
    <w:p w14:paraId="7E7900C1" w14:textId="77777777" w:rsidR="00A6559F" w:rsidRPr="00C27016" w:rsidRDefault="00A6559F" w:rsidP="00A6559F">
      <w:pPr>
        <w:pStyle w:val="Normal1"/>
        <w:spacing w:before="120"/>
        <w:ind w:left="720"/>
        <w:rPr>
          <w:rFonts w:ascii="Times New Roman" w:hAnsi="Times New Roman" w:cs="Times New Roman"/>
          <w:sz w:val="24"/>
          <w:szCs w:val="24"/>
        </w:rPr>
      </w:pPr>
      <w:r w:rsidRPr="00C27016">
        <w:rPr>
          <w:rFonts w:ascii="Times New Roman" w:eastAsia="Arial Unicode MS" w:hAnsi="Times New Roman" w:cs="Times New Roman"/>
          <w:sz w:val="24"/>
          <w:szCs w:val="24"/>
        </w:rPr>
        <w:t>·      The direction and magnitude of the shift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t>
      </w:r>
      <w:r>
        <w:rPr>
          <w:rFonts w:ascii="Times New Roman" w:hAnsi="Times New Roman" w:cs="Times New Roman"/>
          <w:sz w:val="24"/>
          <w:szCs w:val="24"/>
        </w:rPr>
        <w:t>differed among forest and grassland soils, emphasizing the importance of sampling year and system C dynamics</w:t>
      </w:r>
    </w:p>
    <w:p w14:paraId="5C03B4CB" w14:textId="77777777" w:rsidR="00B719C8" w:rsidRDefault="00B719C8">
      <w:pPr>
        <w:rPr>
          <w:color w:val="00B0F0"/>
        </w:rPr>
      </w:pPr>
      <w:r>
        <w:br w:type="page"/>
      </w:r>
    </w:p>
    <w:p w14:paraId="08EC58A9" w14:textId="77777777" w:rsidR="0031692F" w:rsidRPr="00C27016" w:rsidRDefault="0031692F" w:rsidP="0031692F">
      <w:pPr>
        <w:pStyle w:val="Heading-Main"/>
        <w:spacing w:line="360" w:lineRule="auto"/>
      </w:pPr>
      <w:r w:rsidRPr="00C27016">
        <w:lastRenderedPageBreak/>
        <w:t>Abstract</w:t>
      </w:r>
    </w:p>
    <w:p w14:paraId="6E1204F0" w14:textId="266AA5A9" w:rsidR="0031692F" w:rsidRPr="00D128B8" w:rsidRDefault="0031692F" w:rsidP="0031692F">
      <w:pPr>
        <w:pStyle w:val="Abstract"/>
        <w:spacing w:line="360" w:lineRule="auto"/>
        <w:rPr>
          <w:lang w:val="en"/>
        </w:rPr>
      </w:pPr>
      <w:r w:rsidRPr="00D128B8">
        <w:rPr>
          <w:lang w:val="en"/>
        </w:rPr>
        <w:t>The radiocarbon signature of respired CO</w:t>
      </w:r>
      <w:r w:rsidRPr="00D128B8">
        <w:rPr>
          <w:vertAlign w:val="subscript"/>
          <w:lang w:val="en"/>
        </w:rPr>
        <w:t>2</w:t>
      </w:r>
      <w:r w:rsidRPr="00D128B8">
        <w:rPr>
          <w:lang w:val="en"/>
        </w:rPr>
        <w:t xml:space="preserve"> (∆</w:t>
      </w:r>
      <w:r w:rsidRPr="00D128B8">
        <w:rPr>
          <w:vertAlign w:val="superscript"/>
          <w:lang w:val="en"/>
        </w:rPr>
        <w:t>14</w:t>
      </w:r>
      <w:r w:rsidRPr="00D128B8">
        <w:rPr>
          <w:lang w:val="en"/>
        </w:rPr>
        <w:t>C-CO</w:t>
      </w:r>
      <w:r w:rsidRPr="00D128B8">
        <w:rPr>
          <w:vertAlign w:val="subscript"/>
          <w:lang w:val="en"/>
        </w:rPr>
        <w:t>2</w:t>
      </w:r>
      <w:r w:rsidRPr="00D128B8">
        <w:rPr>
          <w:lang w:val="en"/>
        </w:rPr>
        <w:t xml:space="preserve">) measured in laboratory soil incubations integrates </w:t>
      </w:r>
      <w:r>
        <w:rPr>
          <w:lang w:val="en"/>
        </w:rPr>
        <w:t>the contribution</w:t>
      </w:r>
      <w:r w:rsidRPr="00D128B8">
        <w:rPr>
          <w:lang w:val="en"/>
        </w:rPr>
        <w:t xml:space="preserve"> of soil carbon pools </w:t>
      </w:r>
      <w:ins w:id="0" w:author="Jeff Beem-Miller" w:date="2021-06-13T20:21:00Z">
        <w:r w:rsidR="00107977">
          <w:rPr>
            <w:lang w:val="en"/>
          </w:rPr>
          <w:t>across</w:t>
        </w:r>
        <w:r w:rsidR="00107977" w:rsidRPr="00D128B8">
          <w:rPr>
            <w:lang w:val="en"/>
          </w:rPr>
          <w:t xml:space="preserve"> </w:t>
        </w:r>
        <w:r w:rsidR="00107977">
          <w:rPr>
            <w:lang w:val="en"/>
          </w:rPr>
          <w:t>a wide range of ages</w:t>
        </w:r>
      </w:ins>
      <w:ins w:id="1" w:author="Jeff Beem-Miller" w:date="2021-06-13T20:22:00Z">
        <w:r w:rsidR="00F34A48">
          <w:rPr>
            <w:lang w:val="en"/>
          </w:rPr>
          <w:t>, making it a powerful model constraint</w:t>
        </w:r>
      </w:ins>
      <w:del w:id="2" w:author="Jeff Beem-Miller" w:date="2021-06-13T20:21:00Z">
        <w:r w:rsidRPr="00D128B8" w:rsidDel="00107977">
          <w:rPr>
            <w:lang w:val="en"/>
          </w:rPr>
          <w:delText xml:space="preserve">with </w:delText>
        </w:r>
        <w:r w:rsidDel="00107977">
          <w:rPr>
            <w:lang w:val="en"/>
          </w:rPr>
          <w:delText>distinct</w:delText>
        </w:r>
        <w:r w:rsidRPr="00D128B8" w:rsidDel="00107977">
          <w:rPr>
            <w:lang w:val="en"/>
          </w:rPr>
          <w:delText xml:space="preserve"> intrinsic decomposition rates</w:delText>
        </w:r>
      </w:del>
      <w:r>
        <w:rPr>
          <w:lang w:val="en"/>
        </w:rPr>
        <w:t>.</w:t>
      </w:r>
      <w:del w:id="3" w:author="Jeff Beem-Miller" w:date="2021-06-13T20:22:00Z">
        <w:r w:rsidRPr="00D128B8" w:rsidDel="00F34A48">
          <w:rPr>
            <w:lang w:val="en"/>
          </w:rPr>
          <w:delText xml:space="preserve"> ∆</w:delText>
        </w:r>
        <w:r w:rsidRPr="00D128B8" w:rsidDel="00F34A48">
          <w:rPr>
            <w:vertAlign w:val="superscript"/>
            <w:lang w:val="en"/>
          </w:rPr>
          <w:delText>14</w:delText>
        </w:r>
        <w:r w:rsidRPr="00D128B8" w:rsidDel="00F34A48">
          <w:rPr>
            <w:lang w:val="en"/>
          </w:rPr>
          <w:delText>C-CO</w:delText>
        </w:r>
        <w:r w:rsidRPr="00D128B8" w:rsidDel="00F34A48">
          <w:rPr>
            <w:vertAlign w:val="subscript"/>
            <w:lang w:val="en"/>
          </w:rPr>
          <w:delText>2</w:delText>
        </w:r>
        <w:r w:rsidRPr="00D128B8" w:rsidDel="00F34A48">
          <w:rPr>
            <w:lang w:val="en"/>
          </w:rPr>
          <w:delText xml:space="preserve"> can thus be used to infer transit times</w:delText>
        </w:r>
        <w:r w:rsidDel="00F34A48">
          <w:rPr>
            <w:lang w:val="en"/>
          </w:rPr>
          <w:delText xml:space="preserve"> of carbon</w:delText>
        </w:r>
        <w:r w:rsidDel="00F34A48">
          <w:rPr>
            <w:lang w:val="en"/>
          </w:rPr>
          <w:softHyphen/>
          <w:delText xml:space="preserve">—the time between entering </w:delText>
        </w:r>
      </w:del>
      <w:ins w:id="4" w:author="Susan Trumbore" w:date="2021-06-12T13:47:00Z">
        <w:del w:id="5" w:author="Jeff Beem-Miller" w:date="2021-06-13T20:22:00Z">
          <w:r w:rsidR="0005556C" w:rsidDel="00F34A48">
            <w:rPr>
              <w:lang w:val="en"/>
            </w:rPr>
            <w:delText>when C was originally fixed and when it exit</w:delText>
          </w:r>
        </w:del>
      </w:ins>
      <w:ins w:id="6" w:author="Susan Trumbore" w:date="2021-06-12T13:48:00Z">
        <w:del w:id="7" w:author="Jeff Beem-Miller" w:date="2021-06-13T20:22:00Z">
          <w:r w:rsidR="0005556C" w:rsidDel="00F34A48">
            <w:rPr>
              <w:lang w:val="en"/>
            </w:rPr>
            <w:delText>s</w:delText>
          </w:r>
        </w:del>
      </w:ins>
      <w:del w:id="8" w:author="Jeff Beem-Miller" w:date="2021-06-13T20:22:00Z">
        <w:r w:rsidDel="00F34A48">
          <w:rPr>
            <w:lang w:val="en"/>
          </w:rPr>
          <w:delText>and exiting</w:delText>
        </w:r>
        <w:r w:rsidRPr="00D128B8" w:rsidDel="00F34A48">
          <w:rPr>
            <w:lang w:val="en"/>
          </w:rPr>
          <w:delText xml:space="preserve"> the soil.</w:delText>
        </w:r>
        <w:r w:rsidRPr="00D128B8" w:rsidDel="00E77F91">
          <w:rPr>
            <w:lang w:val="en"/>
          </w:rPr>
          <w:delText xml:space="preserve"> </w:delText>
        </w:r>
      </w:del>
      <w:ins w:id="9" w:author="Jeff Beem-Miller" w:date="2021-06-13T20:22:00Z">
        <w:r w:rsidR="00F34A48" w:rsidRPr="00D128B8">
          <w:rPr>
            <w:lang w:val="en"/>
          </w:rPr>
          <w:t>Incubating archived soils</w:t>
        </w:r>
        <w:r w:rsidR="00F34A48">
          <w:rPr>
            <w:lang w:val="en"/>
          </w:rPr>
          <w:t xml:space="preserve"> enriched by “bomb-C” from </w:t>
        </w:r>
        <w:r w:rsidR="00F34A48" w:rsidRPr="00D128B8">
          <w:rPr>
            <w:lang w:val="en"/>
          </w:rPr>
          <w:t>mid-20</w:t>
        </w:r>
        <w:r w:rsidR="00F34A48" w:rsidRPr="00D128B8">
          <w:rPr>
            <w:vertAlign w:val="superscript"/>
            <w:lang w:val="en"/>
          </w:rPr>
          <w:t>th</w:t>
        </w:r>
        <w:r w:rsidR="00F34A48" w:rsidRPr="00D128B8">
          <w:rPr>
            <w:lang w:val="en"/>
          </w:rPr>
          <w:t xml:space="preserve"> century nuclear weapons testing</w:t>
        </w:r>
        <w:r w:rsidR="00F34A48">
          <w:rPr>
            <w:lang w:val="en"/>
          </w:rPr>
          <w:t xml:space="preserve"> would be even more powerful as it would enable us to trace this pulse over time.</w:t>
        </w:r>
      </w:ins>
      <w:del w:id="10" w:author="Jeff Beem-Miller" w:date="2021-06-13T20:22:00Z">
        <w:r w:rsidRPr="00D128B8" w:rsidDel="00F34A48">
          <w:rPr>
            <w:lang w:val="en"/>
          </w:rPr>
          <w:delText>Incubating archived soils</w:delText>
        </w:r>
        <w:r w:rsidDel="00F34A48">
          <w:rPr>
            <w:lang w:val="en"/>
          </w:rPr>
          <w:delText xml:space="preserve"> enriched by “bomb-C” from </w:delText>
        </w:r>
        <w:r w:rsidRPr="00D128B8" w:rsidDel="00F34A48">
          <w:rPr>
            <w:lang w:val="en"/>
          </w:rPr>
          <w:delText>mid-20</w:delText>
        </w:r>
        <w:r w:rsidRPr="00D128B8" w:rsidDel="00F34A48">
          <w:rPr>
            <w:vertAlign w:val="superscript"/>
            <w:lang w:val="en"/>
          </w:rPr>
          <w:delText>th</w:delText>
        </w:r>
        <w:r w:rsidRPr="00D128B8" w:rsidDel="00F34A48">
          <w:rPr>
            <w:lang w:val="en"/>
          </w:rPr>
          <w:delText xml:space="preserve"> century nuclear weapons testing</w:delText>
        </w:r>
        <w:r w:rsidDel="00F34A48">
          <w:rPr>
            <w:lang w:val="en"/>
          </w:rPr>
          <w:delText xml:space="preserve"> would enable us to trace this pulse over time, a potentially powerful soil carbon model constraint.</w:delText>
        </w:r>
      </w:del>
      <w:r>
        <w:rPr>
          <w:lang w:val="en"/>
        </w:rPr>
        <w:t xml:space="preserve"> </w:t>
      </w:r>
      <w:r w:rsidRPr="00D128B8">
        <w:rPr>
          <w:lang w:val="en"/>
        </w:rPr>
        <w:t xml:space="preserve">However, air-drying, duration of storage, and subsequent rewetting </w:t>
      </w:r>
      <w:r>
        <w:rPr>
          <w:lang w:val="en"/>
        </w:rPr>
        <w:t xml:space="preserve">of archived soils </w:t>
      </w:r>
      <w:r w:rsidRPr="00D128B8">
        <w:rPr>
          <w:lang w:val="en"/>
        </w:rPr>
        <w:t xml:space="preserve">may </w:t>
      </w:r>
      <w:r>
        <w:rPr>
          <w:lang w:val="en"/>
        </w:rPr>
        <w:t xml:space="preserve">each </w:t>
      </w:r>
      <w:r w:rsidRPr="00D128B8">
        <w:rPr>
          <w:lang w:val="en"/>
        </w:rPr>
        <w:t xml:space="preserve">lead to changes in the relative contribution to respiration </w:t>
      </w:r>
      <w:r>
        <w:rPr>
          <w:lang w:val="en"/>
        </w:rPr>
        <w:t xml:space="preserve">from </w:t>
      </w:r>
      <w:r w:rsidRPr="00D128B8">
        <w:rPr>
          <w:lang w:val="en"/>
        </w:rPr>
        <w:t xml:space="preserve">faster </w:t>
      </w:r>
      <w:r>
        <w:rPr>
          <w:lang w:val="en"/>
        </w:rPr>
        <w:t xml:space="preserve">or more slowly </w:t>
      </w:r>
      <w:r w:rsidRPr="00D128B8">
        <w:rPr>
          <w:lang w:val="en"/>
        </w:rPr>
        <w:t>cycling soil carbon pools. We assessed these effects on ∆</w:t>
      </w:r>
      <w:r w:rsidRPr="00D128B8">
        <w:rPr>
          <w:vertAlign w:val="superscript"/>
          <w:lang w:val="en"/>
        </w:rPr>
        <w:t>14</w:t>
      </w:r>
      <w:r w:rsidRPr="00D128B8">
        <w:rPr>
          <w:lang w:val="en"/>
        </w:rPr>
        <w:t>C-CO</w:t>
      </w:r>
      <w:r w:rsidRPr="00D128B8">
        <w:rPr>
          <w:vertAlign w:val="subscript"/>
          <w:lang w:val="en"/>
        </w:rPr>
        <w:t>2</w:t>
      </w:r>
      <w:r w:rsidRPr="00D128B8">
        <w:rPr>
          <w:lang w:val="en"/>
        </w:rPr>
        <w:t xml:space="preserve"> </w:t>
      </w:r>
      <w:r>
        <w:rPr>
          <w:lang w:val="en"/>
        </w:rPr>
        <w:t>measured</w:t>
      </w:r>
      <w:r w:rsidRPr="00D128B8">
        <w:rPr>
          <w:lang w:val="en"/>
        </w:rPr>
        <w:t xml:space="preserve"> in incubations of </w:t>
      </w:r>
      <w:r>
        <w:rPr>
          <w:lang w:val="en"/>
        </w:rPr>
        <w:t>forest and grassland soils conducted before and after storage</w:t>
      </w:r>
      <w:r w:rsidRPr="00D128B8">
        <w:rPr>
          <w:lang w:val="en"/>
        </w:rPr>
        <w:t xml:space="preserve">. Air-drying and rewetting led to small but significant </w:t>
      </w:r>
      <w:ins w:id="11" w:author="Jeff Beem-Miller" w:date="2021-06-13T20:24:00Z">
        <w:r w:rsidR="00E77F91" w:rsidRPr="00D128B8">
          <w:rPr>
            <w:lang w:val="en"/>
          </w:rPr>
          <w:t>(</w:t>
        </w:r>
        <w:r w:rsidR="00E77F91" w:rsidRPr="003B6EE1">
          <w:rPr>
            <w:rFonts w:ascii="Cambria" w:hAnsi="Cambria" w:cs="Lucida Grande"/>
            <w:color w:val="000000"/>
          </w:rPr>
          <w:t>α</w:t>
        </w:r>
        <w:r w:rsidR="00E77F91" w:rsidRPr="00D128B8">
          <w:rPr>
            <w:lang w:val="en"/>
          </w:rPr>
          <w:t xml:space="preserve"> &lt; 0.05) </w:t>
        </w:r>
      </w:ins>
      <w:del w:id="12" w:author="Jeff Beem-Miller" w:date="2021-06-13T20:24:00Z">
        <w:r w:rsidRPr="00D128B8" w:rsidDel="00E77F91">
          <w:rPr>
            <w:lang w:val="en"/>
          </w:rPr>
          <w:delText>(</w:delText>
        </w:r>
        <w:r w:rsidRPr="00D128B8" w:rsidDel="00E77F91">
          <w:rPr>
            <w:i/>
            <w:lang w:val="en"/>
          </w:rPr>
          <w:delText>p</w:delText>
        </w:r>
        <w:r w:rsidRPr="00D128B8" w:rsidDel="00E77F91">
          <w:rPr>
            <w:lang w:val="en"/>
          </w:rPr>
          <w:delText xml:space="preserve"> &lt; 0.05) </w:delText>
        </w:r>
      </w:del>
      <w:r w:rsidRPr="00D128B8">
        <w:rPr>
          <w:lang w:val="en"/>
        </w:rPr>
        <w:t>shifts in ∆</w:t>
      </w:r>
      <w:r w:rsidRPr="00D128B8">
        <w:rPr>
          <w:vertAlign w:val="superscript"/>
          <w:lang w:val="en"/>
        </w:rPr>
        <w:t>14</w:t>
      </w:r>
      <w:r w:rsidRPr="00D128B8">
        <w:rPr>
          <w:lang w:val="en"/>
        </w:rPr>
        <w:t>C-CO</w:t>
      </w:r>
      <w:r w:rsidRPr="00D128B8">
        <w:rPr>
          <w:vertAlign w:val="subscript"/>
          <w:lang w:val="en"/>
        </w:rPr>
        <w:t>2</w:t>
      </w:r>
      <w:r w:rsidRPr="00D128B8">
        <w:rPr>
          <w:lang w:val="en"/>
        </w:rPr>
        <w:t xml:space="preserve"> relative to undried controls</w:t>
      </w:r>
      <w:del w:id="13" w:author="Jeff Beem-Miller" w:date="2021-06-13T20:24:00Z">
        <w:r w:rsidRPr="00D128B8" w:rsidDel="00E77F91">
          <w:rPr>
            <w:lang w:val="en"/>
          </w:rPr>
          <w:delText>,</w:delText>
        </w:r>
      </w:del>
      <w:r w:rsidRPr="00D128B8">
        <w:rPr>
          <w:vertAlign w:val="subscript"/>
          <w:lang w:val="en"/>
        </w:rPr>
        <w:t xml:space="preserve"> </w:t>
      </w:r>
      <w:ins w:id="14" w:author="Jeff Beem-Miller" w:date="2021-06-13T20:24:00Z">
        <w:r w:rsidR="00E77F91">
          <w:rPr>
            <w:lang w:val="en"/>
          </w:rPr>
          <w:t>in all three of our experiments, and grassland soils responded more strongly than forest soils. Mean absolute differences (95% CIs) by experiment were: 23.3</w:t>
        </w:r>
        <w:r w:rsidR="00E77F91" w:rsidRPr="00C27016">
          <w:t>‰</w:t>
        </w:r>
        <w:r w:rsidR="00E77F91">
          <w:rPr>
            <w:lang w:val="en"/>
          </w:rPr>
          <w:t xml:space="preserve"> </w:t>
        </w:r>
        <w:r w:rsidR="00E77F91">
          <w:t>(±6.6), 19.6</w:t>
        </w:r>
        <w:r w:rsidR="00E77F91" w:rsidRPr="00C27016">
          <w:t>‰</w:t>
        </w:r>
        <w:r w:rsidR="00E77F91">
          <w:t xml:space="preserve"> (±10.3), and -29.3</w:t>
        </w:r>
        <w:r w:rsidR="00E77F91" w:rsidRPr="00C27016">
          <w:t>‰</w:t>
        </w:r>
        <w:r w:rsidR="00E77F91">
          <w:t xml:space="preserve"> (±29.1) for grasslands, versus </w:t>
        </w:r>
        <w:r w:rsidR="00E77F91">
          <w:rPr>
            <w:lang w:val="en"/>
          </w:rPr>
          <w:t>-11.6</w:t>
        </w:r>
        <w:r w:rsidR="00E77F91" w:rsidRPr="00C27016">
          <w:t>‰</w:t>
        </w:r>
        <w:r w:rsidR="00E77F91" w:rsidRPr="003839D3">
          <w:t xml:space="preserve"> </w:t>
        </w:r>
        <w:r w:rsidR="00E77F91">
          <w:t>(±4.1), 12.7</w:t>
        </w:r>
        <w:r w:rsidR="00E77F91" w:rsidRPr="00C27016">
          <w:t>‰</w:t>
        </w:r>
        <w:r w:rsidR="00E77F91">
          <w:t xml:space="preserve"> (±8.5), and </w:t>
        </w:r>
        <w:r w:rsidR="00E77F91" w:rsidRPr="003839D3">
          <w:t>-24.2</w:t>
        </w:r>
        <w:r w:rsidR="00E77F91" w:rsidRPr="00C27016">
          <w:t>‰</w:t>
        </w:r>
        <w:r w:rsidR="00E77F91" w:rsidRPr="003839D3">
          <w:t xml:space="preserve"> </w:t>
        </w:r>
        <w:r w:rsidR="00E77F91">
          <w:t>(±13.2) for forests</w:t>
        </w:r>
        <w:r w:rsidR="00E77F91">
          <w:rPr>
            <w:lang w:val="en"/>
          </w:rPr>
          <w:t xml:space="preserve">. Storage durations of 4-14 y did not have a substantial effect on </w:t>
        </w:r>
        <w:r w:rsidR="00E77F91" w:rsidRPr="00D128B8">
          <w:rPr>
            <w:lang w:val="en"/>
          </w:rPr>
          <w:t>∆</w:t>
        </w:r>
        <w:r w:rsidR="00E77F91" w:rsidRPr="00D128B8">
          <w:rPr>
            <w:vertAlign w:val="superscript"/>
            <w:lang w:val="en"/>
          </w:rPr>
          <w:t>14</w:t>
        </w:r>
        <w:r w:rsidR="00E77F91" w:rsidRPr="00D128B8">
          <w:rPr>
            <w:lang w:val="en"/>
          </w:rPr>
          <w:t>C-CO</w:t>
        </w:r>
        <w:r w:rsidR="00E77F91" w:rsidRPr="00D128B8">
          <w:rPr>
            <w:vertAlign w:val="subscript"/>
            <w:lang w:val="en"/>
          </w:rPr>
          <w:t>2</w:t>
        </w:r>
        <w:r w:rsidR="00E77F91">
          <w:rPr>
            <w:lang w:val="en"/>
          </w:rPr>
          <w:t xml:space="preserve">. </w:t>
        </w:r>
      </w:ins>
      <w:del w:id="15" w:author="Jeff Beem-Miller" w:date="2021-06-13T20:24:00Z">
        <w:r w:rsidRPr="00D128B8" w:rsidDel="00E77F91">
          <w:rPr>
            <w:lang w:val="en"/>
          </w:rPr>
          <w:delText xml:space="preserve">with mean </w:delText>
        </w:r>
        <w:r w:rsidDel="00E77F91">
          <w:rPr>
            <w:lang w:val="en"/>
          </w:rPr>
          <w:delText xml:space="preserve">absolute </w:delText>
        </w:r>
        <w:r w:rsidRPr="00D128B8" w:rsidDel="00E77F91">
          <w:rPr>
            <w:lang w:val="en"/>
          </w:rPr>
          <w:delText>di</w:delText>
        </w:r>
        <w:r w:rsidDel="00E77F91">
          <w:rPr>
            <w:lang w:val="en"/>
          </w:rPr>
          <w:delText>fferences smaller in forests (12.1</w:delText>
        </w:r>
        <w:r w:rsidRPr="00D128B8" w:rsidDel="00E77F91">
          <w:rPr>
            <w:lang w:val="en"/>
          </w:rPr>
          <w:delText xml:space="preserve">‰) than in grasslands (21.4‰); </w:delText>
        </w:r>
        <w:r w:rsidDel="00E77F91">
          <w:rPr>
            <w:lang w:val="en"/>
          </w:rPr>
          <w:delText xml:space="preserve">storage durations of 4-14 y had no </w:delText>
        </w:r>
        <w:r w:rsidRPr="00D128B8" w:rsidDel="00E77F91">
          <w:rPr>
            <w:lang w:val="en"/>
          </w:rPr>
          <w:delText>significant</w:delText>
        </w:r>
        <w:r w:rsidDel="00E77F91">
          <w:rPr>
            <w:lang w:val="en"/>
          </w:rPr>
          <w:delText xml:space="preserve"> effect on </w:delText>
        </w:r>
        <w:r w:rsidRPr="00D128B8" w:rsidDel="00E77F91">
          <w:rPr>
            <w:lang w:val="en"/>
          </w:rPr>
          <w:delText>∆</w:delText>
        </w:r>
        <w:r w:rsidRPr="00D128B8" w:rsidDel="00E77F91">
          <w:rPr>
            <w:vertAlign w:val="superscript"/>
            <w:lang w:val="en"/>
          </w:rPr>
          <w:delText>14</w:delText>
        </w:r>
        <w:r w:rsidRPr="00D128B8" w:rsidDel="00E77F91">
          <w:rPr>
            <w:lang w:val="en"/>
          </w:rPr>
          <w:delText>C-CO</w:delText>
        </w:r>
        <w:r w:rsidRPr="00D128B8" w:rsidDel="00E77F91">
          <w:rPr>
            <w:vertAlign w:val="subscript"/>
            <w:lang w:val="en"/>
          </w:rPr>
          <w:delText>2</w:delText>
        </w:r>
        <w:r w:rsidRPr="00D128B8" w:rsidDel="00E77F91">
          <w:rPr>
            <w:lang w:val="en"/>
          </w:rPr>
          <w:delText xml:space="preserve">. </w:delText>
        </w:r>
        <w:r w:rsidDel="00E77F91">
          <w:rPr>
            <w:lang w:val="en"/>
          </w:rPr>
          <w:delText>Relative to the change in atmospheric ∆</w:delText>
        </w:r>
        <w:r w:rsidRPr="00E83F4B" w:rsidDel="00E77F91">
          <w:rPr>
            <w:vertAlign w:val="superscript"/>
            <w:lang w:val="en"/>
          </w:rPr>
          <w:delText>14</w:delText>
        </w:r>
        <w:r w:rsidDel="00E77F91">
          <w:rPr>
            <w:lang w:val="en"/>
          </w:rPr>
          <w:delText>C over the study period, these shifts suggest a bias of 2 to 4</w:delText>
        </w:r>
        <w:r w:rsidRPr="00D128B8" w:rsidDel="00E77F91">
          <w:rPr>
            <w:lang w:val="en"/>
          </w:rPr>
          <w:delText xml:space="preserve"> years </w:delText>
        </w:r>
        <w:r w:rsidDel="00E77F91">
          <w:rPr>
            <w:lang w:val="en"/>
          </w:rPr>
          <w:delText>for</w:delText>
        </w:r>
        <w:r w:rsidRPr="00D128B8" w:rsidDel="00E77F91">
          <w:rPr>
            <w:lang w:val="en"/>
          </w:rPr>
          <w:delText xml:space="preserve"> forest and grassland soil transit times, respectively. </w:delText>
        </w:r>
      </w:del>
      <w:r w:rsidRPr="00D128B8">
        <w:rPr>
          <w:lang w:val="en"/>
        </w:rPr>
        <w:t xml:space="preserve">Our results </w:t>
      </w:r>
      <w:r>
        <w:rPr>
          <w:lang w:val="en"/>
        </w:rPr>
        <w:t>indicate</w:t>
      </w:r>
      <w:r w:rsidRPr="00D128B8">
        <w:rPr>
          <w:lang w:val="en"/>
        </w:rPr>
        <w:t xml:space="preserve"> that air-dryi</w:t>
      </w:r>
      <w:r>
        <w:rPr>
          <w:lang w:val="en"/>
        </w:rPr>
        <w:t>ng and rewetting soils mobilizes</w:t>
      </w:r>
      <w:r w:rsidRPr="00D128B8">
        <w:rPr>
          <w:lang w:val="en"/>
        </w:rPr>
        <w:t xml:space="preserve"> a </w:t>
      </w:r>
      <w:r>
        <w:rPr>
          <w:lang w:val="en"/>
        </w:rPr>
        <w:t>distinct</w:t>
      </w:r>
      <w:r w:rsidRPr="00D128B8">
        <w:rPr>
          <w:lang w:val="en"/>
        </w:rPr>
        <w:t xml:space="preserve"> pool of carbon that would otherwise be inaccessible to microbes</w:t>
      </w:r>
      <w:r>
        <w:rPr>
          <w:lang w:val="en"/>
        </w:rPr>
        <w:t xml:space="preserve">, an effect that persists </w:t>
      </w:r>
      <w:r w:rsidRPr="00D128B8">
        <w:rPr>
          <w:lang w:val="en"/>
        </w:rPr>
        <w:t>throughout the incubation. However, as the bias in ∆</w:t>
      </w:r>
      <w:r w:rsidRPr="00D128B8">
        <w:rPr>
          <w:vertAlign w:val="superscript"/>
          <w:lang w:val="en"/>
        </w:rPr>
        <w:t>14</w:t>
      </w:r>
      <w:r w:rsidRPr="00D128B8">
        <w:rPr>
          <w:lang w:val="en"/>
        </w:rPr>
        <w:t>C-CO</w:t>
      </w:r>
      <w:r w:rsidRPr="00D128B8">
        <w:rPr>
          <w:vertAlign w:val="subscript"/>
          <w:lang w:val="en"/>
        </w:rPr>
        <w:t>2</w:t>
      </w:r>
      <w:r w:rsidRPr="00D128B8">
        <w:rPr>
          <w:lang w:val="en"/>
        </w:rPr>
        <w:t xml:space="preserve"> from air-drying and rewetting is small, measuring ∆</w:t>
      </w:r>
      <w:r w:rsidRPr="00D128B8">
        <w:rPr>
          <w:vertAlign w:val="superscript"/>
          <w:lang w:val="en"/>
        </w:rPr>
        <w:t>14</w:t>
      </w:r>
      <w:r w:rsidRPr="00D128B8">
        <w:rPr>
          <w:lang w:val="en"/>
        </w:rPr>
        <w:t>C-CO</w:t>
      </w:r>
      <w:r w:rsidRPr="00D128B8">
        <w:rPr>
          <w:vertAlign w:val="subscript"/>
          <w:lang w:val="en"/>
        </w:rPr>
        <w:t>2</w:t>
      </w:r>
      <w:r w:rsidRPr="00D128B8">
        <w:rPr>
          <w:lang w:val="en"/>
        </w:rPr>
        <w:t xml:space="preserve"> in incubations of archived soils appears to be a promising technique for constraining soil carbon models.</w:t>
      </w:r>
    </w:p>
    <w:p w14:paraId="44545835" w14:textId="77777777" w:rsidR="0031692F" w:rsidRPr="00C27016" w:rsidRDefault="0031692F" w:rsidP="0031692F">
      <w:pPr>
        <w:pStyle w:val="Abstract"/>
        <w:spacing w:line="360" w:lineRule="auto"/>
        <w:rPr>
          <w:b/>
        </w:rPr>
      </w:pPr>
      <w:r w:rsidRPr="00C27016">
        <w:rPr>
          <w:b/>
        </w:rPr>
        <w:t>Plain Language Summary</w:t>
      </w:r>
    </w:p>
    <w:p w14:paraId="72C8CE2E" w14:textId="755E6241" w:rsidR="0031692F" w:rsidRPr="00C27016" w:rsidRDefault="0031692F" w:rsidP="0031692F">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Soils play a key role in the global carbon cycle by sequestering carbon from the atmosphere for decades to millennia. However, it is unclear if they will continue to </w:t>
      </w:r>
      <w:r>
        <w:rPr>
          <w:rFonts w:ascii="Times New Roman" w:hAnsi="Times New Roman" w:cs="Times New Roman"/>
          <w:sz w:val="24"/>
          <w:szCs w:val="24"/>
        </w:rPr>
        <w:t>do so</w:t>
      </w:r>
      <w:r w:rsidRPr="00C27016">
        <w:rPr>
          <w:rFonts w:ascii="Times New Roman" w:hAnsi="Times New Roman" w:cs="Times New Roman"/>
          <w:sz w:val="24"/>
          <w:szCs w:val="24"/>
        </w:rPr>
        <w:t xml:space="preserve"> as the climate changes. Microbial decomposition of soil organic matter returns carbon back to the atmosphere, and radiocarbon dating of this returning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t>
      </w:r>
      <w:r>
        <w:rPr>
          <w:rFonts w:ascii="Times New Roman" w:hAnsi="Times New Roman" w:cs="Times New Roman"/>
          <w:sz w:val="24"/>
          <w:szCs w:val="24"/>
        </w:rPr>
        <w:t>(∆</w:t>
      </w:r>
      <w:r w:rsidRPr="00EB1D40">
        <w:rPr>
          <w:rFonts w:ascii="Times New Roman" w:hAnsi="Times New Roman" w:cs="Times New Roman"/>
          <w:sz w:val="24"/>
          <w:szCs w:val="24"/>
          <w:vertAlign w:val="superscript"/>
        </w:rPr>
        <w:t>14</w:t>
      </w:r>
      <w:r>
        <w:rPr>
          <w:rFonts w:ascii="Times New Roman" w:hAnsi="Times New Roman" w:cs="Times New Roman"/>
          <w:sz w:val="24"/>
          <w:szCs w:val="24"/>
        </w:rPr>
        <w:t>C-CO</w:t>
      </w:r>
      <w:r w:rsidRPr="00EB1D40">
        <w:rPr>
          <w:rFonts w:ascii="Times New Roman" w:hAnsi="Times New Roman" w:cs="Times New Roman"/>
          <w:sz w:val="24"/>
          <w:szCs w:val="24"/>
          <w:vertAlign w:val="subscript"/>
        </w:rPr>
        <w:t>2</w:t>
      </w:r>
      <w:r>
        <w:rPr>
          <w:rFonts w:ascii="Times New Roman" w:hAnsi="Times New Roman" w:cs="Times New Roman"/>
          <w:sz w:val="24"/>
          <w:szCs w:val="24"/>
        </w:rPr>
        <w:t xml:space="preserve">) </w:t>
      </w:r>
      <w:r w:rsidRPr="00C27016">
        <w:rPr>
          <w:rFonts w:ascii="Times New Roman" w:hAnsi="Times New Roman" w:cs="Times New Roman"/>
          <w:sz w:val="24"/>
          <w:szCs w:val="24"/>
        </w:rPr>
        <w:t xml:space="preserve">can be used to quantify </w:t>
      </w:r>
      <w:r>
        <w:rPr>
          <w:rFonts w:ascii="Times New Roman" w:hAnsi="Times New Roman" w:cs="Times New Roman"/>
          <w:sz w:val="24"/>
          <w:szCs w:val="24"/>
        </w:rPr>
        <w:t xml:space="preserve">how long carbon is stored in </w:t>
      </w:r>
      <w:ins w:id="16" w:author="Susan Trumbore" w:date="2021-06-12T13:51:00Z">
        <w:r w:rsidR="0005556C">
          <w:rPr>
            <w:rFonts w:ascii="Times New Roman" w:hAnsi="Times New Roman" w:cs="Times New Roman"/>
            <w:sz w:val="24"/>
            <w:szCs w:val="24"/>
          </w:rPr>
          <w:t>ecosystems</w:t>
        </w:r>
      </w:ins>
      <w:r>
        <w:rPr>
          <w:rFonts w:ascii="Times New Roman" w:hAnsi="Times New Roman" w:cs="Times New Roman"/>
          <w:sz w:val="24"/>
          <w:szCs w:val="24"/>
        </w:rPr>
        <w:t>. Incubating</w:t>
      </w:r>
      <w:r w:rsidRPr="00C27016">
        <w:rPr>
          <w:rFonts w:ascii="Times New Roman" w:hAnsi="Times New Roman" w:cs="Times New Roman"/>
          <w:sz w:val="24"/>
          <w:szCs w:val="24"/>
        </w:rPr>
        <w:t xml:space="preserve"> archived soils</w:t>
      </w:r>
      <w:r>
        <w:rPr>
          <w:rFonts w:ascii="Times New Roman" w:hAnsi="Times New Roman" w:cs="Times New Roman"/>
          <w:sz w:val="24"/>
          <w:szCs w:val="24"/>
        </w:rPr>
        <w:t xml:space="preserve"> could provide unique insight into soil carbon sequestration potential by quantifying the change in ∆</w:t>
      </w:r>
      <w:r w:rsidRPr="00EB1D40">
        <w:rPr>
          <w:rFonts w:ascii="Times New Roman" w:hAnsi="Times New Roman" w:cs="Times New Roman"/>
          <w:sz w:val="24"/>
          <w:szCs w:val="24"/>
          <w:vertAlign w:val="superscript"/>
        </w:rPr>
        <w:t>14</w:t>
      </w:r>
      <w:r>
        <w:rPr>
          <w:rFonts w:ascii="Times New Roman" w:hAnsi="Times New Roman" w:cs="Times New Roman"/>
          <w:sz w:val="24"/>
          <w:szCs w:val="24"/>
        </w:rPr>
        <w:t>C-CO</w:t>
      </w:r>
      <w:r w:rsidRPr="00EB1D40">
        <w:rPr>
          <w:rFonts w:ascii="Times New Roman" w:hAnsi="Times New Roman" w:cs="Times New Roman"/>
          <w:sz w:val="24"/>
          <w:szCs w:val="24"/>
          <w:vertAlign w:val="subscript"/>
        </w:rPr>
        <w:t>2</w:t>
      </w:r>
      <w:r w:rsidRPr="003E621A">
        <w:rPr>
          <w:rFonts w:ascii="Times New Roman" w:hAnsi="Times New Roman" w:cs="Times New Roman"/>
          <w:sz w:val="24"/>
          <w:szCs w:val="24"/>
        </w:rPr>
        <w:t xml:space="preserve"> over time</w:t>
      </w:r>
      <w:r>
        <w:rPr>
          <w:rFonts w:ascii="Times New Roman" w:hAnsi="Times New Roman" w:cs="Times New Roman"/>
          <w:sz w:val="24"/>
          <w:szCs w:val="24"/>
        </w:rPr>
        <w:t xml:space="preserve">. However, </w:t>
      </w:r>
      <w:r w:rsidRPr="00C27016">
        <w:rPr>
          <w:rFonts w:ascii="Times New Roman" w:hAnsi="Times New Roman" w:cs="Times New Roman"/>
          <w:sz w:val="24"/>
          <w:szCs w:val="24"/>
        </w:rPr>
        <w:t xml:space="preserve">air-drying, </w:t>
      </w:r>
      <w:r>
        <w:rPr>
          <w:rFonts w:ascii="Times New Roman" w:hAnsi="Times New Roman" w:cs="Times New Roman"/>
          <w:sz w:val="24"/>
          <w:szCs w:val="24"/>
        </w:rPr>
        <w:t>duration of</w:t>
      </w:r>
      <w:r w:rsidRPr="00C27016">
        <w:rPr>
          <w:rFonts w:ascii="Times New Roman" w:hAnsi="Times New Roman" w:cs="Times New Roman"/>
          <w:sz w:val="24"/>
          <w:szCs w:val="24"/>
        </w:rPr>
        <w:t xml:space="preserve"> arch</w:t>
      </w:r>
      <w:r>
        <w:rPr>
          <w:rFonts w:ascii="Times New Roman" w:hAnsi="Times New Roman" w:cs="Times New Roman"/>
          <w:sz w:val="24"/>
          <w:szCs w:val="24"/>
        </w:rPr>
        <w:t>iving</w:t>
      </w:r>
      <w:r w:rsidRPr="00C27016">
        <w:rPr>
          <w:rFonts w:ascii="Times New Roman" w:hAnsi="Times New Roman" w:cs="Times New Roman"/>
          <w:sz w:val="24"/>
          <w:szCs w:val="24"/>
        </w:rPr>
        <w:t xml:space="preserve">, and subsequent rewetting of soils may </w:t>
      </w:r>
      <w:r>
        <w:rPr>
          <w:rFonts w:ascii="Times New Roman" w:hAnsi="Times New Roman" w:cs="Times New Roman"/>
          <w:sz w:val="24"/>
          <w:szCs w:val="24"/>
        </w:rPr>
        <w:t>bias estimates of sequestration potential by altering</w:t>
      </w:r>
      <w:r w:rsidRPr="00C27016">
        <w:rPr>
          <w:rFonts w:ascii="Times New Roman" w:hAnsi="Times New Roman" w:cs="Times New Roman"/>
          <w:sz w:val="24"/>
          <w:szCs w:val="24"/>
        </w:rPr>
        <w:t xml:space="preserve"> the balance of younger versus older carbon leaving the soil. We compared </w:t>
      </w:r>
      <w:r>
        <w:rPr>
          <w:rFonts w:ascii="Times New Roman" w:hAnsi="Times New Roman" w:cs="Times New Roman"/>
          <w:sz w:val="24"/>
          <w:szCs w:val="24"/>
        </w:rPr>
        <w:t>∆</w:t>
      </w:r>
      <w:r w:rsidRPr="00EB1D40">
        <w:rPr>
          <w:rFonts w:ascii="Times New Roman" w:hAnsi="Times New Roman" w:cs="Times New Roman"/>
          <w:sz w:val="24"/>
          <w:szCs w:val="24"/>
          <w:vertAlign w:val="superscript"/>
        </w:rPr>
        <w:t>14</w:t>
      </w:r>
      <w:r>
        <w:rPr>
          <w:rFonts w:ascii="Times New Roman" w:hAnsi="Times New Roman" w:cs="Times New Roman"/>
          <w:sz w:val="24"/>
          <w:szCs w:val="24"/>
        </w:rPr>
        <w:t>C-CO</w:t>
      </w:r>
      <w:r w:rsidRPr="00EB1D40">
        <w:rPr>
          <w:rFonts w:ascii="Times New Roman" w:hAnsi="Times New Roman" w:cs="Times New Roman"/>
          <w:sz w:val="24"/>
          <w:szCs w:val="24"/>
          <w:vertAlign w:val="subscript"/>
        </w:rPr>
        <w:t>2</w:t>
      </w:r>
      <w:r>
        <w:rPr>
          <w:rFonts w:ascii="Times New Roman" w:hAnsi="Times New Roman" w:cs="Times New Roman"/>
          <w:sz w:val="24"/>
          <w:szCs w:val="24"/>
          <w:vertAlign w:val="subscript"/>
        </w:rPr>
        <w:t xml:space="preserve"> </w:t>
      </w:r>
      <w:r w:rsidRPr="00C27016">
        <w:rPr>
          <w:rFonts w:ascii="Times New Roman" w:hAnsi="Times New Roman" w:cs="Times New Roman"/>
          <w:sz w:val="24"/>
          <w:szCs w:val="24"/>
        </w:rPr>
        <w:t>from soils incubated with and without air-drying and archiving, and found that the air-dried</w:t>
      </w:r>
      <w:r>
        <w:rPr>
          <w:rFonts w:ascii="Times New Roman" w:hAnsi="Times New Roman" w:cs="Times New Roman"/>
          <w:sz w:val="24"/>
          <w:szCs w:val="24"/>
        </w:rPr>
        <w:t xml:space="preserve"> </w:t>
      </w:r>
      <w:r w:rsidRPr="00C27016">
        <w:rPr>
          <w:rFonts w:ascii="Times New Roman" w:hAnsi="Times New Roman" w:cs="Times New Roman"/>
          <w:sz w:val="24"/>
          <w:szCs w:val="24"/>
        </w:rPr>
        <w:t>soils appeared to release slightly older carbon than soils that had never been air-dried</w:t>
      </w:r>
      <w:r>
        <w:rPr>
          <w:rFonts w:ascii="Times New Roman" w:hAnsi="Times New Roman" w:cs="Times New Roman"/>
          <w:sz w:val="24"/>
          <w:szCs w:val="24"/>
        </w:rPr>
        <w:t xml:space="preserve"> (by</w:t>
      </w:r>
      <w:r w:rsidRPr="00C27016">
        <w:rPr>
          <w:rFonts w:ascii="Times New Roman" w:hAnsi="Times New Roman" w:cs="Times New Roman"/>
          <w:sz w:val="24"/>
          <w:szCs w:val="24"/>
        </w:rPr>
        <w:t xml:space="preserve"> </w:t>
      </w:r>
      <w:r>
        <w:rPr>
          <w:rFonts w:ascii="Times New Roman" w:hAnsi="Times New Roman" w:cs="Times New Roman"/>
          <w:sz w:val="24"/>
          <w:szCs w:val="24"/>
        </w:rPr>
        <w:t>two</w:t>
      </w:r>
      <w:r w:rsidRPr="00C27016">
        <w:rPr>
          <w:rFonts w:ascii="Times New Roman" w:hAnsi="Times New Roman" w:cs="Times New Roman"/>
          <w:sz w:val="24"/>
          <w:szCs w:val="24"/>
        </w:rPr>
        <w:t xml:space="preserve"> years in forests and </w:t>
      </w:r>
      <w:r>
        <w:rPr>
          <w:rFonts w:ascii="Times New Roman" w:hAnsi="Times New Roman" w:cs="Times New Roman"/>
          <w:sz w:val="24"/>
          <w:szCs w:val="24"/>
        </w:rPr>
        <w:t>four</w:t>
      </w:r>
      <w:r w:rsidRPr="00C27016">
        <w:rPr>
          <w:rFonts w:ascii="Times New Roman" w:hAnsi="Times New Roman" w:cs="Times New Roman"/>
          <w:sz w:val="24"/>
          <w:szCs w:val="24"/>
        </w:rPr>
        <w:t xml:space="preserve"> years in grasslands</w:t>
      </w:r>
      <w:r>
        <w:rPr>
          <w:rFonts w:ascii="Times New Roman" w:hAnsi="Times New Roman" w:cs="Times New Roman"/>
          <w:sz w:val="24"/>
          <w:szCs w:val="24"/>
        </w:rPr>
        <w:t>)</w:t>
      </w:r>
      <w:r w:rsidRPr="00C27016">
        <w:rPr>
          <w:rFonts w:ascii="Times New Roman" w:hAnsi="Times New Roman" w:cs="Times New Roman"/>
          <w:sz w:val="24"/>
          <w:szCs w:val="24"/>
        </w:rPr>
        <w:t xml:space="preserve">. The amount of time the soils were archived did </w:t>
      </w:r>
      <w:r w:rsidRPr="00C27016">
        <w:rPr>
          <w:rFonts w:ascii="Times New Roman" w:hAnsi="Times New Roman" w:cs="Times New Roman"/>
          <w:sz w:val="24"/>
          <w:szCs w:val="24"/>
        </w:rPr>
        <w:lastRenderedPageBreak/>
        <w:t xml:space="preserve">not have an effect. </w:t>
      </w:r>
      <w:r>
        <w:rPr>
          <w:rFonts w:ascii="Times New Roman" w:hAnsi="Times New Roman" w:cs="Times New Roman"/>
          <w:sz w:val="24"/>
          <w:szCs w:val="24"/>
        </w:rPr>
        <w:t>Since the bias from air-drying and rewetting was small, incubating archived soils appears to be</w:t>
      </w:r>
      <w:r w:rsidRPr="00C27016">
        <w:rPr>
          <w:rFonts w:ascii="Times New Roman" w:hAnsi="Times New Roman" w:cs="Times New Roman"/>
          <w:sz w:val="24"/>
          <w:szCs w:val="24"/>
        </w:rPr>
        <w:t xml:space="preserve"> a promising technique for improving our ability to model </w:t>
      </w:r>
      <w:r>
        <w:rPr>
          <w:rFonts w:ascii="Times New Roman" w:hAnsi="Times New Roman" w:cs="Times New Roman"/>
          <w:sz w:val="24"/>
          <w:szCs w:val="24"/>
        </w:rPr>
        <w:t xml:space="preserve">soil carbon </w:t>
      </w:r>
      <w:r w:rsidRPr="00C27016">
        <w:rPr>
          <w:rFonts w:ascii="Times New Roman" w:hAnsi="Times New Roman" w:cs="Times New Roman"/>
          <w:sz w:val="24"/>
          <w:szCs w:val="24"/>
        </w:rPr>
        <w:t>cycling</w:t>
      </w:r>
      <w:r>
        <w:rPr>
          <w:rFonts w:ascii="Times New Roman" w:hAnsi="Times New Roman" w:cs="Times New Roman"/>
          <w:sz w:val="24"/>
          <w:szCs w:val="24"/>
        </w:rPr>
        <w:t xml:space="preserve"> under global climate change</w:t>
      </w:r>
      <w:r w:rsidRPr="00C27016">
        <w:rPr>
          <w:rFonts w:ascii="Times New Roman" w:hAnsi="Times New Roman" w:cs="Times New Roman"/>
          <w:sz w:val="24"/>
          <w:szCs w:val="24"/>
        </w:rPr>
        <w:t>.</w:t>
      </w:r>
    </w:p>
    <w:p w14:paraId="77744813" w14:textId="77777777" w:rsidR="0031692F" w:rsidRPr="00151033" w:rsidRDefault="0031692F" w:rsidP="0031692F">
      <w:pPr>
        <w:pStyle w:val="Normal1"/>
        <w:spacing w:before="240" w:after="120" w:line="360" w:lineRule="auto"/>
        <w:rPr>
          <w:rFonts w:ascii="Times New Roman" w:hAnsi="Times New Roman" w:cs="Times New Roman"/>
          <w:b/>
          <w:sz w:val="24"/>
          <w:szCs w:val="24"/>
        </w:rPr>
      </w:pPr>
      <w:r w:rsidRPr="00C27016">
        <w:rPr>
          <w:rFonts w:ascii="Times New Roman" w:hAnsi="Times New Roman" w:cs="Times New Roman"/>
          <w:b/>
          <w:sz w:val="24"/>
          <w:szCs w:val="24"/>
        </w:rPr>
        <w:t>1</w:t>
      </w:r>
      <w:r>
        <w:rPr>
          <w:rFonts w:ascii="Times New Roman" w:hAnsi="Times New Roman" w:cs="Times New Roman"/>
          <w:b/>
          <w:sz w:val="24"/>
          <w:szCs w:val="24"/>
        </w:rPr>
        <w:t>.</w:t>
      </w:r>
      <w:r w:rsidRPr="00C27016">
        <w:rPr>
          <w:rFonts w:ascii="Times New Roman" w:hAnsi="Times New Roman" w:cs="Times New Roman"/>
          <w:b/>
          <w:sz w:val="24"/>
          <w:szCs w:val="24"/>
        </w:rPr>
        <w:t xml:space="preserve"> Introduction</w:t>
      </w:r>
    </w:p>
    <w:p w14:paraId="42FDEFCC" w14:textId="6D8796A9" w:rsidR="0031692F" w:rsidRDefault="0031692F" w:rsidP="0031692F">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Soil carbon is a heterogeneous mixture of organic matter, some components of which persist in the soil for months or years, while others persist for centuries or millennia. The persistence of soil carbon can be understood through the concept of different “pools” of carbon, each defined by the mechanism by which carbon is stabilized in the soil and characterized by a distinct probability distribution of ages </w:t>
      </w:r>
      <w:r w:rsidRPr="00C2701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{"citationItems":[{"id":"ITEM-1","itemData":{"DOI":"10.1029/2018GB005950","ISSN":"19449224","abstract":"The question of why some organic matter is more persistent than other that decomposes quickly in soils has motivated a large amount of research in recent years. Persistence is commonly characterized as turnover or mean residence time of soil organic matter (SOM). However, turnover and residence times are ambiguous measures of persistence, because they could either represent the concepts of age or transit time. To disambiguate these concepts and propose a metric to assess SOM persistence, we calculated age and transit time distributions for a wide range of soil organic carbon (SOC) models. Furthermore, we show how age and transit time distributions can be obtained from a stochastic approach that takes a deterministic model of mass transfers among different pools and creates an equivalent stochastic model at the level of atoms. Using this approach we show: 1) age distributions have relatively old mean values and long tails in relation to transit time distributions, suggesting that carbon stored in soils is on average much older than carbon in the release flux. 2) The difference between mean ages and mean transit times is large, with estimates of SOC persistence in the order of centuries or millennia when assessed using ages, and in the order of decades when using transit or turnover times. 3) The age distribution is an appropriate metric to characterize persistence of SOM. An important implication of our analysis is that random chance is a factor that helps to explain why some organic matter persists for millennia in soil.","author":[{"dropping-particle":"","family":"Sierra","given":"C.A.","non-dropping-particle":"","parse-names":false,"suffix":""},{"dropping-particle":"","family":"Hoyt","given":"A.M.","non-dropping-particle":"","parse-names":false,"suffix":""},{"dropping-particle":"","family":"He","given":"Y.","non-dropping-particle":"","parse-names":false,"suffix":""},{"dropping-particle":"","family":"Trumbore","given":"S.E.","non-dropping-particle":"","parse-names":false,"suffix":""}],"container-title":"Global Biogeochemical Cycles","id":"ITEM-1","issue":"10","issued":{"date-parts":[["2018"]]},"page":"1574-1588","title":"Soil Organic Matter Persistence as a Stochastic Process: Age and Transit Time Distributions of Carbon in Soils","type":"article-journal","volume":"32"},"uris":["http://www.mendeley.com/documents/?uuid=810e0443-e1cd-493d-842d-97b3a16b372e","http://www.mendeley.com/documents/?uuid=32e37f37-f324-4274-9eb5-a6aa587164ce"]}],"mendeley":{"formattedCitation":"(Sierra et al., 2018)","plainTextFormattedCitation":"(Sierra et al., 2018)","previouslyFormattedCitation":"(Sierra et al., 2018)"},"properties":{"noteIndex":0},"schema":"https://github.com/citation-style-language/schema/raw/master/csl-citation.json"}</w:instrText>
      </w:r>
      <w:r w:rsidRPr="00C27016">
        <w:rPr>
          <w:rFonts w:ascii="Times New Roman" w:hAnsi="Times New Roman" w:cs="Times New Roman"/>
          <w:sz w:val="24"/>
          <w:szCs w:val="24"/>
        </w:rPr>
        <w:fldChar w:fldCharType="separate"/>
      </w:r>
      <w:r w:rsidRPr="005238BD">
        <w:rPr>
          <w:rFonts w:ascii="Times New Roman" w:hAnsi="Times New Roman" w:cs="Times New Roman"/>
          <w:noProof/>
          <w:sz w:val="24"/>
          <w:szCs w:val="24"/>
        </w:rPr>
        <w:t>(Sierra et al., 2018)</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w:t>
      </w:r>
      <w:r>
        <w:rPr>
          <w:rFonts w:ascii="Times New Roman" w:hAnsi="Times New Roman" w:cs="Times New Roman"/>
          <w:sz w:val="24"/>
          <w:szCs w:val="24"/>
        </w:rPr>
        <w:t xml:space="preserve"> </w:t>
      </w:r>
      <w:r w:rsidRPr="00D05323">
        <w:rPr>
          <w:rFonts w:ascii="Times New Roman" w:hAnsi="Times New Roman" w:cs="Times New Roman"/>
          <w:sz w:val="24"/>
          <w:szCs w:val="24"/>
        </w:rPr>
        <w:t>Measuring the radiocarbon signature of heterotrophic respiration (∆</w:t>
      </w:r>
      <w:r w:rsidRPr="00D05323">
        <w:rPr>
          <w:rFonts w:ascii="Times New Roman" w:hAnsi="Times New Roman" w:cs="Times New Roman"/>
          <w:sz w:val="24"/>
          <w:szCs w:val="24"/>
          <w:vertAlign w:val="superscript"/>
        </w:rPr>
        <w:t>14</w:t>
      </w:r>
      <w:r w:rsidRPr="00D05323">
        <w:rPr>
          <w:rFonts w:ascii="Times New Roman" w:hAnsi="Times New Roman" w:cs="Times New Roman"/>
          <w:sz w:val="24"/>
          <w:szCs w:val="24"/>
        </w:rPr>
        <w:t>C-CO</w:t>
      </w:r>
      <w:r w:rsidRPr="00D05323">
        <w:rPr>
          <w:rFonts w:ascii="Times New Roman" w:hAnsi="Times New Roman" w:cs="Times New Roman"/>
          <w:sz w:val="24"/>
          <w:szCs w:val="24"/>
          <w:vertAlign w:val="subscript"/>
        </w:rPr>
        <w:t>2</w:t>
      </w:r>
      <w:r w:rsidRPr="00D05323">
        <w:rPr>
          <w:rFonts w:ascii="Times New Roman" w:hAnsi="Times New Roman" w:cs="Times New Roman"/>
          <w:sz w:val="24"/>
          <w:szCs w:val="24"/>
        </w:rPr>
        <w:t xml:space="preserve">) in laboratory incubations is a powerful constraint for modeling soil carbon dynamics because it provides an integrated measure of the weighted contribution to the soil efflux from carbon pools with distinct </w:t>
      </w:r>
      <w:ins w:id="17" w:author="Susan Trumbore" w:date="2021-06-12T13:52:00Z">
        <w:r w:rsidR="0005556C">
          <w:rPr>
            <w:rFonts w:ascii="Times New Roman" w:hAnsi="Times New Roman" w:cs="Times New Roman"/>
            <w:sz w:val="24"/>
            <w:szCs w:val="24"/>
          </w:rPr>
          <w:t xml:space="preserve">ages that reflect their </w:t>
        </w:r>
      </w:ins>
      <w:ins w:id="18" w:author="Susan Trumbore" w:date="2021-06-12T13:53:00Z">
        <w:r w:rsidR="0005556C">
          <w:rPr>
            <w:rFonts w:ascii="Times New Roman" w:hAnsi="Times New Roman" w:cs="Times New Roman"/>
            <w:sz w:val="24"/>
            <w:szCs w:val="24"/>
          </w:rPr>
          <w:t>C sources</w:t>
        </w:r>
      </w:ins>
      <w:ins w:id="19" w:author="Susan Trumbore" w:date="2021-06-12T13:52:00Z">
        <w:r w:rsidR="0005556C">
          <w:rPr>
            <w:rFonts w:ascii="Times New Roman" w:hAnsi="Times New Roman" w:cs="Times New Roman"/>
            <w:sz w:val="24"/>
            <w:szCs w:val="24"/>
          </w:rPr>
          <w:t xml:space="preserve"> and c</w:t>
        </w:r>
      </w:ins>
      <w:ins w:id="20" w:author="Susan Trumbore" w:date="2021-06-12T13:53:00Z">
        <w:r w:rsidR="0005556C">
          <w:rPr>
            <w:rFonts w:ascii="Times New Roman" w:hAnsi="Times New Roman" w:cs="Times New Roman"/>
            <w:sz w:val="24"/>
            <w:szCs w:val="24"/>
          </w:rPr>
          <w:t>ycling rates</w:t>
        </w:r>
      </w:ins>
      <w:r w:rsidRPr="00D05323">
        <w:rPr>
          <w:rFonts w:ascii="Times New Roman" w:hAnsi="Times New Roman" w:cs="Times New Roman"/>
          <w:sz w:val="24"/>
          <w:szCs w:val="24"/>
        </w:rPr>
        <w:t xml:space="preserve"> </w:t>
      </w:r>
      <w:r w:rsidRPr="00D05323">
        <w:rPr>
          <w:rFonts w:ascii="Times New Roman" w:hAnsi="Times New Roman" w:cs="Times New Roman"/>
          <w:sz w:val="24"/>
          <w:szCs w:val="24"/>
        </w:rPr>
        <w:fldChar w:fldCharType="begin" w:fldLock="1"/>
      </w:r>
      <w:r w:rsidRPr="00D05323">
        <w:rPr>
          <w:rFonts w:ascii="Times New Roman" w:hAnsi="Times New Roman" w:cs="Times New Roman"/>
          <w:sz w:val="24"/>
          <w:szCs w:val="24"/>
        </w:rPr>
        <w:instrText>ADDIN CSL_CITATION {"citationItems":[{"id":"ITEM-1","itemData":{"DOI":"10.1890/1051-0761(2000)010[0399:AOSOMA]2.0.CO;2","ISBN":"10510761 (ISSN)","ISSN":"10510761","PMID":"17347700","abstract":"Radiocarbon data from soil organic matter and soil respiration provide powerful constraints for determining carbon dynamics and thereby the magnitude and timing of soil carbon response to global change. In this paper, data from three sites representing well-drained soils in boreal, temperate, and tropical forests are used to illustrate the methods for using radiocarbon to determine the turnover times of soil organic matter and to partition soil respiration. For these sites, the average age of bulk carbon in detrital and Oh/A-horizon organic carbon ranges from 200 to 1200 yr. In each case, this mass-weighted average includes components such as relatively undecomposed leaf, root, and moss litter with much shorter turnover times, and humified or mineral-associated organic matter with much longer turnover times. The average age of carbon in organic matter is greater than the average age predicted for CO2 produced by its decomposition (30, 8, and 3 yr for boreal, temperate, and tropical soil), or measured in t...","author":[{"dropping-particle":"","family":"Trumbore","given":"Susan","non-dropping-particle":"","parse-names":false,"suffix":""}],"container-title":"Ecological Applications","id":"ITEM-1","issue":"2","issued":{"date-parts":[["2000"]]},"page":"399-411","title":"Age of soil organic matter and soil respiration: Radiocarbon constraints on belowground C dynamics","type":"article-journal","volume":"10"},"uris":["http://www.mendeley.com/documents/?uuid=e885a58f-8964-4b98-8acb-504e1071f13f","http://www.mendeley.com/documents/?uuid=0ae25c3f-0de7-498d-88d8-5fc269849c40"]}],"mendeley":{"formattedCitation":"(Trumbore, 2000)","plainTextFormattedCitation":"(Trumbore, 2000)","previouslyFormattedCitation":"(Trumbore, 2000)"},"properties":{"noteIndex":0},"schema":"https://github.com/citation-style-language/schema/raw/master/csl-citation.json"}</w:instrText>
      </w:r>
      <w:r w:rsidRPr="00D05323">
        <w:rPr>
          <w:rFonts w:ascii="Times New Roman" w:hAnsi="Times New Roman" w:cs="Times New Roman"/>
          <w:sz w:val="24"/>
          <w:szCs w:val="24"/>
        </w:rPr>
        <w:fldChar w:fldCharType="separate"/>
      </w:r>
      <w:r w:rsidRPr="00D05323">
        <w:rPr>
          <w:rFonts w:ascii="Times New Roman" w:hAnsi="Times New Roman" w:cs="Times New Roman"/>
          <w:noProof/>
          <w:sz w:val="24"/>
          <w:szCs w:val="24"/>
        </w:rPr>
        <w:t>(Trumbore, 2000)</w:t>
      </w:r>
      <w:r w:rsidRPr="00D05323">
        <w:rPr>
          <w:rFonts w:ascii="Times New Roman" w:hAnsi="Times New Roman" w:cs="Times New Roman"/>
          <w:sz w:val="24"/>
          <w:szCs w:val="24"/>
        </w:rPr>
        <w:fldChar w:fldCharType="end"/>
      </w:r>
      <w:r w:rsidRPr="00D05323">
        <w:rPr>
          <w:rFonts w:ascii="Times New Roman" w:hAnsi="Times New Roman" w:cs="Times New Roman"/>
          <w:sz w:val="24"/>
          <w:szCs w:val="24"/>
        </w:rPr>
        <w:t xml:space="preserve">. </w:t>
      </w:r>
      <w:commentRangeStart w:id="21"/>
      <w:ins w:id="22" w:author="Jeff Beem-Miller" w:date="2021-06-14T19:05:00Z">
        <w:r w:rsidR="00A25474">
          <w:rPr>
            <w:rFonts w:ascii="Times New Roman" w:hAnsi="Times New Roman" w:cs="Times New Roman"/>
            <w:sz w:val="24"/>
            <w:szCs w:val="24"/>
          </w:rPr>
          <w:t xml:space="preserve">Using archived soils to construct a time series of </w:t>
        </w:r>
        <w:r w:rsidR="00A25474" w:rsidRPr="00D05323">
          <w:rPr>
            <w:rFonts w:ascii="Times New Roman" w:hAnsi="Times New Roman" w:cs="Times New Roman"/>
            <w:sz w:val="24"/>
            <w:szCs w:val="24"/>
          </w:rPr>
          <w:t>∆</w:t>
        </w:r>
        <w:r w:rsidR="00A25474" w:rsidRPr="00D05323">
          <w:rPr>
            <w:rFonts w:ascii="Times New Roman" w:hAnsi="Times New Roman" w:cs="Times New Roman"/>
            <w:sz w:val="24"/>
            <w:szCs w:val="24"/>
            <w:vertAlign w:val="superscript"/>
          </w:rPr>
          <w:t>14</w:t>
        </w:r>
        <w:r w:rsidR="00A25474" w:rsidRPr="00D05323">
          <w:rPr>
            <w:rFonts w:ascii="Times New Roman" w:hAnsi="Times New Roman" w:cs="Times New Roman"/>
            <w:sz w:val="24"/>
            <w:szCs w:val="24"/>
          </w:rPr>
          <w:t>C-CO</w:t>
        </w:r>
        <w:r w:rsidR="00A25474" w:rsidRPr="00D05323">
          <w:rPr>
            <w:rFonts w:ascii="Times New Roman" w:hAnsi="Times New Roman" w:cs="Times New Roman"/>
            <w:sz w:val="24"/>
            <w:szCs w:val="24"/>
            <w:vertAlign w:val="subscript"/>
          </w:rPr>
          <w:t>2</w:t>
        </w:r>
        <w:r w:rsidR="00A25474">
          <w:rPr>
            <w:rFonts w:ascii="Times New Roman" w:hAnsi="Times New Roman" w:cs="Times New Roman"/>
            <w:sz w:val="24"/>
            <w:szCs w:val="24"/>
          </w:rPr>
          <w:t xml:space="preserve"> would be even more powerful model constraint, but it is unclear how air-drying, storage, and subsequent rewetting of archived soils may affect </w:t>
        </w:r>
        <w:r w:rsidR="00A25474" w:rsidRPr="00D05323">
          <w:rPr>
            <w:rFonts w:ascii="Times New Roman" w:hAnsi="Times New Roman" w:cs="Times New Roman"/>
            <w:sz w:val="24"/>
            <w:szCs w:val="24"/>
          </w:rPr>
          <w:t>∆</w:t>
        </w:r>
        <w:r w:rsidR="00A25474" w:rsidRPr="00D05323">
          <w:rPr>
            <w:rFonts w:ascii="Times New Roman" w:hAnsi="Times New Roman" w:cs="Times New Roman"/>
            <w:sz w:val="24"/>
            <w:szCs w:val="24"/>
            <w:vertAlign w:val="superscript"/>
          </w:rPr>
          <w:t>14</w:t>
        </w:r>
        <w:r w:rsidR="00A25474" w:rsidRPr="00D05323">
          <w:rPr>
            <w:rFonts w:ascii="Times New Roman" w:hAnsi="Times New Roman" w:cs="Times New Roman"/>
            <w:sz w:val="24"/>
            <w:szCs w:val="24"/>
          </w:rPr>
          <w:t>C-CO</w:t>
        </w:r>
        <w:r w:rsidR="00A25474" w:rsidRPr="00D05323">
          <w:rPr>
            <w:rFonts w:ascii="Times New Roman" w:hAnsi="Times New Roman" w:cs="Times New Roman"/>
            <w:sz w:val="24"/>
            <w:szCs w:val="24"/>
            <w:vertAlign w:val="subscript"/>
          </w:rPr>
          <w:t>2</w:t>
        </w:r>
        <w:r w:rsidR="00A25474">
          <w:rPr>
            <w:rFonts w:ascii="Times New Roman" w:hAnsi="Times New Roman" w:cs="Times New Roman"/>
            <w:sz w:val="24"/>
            <w:szCs w:val="24"/>
          </w:rPr>
          <w:t xml:space="preserve"> observed in laboratory incubations.</w:t>
        </w:r>
        <w:commentRangeEnd w:id="21"/>
        <w:r w:rsidR="00A25474">
          <w:rPr>
            <w:rStyle w:val="CommentReference"/>
          </w:rPr>
          <w:commentReference w:id="21"/>
        </w:r>
      </w:ins>
    </w:p>
    <w:p w14:paraId="22E5385B" w14:textId="10A011C7" w:rsidR="0031692F" w:rsidRPr="005A51A3" w:rsidRDefault="0031692F" w:rsidP="0031692F">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The distribution of soil carbon among faster and more slowly cycling pools has important implications for predicting the response of the soil carbon reservoir to changes in inputs or decomposition rates resulting from climate change (Trumbore, 2000). Soils with large pools of slowly cycling carbon would be expected to sequester more carbon with increased inputs than soils dominated by fast cycling pools, while shifts in temperature or moisture regimes may affect decomposition rates differently depending on the stabilization mechanism. ∆</w:t>
      </w:r>
      <w:r w:rsidRPr="002D7A8F">
        <w:rPr>
          <w:rFonts w:ascii="Times New Roman" w:hAnsi="Times New Roman" w:cs="Times New Roman"/>
          <w:sz w:val="24"/>
          <w:szCs w:val="24"/>
          <w:vertAlign w:val="superscript"/>
        </w:rPr>
        <w:t>14</w:t>
      </w:r>
      <w:r>
        <w:rPr>
          <w:rFonts w:ascii="Times New Roman" w:hAnsi="Times New Roman" w:cs="Times New Roman"/>
          <w:sz w:val="24"/>
          <w:szCs w:val="24"/>
        </w:rPr>
        <w:t>C-CO</w:t>
      </w:r>
      <w:r w:rsidRPr="002D7A8F">
        <w:rPr>
          <w:rFonts w:ascii="Times New Roman" w:hAnsi="Times New Roman" w:cs="Times New Roman"/>
          <w:sz w:val="24"/>
          <w:szCs w:val="24"/>
          <w:vertAlign w:val="subscript"/>
        </w:rPr>
        <w:t>2</w:t>
      </w:r>
      <w:r>
        <w:rPr>
          <w:rFonts w:ascii="Times New Roman" w:hAnsi="Times New Roman" w:cs="Times New Roman"/>
          <w:sz w:val="24"/>
          <w:szCs w:val="24"/>
          <w:vertAlign w:val="subscript"/>
        </w:rPr>
        <w:t xml:space="preserve"> </w:t>
      </w:r>
      <w:r>
        <w:rPr>
          <w:rFonts w:ascii="Times New Roman" w:hAnsi="Times New Roman" w:cs="Times New Roman"/>
          <w:sz w:val="24"/>
          <w:szCs w:val="24"/>
        </w:rPr>
        <w:t>reflects respiration fluxes dominated by the decomposition of fast cycling carbon in contrast to bulk soil ∆</w:t>
      </w:r>
      <w:r w:rsidRPr="002D7A8F">
        <w:rPr>
          <w:rFonts w:ascii="Times New Roman" w:hAnsi="Times New Roman" w:cs="Times New Roman"/>
          <w:sz w:val="24"/>
          <w:szCs w:val="24"/>
          <w:vertAlign w:val="superscript"/>
        </w:rPr>
        <w:t>14</w:t>
      </w:r>
      <w:r>
        <w:rPr>
          <w:rFonts w:ascii="Times New Roman" w:hAnsi="Times New Roman" w:cs="Times New Roman"/>
          <w:sz w:val="24"/>
          <w:szCs w:val="24"/>
        </w:rPr>
        <w:t xml:space="preserve">C, which is dominated by large stocks of relatively slowly cycling carbon (Sierra et al., 2018). </w:t>
      </w:r>
      <w:ins w:id="24" w:author="Susan Trumbore" w:date="2021-06-12T13:55:00Z">
        <w:r w:rsidR="0005556C">
          <w:rPr>
            <w:rFonts w:ascii="Times New Roman" w:hAnsi="Times New Roman" w:cs="Times New Roman"/>
            <w:sz w:val="24"/>
            <w:szCs w:val="24"/>
          </w:rPr>
          <w:t xml:space="preserve">Together, these </w:t>
        </w:r>
      </w:ins>
      <w:r>
        <w:rPr>
          <w:rFonts w:ascii="Times New Roman" w:hAnsi="Times New Roman" w:cs="Times New Roman"/>
          <w:sz w:val="24"/>
          <w:szCs w:val="24"/>
        </w:rPr>
        <w:t xml:space="preserve">measurements </w:t>
      </w:r>
      <w:ins w:id="25" w:author="Susan Trumbore" w:date="2021-06-12T13:55:00Z">
        <w:r w:rsidR="0005556C">
          <w:rPr>
            <w:rFonts w:ascii="Times New Roman" w:hAnsi="Times New Roman" w:cs="Times New Roman"/>
            <w:sz w:val="24"/>
            <w:szCs w:val="24"/>
          </w:rPr>
          <w:t>can improve</w:t>
        </w:r>
      </w:ins>
      <w:r>
        <w:rPr>
          <w:rFonts w:ascii="Times New Roman" w:hAnsi="Times New Roman" w:cs="Times New Roman"/>
          <w:sz w:val="24"/>
          <w:szCs w:val="24"/>
        </w:rPr>
        <w:t xml:space="preserve"> predicti</w:t>
      </w:r>
      <w:ins w:id="26" w:author="Susan Trumbore" w:date="2021-06-12T13:55:00Z">
        <w:r w:rsidR="0005556C">
          <w:rPr>
            <w:rFonts w:ascii="Times New Roman" w:hAnsi="Times New Roman" w:cs="Times New Roman"/>
            <w:sz w:val="24"/>
            <w:szCs w:val="24"/>
          </w:rPr>
          <w:t>ons of</w:t>
        </w:r>
      </w:ins>
      <w:r>
        <w:rPr>
          <w:rFonts w:ascii="Times New Roman" w:hAnsi="Times New Roman" w:cs="Times New Roman"/>
          <w:sz w:val="24"/>
          <w:szCs w:val="24"/>
        </w:rPr>
        <w:t xml:space="preserve"> the response of soil C to global change. </w:t>
      </w:r>
    </w:p>
    <w:p w14:paraId="4EAFCD54" w14:textId="77777777" w:rsidR="0031692F" w:rsidRDefault="0031692F" w:rsidP="0031692F">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Soil archives offer a window into the past, and incubating archived soils is one opportunity for observing how </w:t>
      </w:r>
      <w:r w:rsidRPr="00C27016">
        <w:rPr>
          <w:rFonts w:ascii="Times New Roman" w:hAnsi="Times New Roman" w:cs="Times New Roman"/>
          <w:sz w:val="24"/>
          <w:szCs w:val="24"/>
        </w:rPr>
        <w:t>Δ</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Pr>
          <w:rFonts w:ascii="Times New Roman" w:hAnsi="Times New Roman" w:cs="Times New Roman"/>
          <w:sz w:val="24"/>
          <w:szCs w:val="24"/>
        </w:rPr>
        <w:t xml:space="preserve"> changes over time. The</w:t>
      </w:r>
      <w:r w:rsidRPr="00D05323">
        <w:rPr>
          <w:rFonts w:ascii="Times New Roman" w:hAnsi="Times New Roman" w:cs="Times New Roman"/>
          <w:sz w:val="24"/>
          <w:szCs w:val="24"/>
        </w:rPr>
        <w:t xml:space="preserve"> pulse of radiocarbon introduced into the biosphere from nuc</w:t>
      </w:r>
      <w:r>
        <w:rPr>
          <w:rFonts w:ascii="Times New Roman" w:hAnsi="Times New Roman" w:cs="Times New Roman"/>
          <w:sz w:val="24"/>
          <w:szCs w:val="24"/>
        </w:rPr>
        <w:t xml:space="preserve">lear weapons testing (“bomb-C”), which peaked in the </w:t>
      </w:r>
      <w:r w:rsidRPr="00D05323">
        <w:rPr>
          <w:rFonts w:ascii="Times New Roman" w:hAnsi="Times New Roman" w:cs="Times New Roman"/>
          <w:sz w:val="24"/>
          <w:szCs w:val="24"/>
        </w:rPr>
        <w:t>mid-20th century</w:t>
      </w:r>
      <w:r>
        <w:rPr>
          <w:rFonts w:ascii="Times New Roman" w:hAnsi="Times New Roman" w:cs="Times New Roman"/>
          <w:sz w:val="24"/>
          <w:szCs w:val="24"/>
        </w:rPr>
        <w:t>,</w:t>
      </w:r>
      <w:r w:rsidRPr="00D05323">
        <w:rPr>
          <w:rFonts w:ascii="Times New Roman" w:hAnsi="Times New Roman" w:cs="Times New Roman"/>
          <w:sz w:val="24"/>
          <w:szCs w:val="24"/>
        </w:rPr>
        <w:t xml:space="preserve"> </w:t>
      </w:r>
      <w:r w:rsidRPr="00D05323">
        <w:rPr>
          <w:rFonts w:ascii="Times New Roman" w:hAnsi="Times New Roman" w:cs="Times New Roman"/>
          <w:sz w:val="24"/>
          <w:szCs w:val="24"/>
        </w:rPr>
        <w:fldChar w:fldCharType="begin" w:fldLock="1"/>
      </w:r>
      <w:r w:rsidRPr="00D05323">
        <w:rPr>
          <w:rFonts w:ascii="Times New Roman" w:hAnsi="Times New Roman" w:cs="Times New Roman"/>
          <w:sz w:val="24"/>
          <w:szCs w:val="24"/>
        </w:rPr>
        <w:instrText>ADDIN CSL_CITATION {"citationItems":[{"id":"ITEM-1","itemData":{"DOI":"10.1146/annurev.earth.36.031207.124300","ISBN":"0084-6597\\n978-0-8243-2037-9","ISSN":"0084-6597","abstract":"Research over the past several decades has clarified the mechanisms and timescales involved in stabilizing organic matter in soils, but we still lack process-based understanding sufficient for predicting how vulnerable soil carbon (C) is, given climatic or environmental change across a range of soil types and landscapes. Part of the problem is the emphasis on short-term studies and processes that dominate C balance at the point or soil profile scale, whereas other processes that dominate over longer timescales and larger spatial scales may actually be more important for determining the carbon balance of soils in a region. Radiocarbon is one of the only tools to study the dynamics of C in soils on decadal to millennial timescales. It provides a means for directly testing models of organic matter dynamics in ecosystems and, when measured in respired CO2 or dissolved organic carbon (DOC), provides evidence of shifts in microbial metabolism. This review explores the application of this underutilized tool, wit...","author":[{"dropping-particle":"","family":"Trumbore","given":"Susan","non-dropping-particle":"","parse-names":false,"suffix":""}],"container-title":"Annual Review of Earth and Planetary Sciences","id":"ITEM-1","issue":"1","issued":{"date-parts":[["2009"]]},"page":"47-66","title":"Radiocarbon and Soil Carbon Dynamics","type":"article-journal","volume":"37"},"uris":["http://www.mendeley.com/documents/?uuid=fb4ae537-f436-49c8-b87b-b28624ea1044","http://www.mendeley.com/documents/?uuid=0a102fa1-c2c6-449a-b479-12d14c5e2496"]}],"mendeley":{"formattedCitation":"(Trumbore, 2009)","plainTextFormattedCitation":"(Trumbore, 2009)","previouslyFormattedCitation":"(Trumbore, 2009)"},"properties":{"noteIndex":0},"schema":"https://github.com/citation-style-language/schema/raw/master/csl-citation.json"}</w:instrText>
      </w:r>
      <w:r w:rsidRPr="00D05323">
        <w:rPr>
          <w:rFonts w:ascii="Times New Roman" w:hAnsi="Times New Roman" w:cs="Times New Roman"/>
          <w:sz w:val="24"/>
          <w:szCs w:val="24"/>
        </w:rPr>
        <w:fldChar w:fldCharType="separate"/>
      </w:r>
      <w:r w:rsidRPr="00D05323">
        <w:rPr>
          <w:rFonts w:ascii="Times New Roman" w:hAnsi="Times New Roman" w:cs="Times New Roman"/>
          <w:noProof/>
          <w:sz w:val="24"/>
          <w:szCs w:val="24"/>
        </w:rPr>
        <w:t>(Trumbore, 2009)</w:t>
      </w:r>
      <w:r w:rsidRPr="00D05323">
        <w:rPr>
          <w:rFonts w:ascii="Times New Roman" w:hAnsi="Times New Roman" w:cs="Times New Roman"/>
          <w:sz w:val="24"/>
          <w:szCs w:val="24"/>
        </w:rPr>
        <w:fldChar w:fldCharType="end"/>
      </w:r>
      <w:r>
        <w:rPr>
          <w:rFonts w:ascii="Times New Roman" w:hAnsi="Times New Roman" w:cs="Times New Roman"/>
          <w:sz w:val="24"/>
          <w:szCs w:val="24"/>
        </w:rPr>
        <w:t xml:space="preserve"> serves as an ideal tracer for this. New C inputs to the soil over the decades following the bomb-C peak carry distinct annual radiocarbon signatures due to the decline in atmospheric 14C over this period. Following the bomb-C trace in </w:t>
      </w:r>
      <w:r w:rsidRPr="00C27016">
        <w:rPr>
          <w:rFonts w:ascii="Times New Roman" w:hAnsi="Times New Roman" w:cs="Times New Roman"/>
          <w:sz w:val="24"/>
          <w:szCs w:val="24"/>
        </w:rPr>
        <w:t>Δ</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Pr>
          <w:rFonts w:ascii="Times New Roman" w:hAnsi="Times New Roman" w:cs="Times New Roman"/>
          <w:sz w:val="24"/>
          <w:szCs w:val="24"/>
        </w:rPr>
        <w:t xml:space="preserve"> respired from soils </w:t>
      </w:r>
      <w:r>
        <w:rPr>
          <w:rFonts w:ascii="Times New Roman" w:hAnsi="Times New Roman" w:cs="Times New Roman"/>
          <w:sz w:val="24"/>
          <w:szCs w:val="24"/>
        </w:rPr>
        <w:lastRenderedPageBreak/>
        <w:t>collected and archived over this period could therefore provide unique insight into decadal scale soil C dynamics.</w:t>
      </w:r>
    </w:p>
    <w:p w14:paraId="4964FA4A" w14:textId="72239F7D" w:rsidR="0031692F" w:rsidRDefault="0031692F" w:rsidP="0031692F">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A critical issue with interpreting bomb-C radiocarbon is that </w:t>
      </w:r>
      <w:r w:rsidRPr="00C27016">
        <w:rPr>
          <w:rFonts w:ascii="Times New Roman" w:hAnsi="Times New Roman" w:cs="Times New Roman"/>
          <w:sz w:val="24"/>
          <w:szCs w:val="24"/>
        </w:rPr>
        <w:t>there are two points in time at which the Δ</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signature of atmospheric CO</w:t>
      </w:r>
      <w:r w:rsidRPr="00C27016">
        <w:rPr>
          <w:rFonts w:ascii="Times New Roman" w:hAnsi="Times New Roman" w:cs="Times New Roman"/>
          <w:sz w:val="24"/>
          <w:szCs w:val="24"/>
          <w:vertAlign w:val="subscript"/>
        </w:rPr>
        <w:t>2</w:t>
      </w:r>
      <w:r>
        <w:rPr>
          <w:rFonts w:ascii="Times New Roman" w:hAnsi="Times New Roman" w:cs="Times New Roman"/>
          <w:sz w:val="24"/>
          <w:szCs w:val="24"/>
        </w:rPr>
        <w:t xml:space="preserve"> is identical, due to </w:t>
      </w:r>
      <w:r w:rsidRPr="00C27016">
        <w:rPr>
          <w:rFonts w:ascii="Times New Roman" w:hAnsi="Times New Roman" w:cs="Times New Roman"/>
          <w:sz w:val="24"/>
          <w:szCs w:val="24"/>
        </w:rPr>
        <w:t>the curvature of the bomb-C peak</w:t>
      </w:r>
      <w:r>
        <w:rPr>
          <w:rFonts w:ascii="Times New Roman" w:hAnsi="Times New Roman" w:cs="Times New Roman"/>
          <w:sz w:val="24"/>
          <w:szCs w:val="24"/>
        </w:rPr>
        <w:t xml:space="preserve">. This means observations of </w:t>
      </w:r>
      <w:r w:rsidRPr="00C27016">
        <w:rPr>
          <w:rFonts w:ascii="Times New Roman" w:hAnsi="Times New Roman" w:cs="Times New Roman"/>
          <w:sz w:val="24"/>
          <w:szCs w:val="24"/>
        </w:rPr>
        <w:t>Δ</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Pr>
          <w:rFonts w:ascii="Times New Roman" w:hAnsi="Times New Roman" w:cs="Times New Roman"/>
          <w:sz w:val="24"/>
          <w:szCs w:val="24"/>
        </w:rPr>
        <w:t xml:space="preserve"> from a single point in time can be fit to models with different rates of intrinsic decomposition. Trumbore (2000) gives the example of</w:t>
      </w:r>
      <w:r w:rsidRPr="008C3D78">
        <w:rPr>
          <w:rFonts w:ascii="Times New Roman" w:hAnsi="Times New Roman" w:cs="Times New Roman"/>
          <w:sz w:val="24"/>
          <w:szCs w:val="24"/>
        </w:rPr>
        <w:t xml:space="preserve"> </w:t>
      </w:r>
      <w:r>
        <w:rPr>
          <w:rFonts w:ascii="Times New Roman" w:hAnsi="Times New Roman" w:cs="Times New Roman"/>
          <w:sz w:val="24"/>
          <w:szCs w:val="24"/>
        </w:rPr>
        <w:t>a two independent, homogenous pools of soil carbon, one with an intrinsic decomposition rate (</w:t>
      </w:r>
      <w:r w:rsidRPr="000D39B1">
        <w:rPr>
          <w:rFonts w:ascii="Times New Roman" w:hAnsi="Times New Roman" w:cs="Times New Roman"/>
          <w:i/>
          <w:sz w:val="24"/>
          <w:szCs w:val="24"/>
        </w:rPr>
        <w:t>k</w:t>
      </w:r>
      <w:r>
        <w:rPr>
          <w:rFonts w:ascii="Times New Roman" w:hAnsi="Times New Roman" w:cs="Times New Roman"/>
          <w:sz w:val="24"/>
          <w:szCs w:val="24"/>
        </w:rPr>
        <w:t xml:space="preserve">) of 6.6 years and the second with </w:t>
      </w:r>
      <w:r w:rsidRPr="000D39B1">
        <w:rPr>
          <w:rFonts w:ascii="Times New Roman" w:hAnsi="Times New Roman" w:cs="Times New Roman"/>
          <w:i/>
          <w:sz w:val="24"/>
          <w:szCs w:val="24"/>
        </w:rPr>
        <w:t>k</w:t>
      </w:r>
      <w:r>
        <w:rPr>
          <w:rFonts w:ascii="Times New Roman" w:hAnsi="Times New Roman" w:cs="Times New Roman"/>
          <w:sz w:val="24"/>
          <w:szCs w:val="24"/>
        </w:rPr>
        <w:t xml:space="preserve"> = 50 years, both of which would have a </w:t>
      </w:r>
      <w:r w:rsidRPr="00C27016">
        <w:rPr>
          <w:rFonts w:ascii="Times New Roman" w:hAnsi="Times New Roman" w:cs="Times New Roman"/>
          <w:sz w:val="24"/>
          <w:szCs w:val="24"/>
        </w:rPr>
        <w:t>Δ</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Pr>
          <w:rFonts w:ascii="Times New Roman" w:hAnsi="Times New Roman" w:cs="Times New Roman"/>
          <w:sz w:val="24"/>
          <w:szCs w:val="24"/>
        </w:rPr>
        <w:t xml:space="preserve"> of 166</w:t>
      </w:r>
      <w:r w:rsidRPr="00C27016">
        <w:rPr>
          <w:rFonts w:ascii="Times New Roman" w:hAnsi="Times New Roman" w:cs="Times New Roman"/>
          <w:sz w:val="24"/>
          <w:szCs w:val="24"/>
        </w:rPr>
        <w:t>‰</w:t>
      </w:r>
      <w:r>
        <w:rPr>
          <w:rFonts w:ascii="Times New Roman" w:hAnsi="Times New Roman" w:cs="Times New Roman"/>
          <w:sz w:val="24"/>
          <w:szCs w:val="24"/>
        </w:rPr>
        <w:t xml:space="preserve"> in 1996. Observations of </w:t>
      </w:r>
      <w:r w:rsidRPr="00C27016">
        <w:rPr>
          <w:rFonts w:ascii="Times New Roman" w:hAnsi="Times New Roman" w:cs="Times New Roman"/>
          <w:sz w:val="24"/>
          <w:szCs w:val="24"/>
        </w:rPr>
        <w:t>Δ</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Pr>
          <w:rFonts w:ascii="Times New Roman" w:hAnsi="Times New Roman" w:cs="Times New Roman"/>
          <w:sz w:val="24"/>
          <w:szCs w:val="24"/>
        </w:rPr>
        <w:t xml:space="preserve"> measured in incubations of archived soils could help solve this problem by enabling the contruction of a </w:t>
      </w:r>
      <w:r w:rsidRPr="00C27016">
        <w:rPr>
          <w:rFonts w:ascii="Times New Roman" w:hAnsi="Times New Roman" w:cs="Times New Roman"/>
          <w:sz w:val="24"/>
          <w:szCs w:val="24"/>
        </w:rPr>
        <w:t>Δ</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Pr>
          <w:rFonts w:ascii="Times New Roman" w:hAnsi="Times New Roman" w:cs="Times New Roman"/>
          <w:sz w:val="24"/>
          <w:szCs w:val="24"/>
          <w:vertAlign w:val="subscript"/>
        </w:rPr>
        <w:t xml:space="preserve"> </w:t>
      </w:r>
      <w:r>
        <w:rPr>
          <w:rFonts w:ascii="Times New Roman" w:hAnsi="Times New Roman" w:cs="Times New Roman"/>
          <w:sz w:val="24"/>
          <w:szCs w:val="24"/>
        </w:rPr>
        <w:t>time series. The trajectory of ∆</w:t>
      </w:r>
      <w:r w:rsidRPr="00C87E07">
        <w:rPr>
          <w:rFonts w:ascii="Times New Roman" w:hAnsi="Times New Roman" w:cs="Times New Roman"/>
          <w:sz w:val="24"/>
          <w:szCs w:val="24"/>
          <w:vertAlign w:val="superscript"/>
        </w:rPr>
        <w:t>14</w:t>
      </w:r>
      <w:r>
        <w:rPr>
          <w:rFonts w:ascii="Times New Roman" w:hAnsi="Times New Roman" w:cs="Times New Roman"/>
          <w:sz w:val="24"/>
          <w:szCs w:val="24"/>
        </w:rPr>
        <w:t xml:space="preserve">C in a soil carbon pool turning over every 6.6 years is quite different from one with an intrinsic decomposition rate of 50 years </w:t>
      </w:r>
      <w:r w:rsidRPr="00C2701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{"citationItems":[{"id":"ITEM-1","itemData":{"DOI":"10.1007/s10533-011-9675-y","author":[{"dropping-particle":"","family":"Baisden","given":"W T","non-dropping-particle":"","parse-names":false,"suffix":""},{"dropping-particle":"","family":"Parfitt","given":"Roger L","non-dropping-particle":"","parse-names":false,"suffix":""},{"dropping-particle":"","family":"Ross","given":"Craig","non-dropping-particle":"","parse-names":false,"suffix":""},{"dropping-particle":"","family":"Schipper","given":"Louis A","non-dropping-particle":"","parse-names":false,"suffix":""},{"dropping-particle":"","family":"Canessa","given":"Silvia","non-dropping-particle":"","parse-names":false,"suffix":""}],"container-title":"Biogeochemistry","id":"ITEM-1","issued":{"date-parts":[["2013"]]},"page":"129-137","title":"Evaluating 50 years of time-series soil radiocarbon data : towards routine calculation of robust C residence times","type":"article-journal","volume":"112"},"uris":["http://www.mendeley.com/documents/?uuid=bd5cc42e-c382-4e3f-985c-b69eb0ac3b95","http://www.mendeley.com/documents/?uuid=5c018094-4d14-4473-bc92-6f0f0cc25b57"]}],"mendeley":{"formattedCitation":"(Baisden et al., 2013)","plainTextFormattedCitation":"(Baisden et al., 2013)","previouslyFormattedCitation":"(Baisden et al., 2013)"},"properties":{"noteIndex":0},"schema":"https://github.com/citation-style-language/schema/raw/master/csl-citation.json"}</w:instrText>
      </w:r>
      <w:r w:rsidRPr="00C27016">
        <w:rPr>
          <w:rFonts w:ascii="Times New Roman" w:hAnsi="Times New Roman" w:cs="Times New Roman"/>
          <w:sz w:val="24"/>
          <w:szCs w:val="24"/>
        </w:rPr>
        <w:fldChar w:fldCharType="separate"/>
      </w:r>
      <w:r w:rsidRPr="005238BD">
        <w:rPr>
          <w:rFonts w:ascii="Times New Roman" w:hAnsi="Times New Roman" w:cs="Times New Roman"/>
          <w:noProof/>
          <w:sz w:val="24"/>
          <w:szCs w:val="24"/>
        </w:rPr>
        <w:t>(Baisden et al., 2013)</w:t>
      </w:r>
      <w:r w:rsidRPr="00C27016">
        <w:rPr>
          <w:rFonts w:ascii="Times New Roman" w:hAnsi="Times New Roman" w:cs="Times New Roman"/>
          <w:sz w:val="24"/>
          <w:szCs w:val="24"/>
        </w:rPr>
        <w:fldChar w:fldCharType="end"/>
      </w:r>
      <w:r>
        <w:rPr>
          <w:rFonts w:ascii="Times New Roman" w:hAnsi="Times New Roman" w:cs="Times New Roman"/>
          <w:sz w:val="24"/>
          <w:szCs w:val="24"/>
        </w:rPr>
        <w:t xml:space="preserve">, a powerful additional constraint for </w:t>
      </w:r>
      <w:ins w:id="27" w:author="Susan Trumbore" w:date="2021-06-12T13:57:00Z">
        <w:r w:rsidR="00EA3D17">
          <w:rPr>
            <w:rFonts w:ascii="Times New Roman" w:hAnsi="Times New Roman" w:cs="Times New Roman"/>
            <w:sz w:val="24"/>
            <w:szCs w:val="24"/>
          </w:rPr>
          <w:t xml:space="preserve">model </w:t>
        </w:r>
      </w:ins>
      <w:r>
        <w:rPr>
          <w:rFonts w:ascii="Times New Roman" w:hAnsi="Times New Roman" w:cs="Times New Roman"/>
          <w:sz w:val="24"/>
          <w:szCs w:val="24"/>
        </w:rPr>
        <w:t>parameterization.</w:t>
      </w:r>
    </w:p>
    <w:p w14:paraId="41E2BC81" w14:textId="045DD332" w:rsidR="0031692F" w:rsidRDefault="0031692F" w:rsidP="0031692F">
      <w:pPr>
        <w:pStyle w:val="Normal1"/>
        <w:spacing w:before="120" w:line="360" w:lineRule="auto"/>
        <w:rPr>
          <w:rFonts w:ascii="Times New Roman" w:hAnsi="Times New Roman" w:cs="Times New Roman"/>
          <w:sz w:val="24"/>
          <w:szCs w:val="24"/>
        </w:rPr>
      </w:pPr>
      <w:r>
        <w:rPr>
          <w:rFonts w:ascii="Times New Roman" w:eastAsia="Arial Unicode MS" w:hAnsi="Times New Roman" w:cs="Times New Roman"/>
          <w:sz w:val="24"/>
          <w:szCs w:val="24"/>
        </w:rPr>
        <w:t>I</w:t>
      </w:r>
      <w:r>
        <w:rPr>
          <w:rFonts w:ascii="Times New Roman" w:hAnsi="Times New Roman" w:cs="Times New Roman"/>
          <w:sz w:val="24"/>
          <w:szCs w:val="24"/>
        </w:rPr>
        <w:t xml:space="preserve">ncubations of archived soils </w:t>
      </w:r>
      <w:r>
        <w:rPr>
          <w:rFonts w:ascii="Times New Roman" w:eastAsia="Arial Unicode MS" w:hAnsi="Times New Roman" w:cs="Times New Roman"/>
          <w:sz w:val="24"/>
          <w:szCs w:val="24"/>
        </w:rPr>
        <w:t>present challenges, however. Prior to long term storage soils are commonly air-dried, but this process is known to</w:t>
      </w:r>
      <w:r w:rsidRPr="00C27016">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affect</w:t>
      </w:r>
      <w:r w:rsidRPr="00C27016">
        <w:rPr>
          <w:rFonts w:ascii="Times New Roman" w:eastAsia="Arial Unicode MS" w:hAnsi="Times New Roman" w:cs="Times New Roman"/>
          <w:sz w:val="24"/>
          <w:szCs w:val="24"/>
        </w:rPr>
        <w:t xml:space="preserve"> biological, physical, and chemical properties </w:t>
      </w:r>
      <w:r>
        <w:rPr>
          <w:rFonts w:ascii="Times New Roman" w:eastAsia="Arial Unicode MS" w:hAnsi="Times New Roman" w:cs="Times New Roman"/>
          <w:sz w:val="24"/>
          <w:szCs w:val="24"/>
        </w:rPr>
        <w:t xml:space="preserve">of the soil </w:t>
      </w:r>
      <w:r w:rsidRPr="00C27016">
        <w:rPr>
          <w:rFonts w:eastAsia="Arial Unicode MS"/>
          <w:sz w:val="24"/>
          <w:szCs w:val="24"/>
        </w:rPr>
        <w:fldChar w:fldCharType="begin" w:fldLock="1"/>
      </w:r>
      <w:r>
        <w:rPr>
          <w:rFonts w:ascii="Times New Roman" w:eastAsia="Arial Unicode MS" w:hAnsi="Times New Roman" w:cs="Times New Roman"/>
          <w:sz w:val="24"/>
          <w:szCs w:val="24"/>
        </w:rPr>
        <w:instrText>ADDIN CSL_CITATION {"citationItems":[{"id":"ITEM-1","itemData":{"author":[{"dropping-particle":"","family":"Bartlett","given":"R.","non-dropping-particle":"","parse-names":false,"suffix":""},{"dropping-particle":"","family":"James","given":"B.","non-dropping-particle":"","parse-names":false,"suffix":""}],"container-title":"Soil Sci. Soc. Am. J","id":"ITEM-1","issued":{"date-parts":[["1980"]]},"page":"721-724","title":"Studying Dried, Stored Soil Samples — Some Pitfalls","type":"article-journal","volume":"44"},"uris":["http://www.mendeley.com/documents/?uuid=b62f1689-cd30-40f3-b47d-eee96b25072d","http://www.mendeley.com/documents/?uuid=da86acf6-6ebd-46ad-bde6-c51e4562645e"]},{"id":"ITEM-2","itemData":{"DOI":"10.1016/j.geoderma.2019.01.053","ISSN":"0016-7061","author":[{"dropping-particle":"","family":"Jones","given":"Andrew R","non-dropping-particle":"","parse-names":false,"suffix":""},{"dropping-particle":"","family":"Gupta","given":"Vadakattu V S R","non-dropping-particle":"","parse-names":false,"suffix":""},{"dropping-particle":"","family":"Buckley","given":"Scott","non-dropping-particle":"","parse-names":false,"suffix":""},{"dropping-particle":"","family":"Brackin","given":"Richard","non-dropping-particle":"","parse-names":false,"suffix":""},{"dropping-particle":"","family":"Schmidt","given":"Susanne","non-dropping-particle":"","parse-names":false,"suffix":""},{"dropping-particle":"","family":"Dalal","given":"Ram C","non-dropping-particle":"","parse-names":false,"suffix":""}],"container-title":"Geoderma","id":"ITEM-2","issued":{"date-parts":[["2019"]]},"page":"12-19","publisher":"Elsevier","title":"Drying and rewetting effects on organic matter mineralisation of contrasting soils after 36 years of storage","type":"article-journal","volume":"342"},"uris":["http://www.mendeley.com/documents/?uuid=0f9eb782-a0a8-4990-be23-661e0ca71bb6","http://www.mendeley.com/documents/?uuid=f98710bb-e377-48ee-bcf4-1f1491254570"]}],"mendeley":{"formattedCitation":"(Bartlett &amp; James, 1980; Jones et al., 2019)","plainTextFormattedCitation":"(Bartlett &amp; James, 1980; Jones et al., 2019)","previouslyFormattedCitation":"(Bartlett &amp; James, 1980; Jones et al., 2019)"},"properties":{"noteIndex":0},"schema":"https://github.com/citation-style-language/schema/raw/master/csl-citation.json"}</w:instrText>
      </w:r>
      <w:r w:rsidRPr="00C27016">
        <w:rPr>
          <w:rFonts w:eastAsia="Arial Unicode MS"/>
          <w:sz w:val="24"/>
          <w:szCs w:val="24"/>
        </w:rPr>
        <w:fldChar w:fldCharType="separate"/>
      </w:r>
      <w:r w:rsidRPr="00C27016">
        <w:rPr>
          <w:rFonts w:ascii="Times New Roman" w:eastAsia="Arial Unicode MS" w:hAnsi="Times New Roman" w:cs="Times New Roman"/>
          <w:noProof/>
          <w:sz w:val="24"/>
          <w:szCs w:val="24"/>
        </w:rPr>
        <w:t>(Bartlett &amp; James, 1980; Jones et al., 2019)</w:t>
      </w:r>
      <w:r w:rsidRPr="00C27016">
        <w:rPr>
          <w:rFonts w:eastAsia="Arial Unicode MS"/>
          <w:sz w:val="24"/>
          <w:szCs w:val="24"/>
        </w:rPr>
        <w:fldChar w:fldCharType="end"/>
      </w:r>
      <w:r>
        <w:rPr>
          <w:rFonts w:ascii="Times New Roman" w:eastAsia="Arial Unicode MS" w:hAnsi="Times New Roman" w:cs="Times New Roman"/>
          <w:sz w:val="24"/>
          <w:szCs w:val="24"/>
        </w:rPr>
        <w:t xml:space="preserve">. </w:t>
      </w:r>
      <w:r w:rsidRPr="00C27016">
        <w:rPr>
          <w:rFonts w:ascii="Times New Roman" w:hAnsi="Times New Roman" w:cs="Times New Roman"/>
          <w:sz w:val="24"/>
          <w:szCs w:val="24"/>
        </w:rPr>
        <w:t>Incubation of soils following air-drying and rewetting typically leads to a rapid increase in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production, ranging from hours to several days (the Birch effect), before returning to equilibrium respiration rates </w:t>
      </w:r>
      <w:r w:rsidRPr="00C2701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{"citationItems":[{"id":"ITEM-1","itemData":{"DOI":"10.1007/BF01343734","ISSN":"15735036","abstract":"Respirometer experiments show that when a dry soil is moistened a characteristic pattern of decomposition occurs in which an initial period of relatively rapid decomposition (Stage 1) falls, during a few days, to a slow steady rate (Stage 2). This pattern is repetitive with successive dryings and rewettings and is common to all soils so far investigated. The magnitude of decomposition depends in the percent carbon in the soil and on the drying conditions, air-drying being less effective than oven-drying. Decomposition during Stage 1 conforms approximately to a first-order reaction and proportionate amounts of nitrogen are mineralised. A similar pattern of decomposition occurs under field conditions throughout successive wet and dry seasons. Evidence is presented to show that decomposition involves direct microbial attack of the solid organic substrate and that the recurrent pattern of decomposition is due to the state in which the microbial population is left after drying and its subsequent behaviour on rewetting. The rapid decline in the rate of decomposition on rewetting (Stage 1) appears not to involve (1) the development of toxic conditions, (b) physical changes in the soil (since similar patterns of decomposition also occur with organic material alone or in sand) or (c) rapid decomposition of organic material made soluble by drying. The operation and repetition of this pattern of decomposition in the field has important consequences in the rundown of soil carbon and the mineralisation of soil nitrogen particularly where well-defined wet and dry seasons occur. These consequences are discussed in relation to climate and certain agricultural practices. © 1959 Martinus Nijhoff.","author":[{"dropping-particle":"","family":"Birch","given":"H. F.","non-dropping-particle":"","parse-names":false,"suffix":""}],"container-title":"Plant and Soil","id":"ITEM-1","issue":"1","issued":{"date-parts":[["1958"]]},"page":"9-31","title":"The effect of soil drying on humus decomposition and nitrogen availability","type":"article-journal","volume":"10"},"uris":["http://www.mendeley.com/documents/?uuid=4aec5d39-0cc1-466b-9e3f-721d7943ba8b","http://www.mendeley.com/documents/?uuid=7dd10f80-2073-41d0-8418-ff5934969390"]}],"mendeley":{"formattedCitation":"(Birch, 1958)","plainTextFormattedCitation":"(Birch, 1958)","previouslyFormattedCitation":"(Birch, 1958)"},"properties":{"noteIndex":0},"schema":"https://github.com/citation-style-language/schema/raw/master/csl-citation.json"}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(Birch, 1958)</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Hypothesized sources for the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released following soil rewetting include the lysis of microbial cells subjected to osmotic shock </w:t>
      </w:r>
      <w:r w:rsidRPr="00C2701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{"citationItems":[{"id":"ITEM-1","itemData":{"DOI":"10.1016/j.soilbio.2016.03.021","ISSN":"0038-0717","author":[{"dropping-particle":"","family":"Warren","given":"Charles R","non-dropping-particle":"","parse-names":false,"suffix":""}],"container-title":"Soil Biology and Biochemistry","id":"ITEM-1","issued":{"date-parts":[["2016"]]},"page":"54-63","publisher":"Elsevier Ltd","title":"Do microbial osmolytes or extracellular depolymerisation products accumulate as soil dries?","type":"article-journal","volume":"98"},"uris":["http://www.mendeley.com/documents/?uuid=1cdafa52-1c7d-46d8-a756-3963ce1e3397","http://www.mendeley.com/documents/?uuid=80765e8b-d337-4ccc-912b-cdad719acf9f"]},{"id":"ITEM-2","itemData":{"DOI":"10.1016/j.soilbio.2008.08.013","ISSN":"00380717","abstract":"To better understand the nature of the C flush that follows the rewetting of dry soil, we chemically characterized the water soluble pools following rewetting of soil dried to several different water potentials. To assess the impact that historical soil water status has on the size of the rewetting labile soluble pool, a laboratory water stress gradient was applied to soils that were collected from drought-prone and irrigated tallgrass prairie soils. In the laboratory, soils were either incubated at -33 kPa or dried steadily over a 0.6, 1, 2, or 3 day period to -1.5, -4, -15, and -45 MPa respectively. On the 4th day, samples were wetted back to -33 kPa and immediately assayed for soluble, microbial, or respiratory pools of carbon. After extraction, samples were also assayed using NMR, GC-MS, and LC-MS to assess carbohydrate, amino acid, osmolyte and sugar pools. The greater the degree of drying before rewetting was associated with greater concentrations of microbial, soluble and respiratory pools of carbon, increasing by 50, 400 and 250%, respectively, in the most water stressed compared to continuously moist soil. Compared to drought-prone soils, the amount of soluble C released as a result of rewetting was 30 to 50% greater in soils that were irrigated for 11 years. The pool of organics was not completely characterized and only small amounts of TBDMS and TMS derived compounds accounting for 2-4% of the soluble C pool were detected. In contrast, oligosaccharides constituted approximately 20-25% of the sample C. Our results suggest that the flush of C following wetting of a dry soil is not dominated by common microbial osmolytes (e.g. proline, glycine betaine, ectoine, glycerol, mannitol, trehalose). In light of this finding more research is needed to better understand the adaptations that microbial communities utilize to respond to the rewetting of dried soil. © 2008 Elsevier Ltd. All rights reserved.","author":[{"dropping-particle":"","family":"Williams","given":"Mark A.","non-dropping-particle":"","parse-names":false,"suffix":""},{"dropping-particle":"","family":"Xia","given":"Kang","non-dropping-particle":"","parse-names":false,"suffix":""}],"container-title":"Soil Biology and Biochemistry","id":"ITEM-2","issue":"1","issued":{"date-parts":[["2009"]]},"page":"21-28","publisher":"Elsevier Ltd","title":"Characterization of the water soluble soil organic pool following the rewetting of dry soil in a drought-prone tallgrass prairie","type":"article-journal","volume":"41"},"uris":["http://www.mendeley.com/documents/?uuid=ae9d631e-c400-4c13-b5f0-3822ab5fe8d0","http://www.mendeley.com/documents/?uuid=0ec2419b-c157-4122-9e7b-151f5b9b272c"]}],"mendeley":{"formattedCitation":"(Warren, 2016; Williams &amp; Xia, 2009)","plainTextFormattedCitation":"(Warren, 2016; Williams &amp; Xia, 2009)","previouslyFormattedCitation":"(Warren, 2016; Williams &amp; Xia, 2009)"},"properties":{"noteIndex":0},"schema":"https://github.com/citation-style-language/schema/raw/master/csl-citation.json"}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(Warren, 2016; Williams &amp; Xia, 2009)</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disruption of soil aggregates, osmolytes released from</w:t>
      </w:r>
      <w:r>
        <w:rPr>
          <w:rFonts w:ascii="Times New Roman" w:hAnsi="Times New Roman" w:cs="Times New Roman"/>
          <w:sz w:val="24"/>
          <w:szCs w:val="24"/>
        </w:rPr>
        <w:t xml:space="preserve"> microbes emerging from aridity-</w:t>
      </w:r>
      <w:r w:rsidRPr="00C27016">
        <w:rPr>
          <w:rFonts w:ascii="Times New Roman" w:hAnsi="Times New Roman" w:cs="Times New Roman"/>
          <w:sz w:val="24"/>
          <w:szCs w:val="24"/>
        </w:rPr>
        <w:t xml:space="preserve">induced dormancy </w:t>
      </w:r>
      <w:r w:rsidRPr="00C2701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{"citationItems":[{"id":"ITEM-1","itemData":{"DOI":"10.2136/sssaj2003.0798","abstract":"The rapid rewetting of a dry soil often yields a pulse in soil CO2 production that persists for 2 to 6 d. This phenomenon is a common occurrence in surface soils, yet the mechanism responsible for producing the CO2 pulse has not been positively identified. We studied the effects of a single drying and rewetting event on soil C pools, to identify which specific C substrates are mineralized to produce the observed pulse in respiration rates. We labeled two soils with 14C-glucose and measured the enrichment and pool sizes of the released CO2, extractable biomass C, and extractable soil organic matter (SOM-C) throughout a drying and rewetting cycle. After rewetting, respiration rates were 475 to 370% higher than the rates measured before the dry down. The enrichment of the released CO2 was 1 to 2 times higher than the enrichment of the extractable biomass C pools and 10 to 20 times higher than the enrichment of the extractable organic C, suggesting that the CO2 pulse was generated entirely from the mineralization of microbial biomass C. However, there was no evidence of substantial microbial cell lysis on rewetting. We hypothesize that the pulse of CO2 is generated by the rapid mineralization of highly enriched intracellular compounds as a response by the microbial biomass to the rapid increase in soil water potentials. The drying and rewetting process also releases physically protected SOM, increasing the amount of extractable SOM-C by up to 200%. The additional SOM-C rendered soluble by the rewetting event did not contribute substantially to the rewetting CO2 pulse. Overall, the rapid rewetting of a dry soil can influence soil C cycling in the short-term, by increasing the microbial mineralization of cytoplasmic solutes, and in the longer-term, by decreasing the total amount of SOM physically protected within microaggregates.","author":[{"dropping-particle":"","family":"Fierer","given":"N.","non-dropping-particle":"","parse-names":false,"suffix":""},{"dropping-particle":"","family":"Schimel","given":"J.P.","non-dropping-particle":"","parse-names":false,"suffix":""}],"container-title":"Soil Science Society of America Journal","id":"ITEM-1","issue":"3","issued":{"date-parts":[["2003"]]},"page":"798-805","title":"A Proposed Mechanism for the Pulse in Carbon Dioxide Production Commonly Observed Following the Rapid Rewetting of a Dry Soil","type":"article-journal","volume":"67"},"uris":["http://www.mendeley.com/documents/?uuid=c4e02876-ed5f-4210-9f2c-32aca31ce07f","http://www.mendeley.com/documents/?uuid=44ecf1a5-0a59-46a3-8988-c7c4c1a698ec"]}],"mendeley":{"formattedCitation":"(Fierer &amp; Schimel, 2003)","plainTextFormattedCitation":"(Fierer &amp; Schimel, 2003)","previouslyFormattedCitation":"(Fierer &amp; Schimel, 2003)"},"properties":{"noteIndex":0},"schema":"https://github.com/citation-style-language/schema/raw/master/csl-citation.json"}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(Fierer &amp; Schimel, 2003)</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or desorption of mineral-associated organic matter, and typically represent a</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 xml:space="preserve">combination of these sources </w:t>
      </w:r>
      <w:r w:rsidRPr="00C2701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{"citationItems":[{"id":"ITEM-1","itemData":{"DOI":"10.1007/s10533-020-00645-y","ISBN":"0123456789","ISSN":"1573515X","abstract":"Wetting of dry soil triggers a pulse of microbial respiration that has been attributed to two broad mechanisms: (1) recycling of microbial cellular carbon (C), and (2) consumption of extracellular organic C made available to microbes by wetting. We evaluated these two mechanisms by measuring cumulative CO2 release, changes in the size and chemical composition of microbial biomass, and water-extractable organic carbon (WEOC) concentrations following artificial wetting of soil sampled from two depths at each of seven sites across California spanning a range of geologic parent materials. In samples collected from surface soil (0–10 cm depth), we found that cumulative CO2 release after wetting in the laboratory was most strongly correlated with microbial biomass. In these samples, the relative abundance of trehalose—a putative microbial osmolyte—decreased from 25% (SD = 12) to 16% (SD = 7) of the chloroform-labile fraction of the microbial biomass after wetting. This suggested a role for osmolyte consumption in generating the respiration pulse. In subsoil (40–50 cm depth, or sampled at contact with rock), however, the cumulative CO2 release after wetting was unrelated to microbial biomass and more strongly related to WEOC. The concentrations of selected microbial biomass constituents (e.g. trehalose and amino acids) in WEOC were negligible (&lt; 1%), suggesting that cell lysis was not important in generating WEOC in this study. The amount of WEOC relative to total organic C was greatest in subsoil, and negatively related to ammonium oxalate-extractable Fe (Pearson’s R = 0.42, p &lt; 0.01), suggesting a role for soil mineralogical properties in controlling WEOC release. Together, these findings suggest that microbial cellular C and extracellular C jointly contribute to the respiration pulse, and that their relative contribution depends on depth.","author":[{"dropping-particle":"","family":"Slessarev","given":"Eric W.","non-dropping-particle":"","parse-names":false,"suffix":""},{"dropping-particle":"","family":"Lin","given":"Yang","non-dropping-particle":"","parse-names":false,"suffix":""},{"dropping-particle":"","family":"Jiménez","given":"Beatrix Y.","non-dropping-particle":"","parse-names":false,"suffix":""},{"dropping-particle":"","family":"Homyak","given":"Peter M.","non-dropping-particle":"","parse-names":false,"suffix":""},{"dropping-particle":"","family":"Chadwick","given":"Oliver A.","non-dropping-particle":"","parse-names":false,"suffix":""},{"dropping-particle":"","family":"D’Antonio","given":"Carla M.","non-dropping-particle":"","parse-names":false,"suffix":""},{"dropping-particle":"","family":"Schimel","given":"Joshua P.","non-dropping-particle":"","parse-names":false,"suffix":""}],"container-title":"Biogeochemistry","id":"ITEM-1","issue":"3","issued":{"date-parts":[["2020"]]},"page":"307-324","title":"Cellular and extracellular C contributions to respiration after wetting dry soil","type":"article-journal","volume":"147"},"uris":["http://www.mendeley.com/documents/?uuid=1ad23cf0-b5ac-4956-bf6e-7cf1d6c54047","http://www.mendeley.com/documents/?uuid=cbfd053f-fe46-413a-9211-0090cf162ce3"]},{"id":"ITEM-2","itemData":{"DOI":"10.1016/j.soilbio.2014.10.018","ISSN":"00380717","abstract":"Air-drying and wetting of air-dried soil samples with water (i.e., rewetting) are widely used sample treatments in soil analyses. It is recognized that both air-drying and rewetting of soil samples affect the characteristics of organic matter (OM), but systematic evaluations are scarce. In this review, we synthesize what is known in the scientific literature concerning the types and magnitudes of effects resulting from air-drying and rewetting with respect to i) characteristics of aggregate-associated and water-extractable OM, ii) soil microbiota, and iii) decomposition of OM. Air-drying of soil samples results in the formation of new and/or stronger OM-mineral interactions as well as increased hydrophobicity and mineral surface acidity. The formation of new and enhancement of existing OM-mineral interactions may lead to an increase in perceived aggregate stability, potentially affecting estimates of amount and persistence of OM associated with soil aggregates. Compared to field moist samples, air-dried samples had 8-41% higher relative dry mass proportions in the 2-0.25. mm aggregate size fraction. Pronounced changes in the amount and composition of the water-extractable OM and soil microbiota are also detected during the course of air-drying and rewetting with the potential to affect the conclusions derived from OM decomposition experiments. Air-dried soil samples were found to have 2-10 times higher amounts of water extractable organic carbon and a decrease between 3% and 69% in the microbial biomass carbon (using the substrate-induced respiration technique) compared to field moist samples. The magnitude of air-drying and rewetting derived effects on sample characteristics appears to be site and soil type specific.","author":[{"dropping-particle":"","family":"Kaiser","given":"Michael","non-dropping-particle":"","parse-names":false,"suffix":""},{"dropping-particle":"","family":"Kleber","given":"Markus","non-dropping-particle":"","parse-names":false,"suffix":""},{"dropping-particle":"","family":"Berhe","given":"Asmeret Asefaw","non-dropping-particle":"","parse-names":false,"suffix":""}],"container-title":"Soil Biology and Biochemistry","id":"ITEM-2","issued":{"date-parts":[["2015"]]},"page":"324-340","publisher":"Elsevier Ltd","title":"How air-drying and rewetting modify soil organic matter characteristics: An assessment to improve data interpretation and inference","type":"article-journal","volume":"80"},"uris":["http://www.mendeley.com/documents/?uuid=5de7fa20-2fe4-4238-9803-d24d929ea038","http://www.mendeley.com/documents/?uuid=052c6952-c752-4559-8381-1b33dc9cf2d7"]}],"mendeley":{"formattedCitation":"(Kaiser et al., 2015; Slessarev et al., 2020)","plainTextFormattedCitation":"(Kaiser et al., 2015; Slessarev et al., 2020)","previouslyFormattedCitation":"(Kaiser et al., 2015; Slessarev et al., 2020)"},"properties":{"noteIndex":0},"schema":"https://github.com/citation-style-language/schema/raw/master/csl-citation.json"}</w:instrText>
      </w:r>
      <w:r w:rsidRPr="00C27016">
        <w:rPr>
          <w:rFonts w:ascii="Times New Roman" w:hAnsi="Times New Roman" w:cs="Times New Roman"/>
          <w:sz w:val="24"/>
          <w:szCs w:val="24"/>
        </w:rPr>
        <w:fldChar w:fldCharType="separate"/>
      </w:r>
      <w:r w:rsidRPr="005238BD">
        <w:rPr>
          <w:rFonts w:ascii="Times New Roman" w:hAnsi="Times New Roman" w:cs="Times New Roman"/>
          <w:noProof/>
          <w:sz w:val="24"/>
          <w:szCs w:val="24"/>
        </w:rPr>
        <w:t>(Kaiser et al., 2015; Slessarev et al., 2020)</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w:t>
      </w:r>
      <w:r w:rsidRPr="001D72A5">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 xml:space="preserve">While the impact of air-drying and rewetting on soil respiration rates has been extensively studied </w:t>
      </w:r>
      <w:r w:rsidRPr="00C2701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{"citationItems":[{"id":"ITEM-1","itemData":{"DOI":"10.1111/j.1365-2486.2008.01681.x","ISSN":"13541013","abstract":"In the next decades, many soils will be subjected to increased drying/ wetting cycles or modified water availability considering predicted global changes in precipitation and evapotranspiration. These changes may affect the turnover of C and N in soils, but the direction of changes is still unclear. The aim of the review is the evaluation of involved mechanisms, the intensity, duration and frequency of drying and wetting for the mineralization and fluxes of C and N in terrestrial soils. Controversial study results require a reappraisal of the present understanding that wetting of dry soils induces significant losses of soil C and N. The generally observed pulse in net C and N mineralization following wetting of dry soil (hereafter wetting pulse) is short-lived and often exceeds the mineralization rate of a respective moist control. Accumulated microbial and plant necromass, lysis of live microbial cells, release of compatible solutes and exposure of previously protected organic matter may explain the additional mineralization during wetting of soils. Frequent drying and wetting diminishes the wetting pulse due to limitation of the accessible organic matter pool. Despite wetting pulses, cumulative C and N mineralization (defined here as total net mineralization during drying and wetting) are mostly smaller compared with soil with optimum moisture, indicating that wetting pulses cannot compensate for small mineralization rates during drought periods. Cumulative mineralization is linked to the intensity and duration of drying, the amount and distribution of precipitation, temperature, hydrophobicity and the accessible pool of organic substrates. Wetting pulses may have  a significant impact on C and N mineralization or flux rates in arid and semiarid regions but have less impact in humid and subhumid regions on annual time scales. Organic matter stocks are progressively preserved with increasing duration and intensity of drought periods; however, fires enhance the risk of organic matter losses under dry conditions. Hydrophobicity of organic surfaces is an important mechanism that reduces C and N mineralization in topsoils after precipitation. Hence, mineralization in forest soils with hydrophobic organic horizons is presumably stronger limited than in grassland or farmland soils. Even in humid regions, suboptimal water potentials often restrict microbial activity in topsoils during growing seasons. Increasing summer droughts will likely reduce the minerali…","author":[{"dropping-particle":"","family":"Borken","given":"Werner","non-dropping-particle":"","parse-names":false,"suffix":""},{"dropping-particle":"","family":"Matzner","given":"Egbert","non-dropping-particle":"","parse-names":false,"suffix":""}],"container-title":"Global Change Biology","id":"ITEM-1","issue":"4","issued":{"date-parts":[["2009"]]},"page":"808-824","title":"Reappraisal of drying and wetting effects on C and N mineralization and fluxes in soils","type":"article-journal","volume":"15"},"uris":["http://www.mendeley.com/documents/?uuid=34b3d6b1-437d-4e15-b974-fa64a99820f7","http://www.mendeley.com/documents/?uuid=013e81b2-460f-4fef-8874-91a585009b5a"]},{"id":"ITEM-2","itemData":{"DOI":"10.1146/annurev-ecolsys-110617-062614","ISSN":"1543-592X","abstract":"Throughout Earth's history, drought has been a common crisis in terrestrial ecosystems; in human societies, it can cause famine, one of the Four Horsemen of the apocalypse. As the global hydrological cycle intensifies with global warming, deeper droughts and rewetting will alter, and possibly transform, ecosystems. Soil communities, however, seem more tolerant than plants or animals are to water stress—the main effects, in fact, on soil processes appear to be limited diffusion and the limited supply of resources to soil organisms. Thus, the rains that end a drought not only release soil microbes from stress but also create a resource pulse that fuels soil microbial activity. It remains unclear whether the effects of drought on soil processes result from drying or rewetting. It is also unclear whether the flush of activity on rewetting is driven by microbial growth or by the physical/chemical processes that mobilize organic matter. In this review, I discuss how soil water, and the lack of it, regulates microbial life and biogeochemical processes. I first focus on organismal-level responses and then consider how these influence whole-soil organic matter dynamics. A final focus is on how to incorporate these effects into Earth System models that can effectively capture dry–wet cycling.","author":[{"dropping-particle":"","family":"Schimel","given":"Joshua P.","non-dropping-particle":"","parse-names":false,"suffix":""}],"container-title":"Annual Review of Ecology, Evolution, and Systematics","id":"ITEM-2","issue":"1","issued":{"date-parts":[["2018"]]},"page":"409-432","title":"Life in Dry Soils: Effects of Drought on Soil Microbial Communities and Processes","type":"article-journal","volume":"49"},"uris":["http://www.mendeley.com/documents/?uuid=0d219e77-15fe-4a86-887f-674e6415bc7b","http://www.mendeley.com/documents/?uuid=f3facb79-023d-4672-8e8d-15826bcc72d2"]}],"mendeley":{"formattedCitation":"(Borken &amp; Matzner, 2009; Schimel, 2018)","plainTextFormattedCitation":"(Borken &amp; Matzner, 2009; Schimel, 2018)","previouslyFormattedCitation":"(Borken &amp; Matzner, 2009; Schimel, 2018)"},"properties":{"noteIndex":0},"schema":"https://github.com/citation-style-language/schema/raw/master/csl-citation.json"}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(Borken &amp; Matzner, 2009; Schimel, 2018)</w:t>
      </w:r>
      <w:r w:rsidRPr="00C27016">
        <w:rPr>
          <w:rFonts w:ascii="Times New Roman" w:hAnsi="Times New Roman" w:cs="Times New Roman"/>
          <w:sz w:val="24"/>
          <w:szCs w:val="24"/>
        </w:rPr>
        <w:fldChar w:fldCharType="end"/>
      </w:r>
      <w:r>
        <w:rPr>
          <w:rFonts w:ascii="Times New Roman" w:eastAsia="Arial Unicode MS" w:hAnsi="Times New Roman" w:cs="Times New Roman"/>
          <w:sz w:val="24"/>
          <w:szCs w:val="24"/>
        </w:rPr>
        <w:t xml:space="preserve">, the potential effects of air-drying, long-term storage, and rewetting on </w:t>
      </w:r>
      <w:r w:rsidRPr="00C27016">
        <w:rPr>
          <w:rFonts w:ascii="Times New Roman" w:hAnsi="Times New Roman" w:cs="Times New Roman"/>
          <w:sz w:val="24"/>
          <w:szCs w:val="24"/>
        </w:rPr>
        <w:t>Δ</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Pr>
          <w:rFonts w:ascii="Times New Roman" w:hAnsi="Times New Roman" w:cs="Times New Roman"/>
          <w:sz w:val="24"/>
          <w:szCs w:val="24"/>
        </w:rPr>
        <w:t xml:space="preserve"> has yet to be documented.</w:t>
      </w:r>
    </w:p>
    <w:p w14:paraId="32666F9D" w14:textId="77777777" w:rsidR="0031692F" w:rsidRPr="00C87E07" w:rsidRDefault="0031692F" w:rsidP="0031692F">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If air-drying and rewetting affects the relative contribution of soil organic matter pools with different intrinsic cycling rates to respiration, this should be detectable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For example, disruption of soil aggregates following drying and rewetting would likely lead to greater accessibility of soil organic matter formerly protected from decomposition via physical </w:t>
      </w:r>
      <w:r w:rsidRPr="00C27016">
        <w:rPr>
          <w:rFonts w:ascii="Times New Roman" w:hAnsi="Times New Roman" w:cs="Times New Roman"/>
          <w:sz w:val="24"/>
          <w:szCs w:val="24"/>
        </w:rPr>
        <w:lastRenderedPageBreak/>
        <w:t>occlusion. Drying followed by rewetting could also lead to desorption of organic matter sorbed to mineral</w:t>
      </w:r>
      <w:r w:rsidRPr="00C27016">
        <w:rPr>
          <w:rFonts w:ascii="Times New Roman" w:eastAsia="Arial Unicode MS" w:hAnsi="Times New Roman" w:cs="Times New Roman"/>
          <w:sz w:val="24"/>
          <w:szCs w:val="24"/>
        </w:rPr>
        <w:t>s, increasing the accessibility of this formerly protected substrate. If drying and rewetting mobilizes carbon from these relatively slowly cycling soil organic matter pools th</w:t>
      </w:r>
      <w:r>
        <w:rPr>
          <w:rFonts w:ascii="Times New Roman" w:eastAsia="Arial Unicode MS" w:hAnsi="Times New Roman" w:cs="Times New Roman"/>
          <w:sz w:val="24"/>
          <w:szCs w:val="24"/>
        </w:rPr>
        <w:t>e effect should be detectable as a shift in</w:t>
      </w:r>
      <w:r w:rsidRPr="00C27016">
        <w:rPr>
          <w:rFonts w:ascii="Times New Roman" w:eastAsia="Arial Unicode MS" w:hAnsi="Times New Roman" w:cs="Times New Roman"/>
          <w:sz w:val="24"/>
          <w:szCs w:val="24"/>
        </w:rPr>
        <w:t xml:space="preserv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However, if the rewetting pulse derives mainly from lysed microbial cells or the release of microbial osmolytes little change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 xml:space="preserve">2 </w:t>
      </w:r>
      <w:r w:rsidRPr="00C27016">
        <w:rPr>
          <w:rFonts w:ascii="Times New Roman" w:hAnsi="Times New Roman" w:cs="Times New Roman"/>
          <w:sz w:val="24"/>
          <w:szCs w:val="24"/>
        </w:rPr>
        <w:t xml:space="preserve">would be expected. </w:t>
      </w:r>
    </w:p>
    <w:p w14:paraId="1ED4B034" w14:textId="77777777" w:rsidR="0031692F" w:rsidRDefault="0031692F" w:rsidP="0031692F">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Obtaining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 xml:space="preserve">2 </w:t>
      </w:r>
      <w:r w:rsidRPr="00C27016">
        <w:rPr>
          <w:rFonts w:ascii="Times New Roman" w:hAnsi="Times New Roman" w:cs="Times New Roman"/>
          <w:sz w:val="24"/>
          <w:szCs w:val="24"/>
        </w:rPr>
        <w:t>measurements from incubations of archived soils would be a valuable tool for further constraining and improving soil carbon models, but first the possible effects of air-drying and rewetting, as well as the effect of storage duration, must be assessed</w:t>
      </w:r>
      <w:r w:rsidRPr="00C27016">
        <w:rPr>
          <w:rFonts w:ascii="Times New Roman" w:eastAsia="Arial Unicode MS" w:hAnsi="Times New Roman" w:cs="Times New Roman"/>
          <w:sz w:val="24"/>
          <w:szCs w:val="24"/>
        </w:rPr>
        <w:t xml:space="preserve">. </w:t>
      </w:r>
    </w:p>
    <w:p w14:paraId="60789062" w14:textId="77777777" w:rsidR="0031692F" w:rsidRDefault="0031692F" w:rsidP="0031692F">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We designed three experiments to answer the following questions: </w:t>
      </w:r>
    </w:p>
    <w:p w14:paraId="0C47E31C" w14:textId="77777777" w:rsidR="0031692F" w:rsidRDefault="0031692F" w:rsidP="0031692F">
      <w:pPr>
        <w:pStyle w:val="Normal1"/>
        <w:numPr>
          <w:ilvl w:val="0"/>
          <w:numId w:val="11"/>
        </w:num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Is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Pr>
          <w:rFonts w:ascii="Times New Roman" w:hAnsi="Times New Roman" w:cs="Times New Roman"/>
          <w:sz w:val="24"/>
          <w:szCs w:val="24"/>
        </w:rPr>
        <w:t xml:space="preserve"> observed in incubations of soils prior to air-drying altered by the process of air-drying, storage, and subsequent rewetting? </w:t>
      </w:r>
    </w:p>
    <w:p w14:paraId="3CE0650A" w14:textId="77777777" w:rsidR="0031692F" w:rsidRDefault="0031692F" w:rsidP="0031692F">
      <w:pPr>
        <w:pStyle w:val="Normal1"/>
        <w:numPr>
          <w:ilvl w:val="0"/>
          <w:numId w:val="11"/>
        </w:num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What is the effect of air-drying and rewetting alone, i.e. without storage, on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Pr>
          <w:rFonts w:ascii="Times New Roman" w:hAnsi="Times New Roman" w:cs="Times New Roman"/>
          <w:sz w:val="24"/>
          <w:szCs w:val="24"/>
        </w:rPr>
        <w:t>?</w:t>
      </w:r>
    </w:p>
    <w:p w14:paraId="07910F7F" w14:textId="77777777" w:rsidR="0031692F" w:rsidRDefault="0031692F" w:rsidP="0031692F">
      <w:pPr>
        <w:pStyle w:val="Normal1"/>
        <w:numPr>
          <w:ilvl w:val="0"/>
          <w:numId w:val="11"/>
        </w:num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Does the duration of storage affect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Pr>
          <w:rFonts w:ascii="Times New Roman" w:hAnsi="Times New Roman" w:cs="Times New Roman"/>
          <w:sz w:val="24"/>
          <w:szCs w:val="24"/>
        </w:rPr>
        <w:t>?</w:t>
      </w:r>
    </w:p>
    <w:p w14:paraId="6469831E" w14:textId="518BE2AA" w:rsidR="00CE6866" w:rsidRPr="00804528" w:rsidRDefault="00CE6866" w:rsidP="00CE6866">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We present the results of these three experiments, along with an applied example of interpreting a time series of ∆</w:t>
      </w:r>
      <w:r w:rsidRPr="00093001">
        <w:rPr>
          <w:rFonts w:ascii="Times New Roman" w:hAnsi="Times New Roman" w:cs="Times New Roman"/>
          <w:sz w:val="24"/>
          <w:szCs w:val="24"/>
          <w:vertAlign w:val="superscript"/>
        </w:rPr>
        <w:t>14</w:t>
      </w:r>
      <w:r>
        <w:rPr>
          <w:rFonts w:ascii="Times New Roman" w:hAnsi="Times New Roman" w:cs="Times New Roman"/>
          <w:sz w:val="24"/>
          <w:szCs w:val="24"/>
        </w:rPr>
        <w:t>C-CO</w:t>
      </w:r>
      <w:r w:rsidRPr="00093001">
        <w:rPr>
          <w:rFonts w:ascii="Times New Roman" w:hAnsi="Times New Roman" w:cs="Times New Roman"/>
          <w:sz w:val="24"/>
          <w:szCs w:val="24"/>
          <w:vertAlign w:val="subscript"/>
        </w:rPr>
        <w:t>2</w:t>
      </w:r>
      <w:r>
        <w:rPr>
          <w:rFonts w:ascii="Times New Roman" w:hAnsi="Times New Roman" w:cs="Times New Roman"/>
          <w:sz w:val="24"/>
          <w:szCs w:val="24"/>
        </w:rPr>
        <w:t xml:space="preserve"> with archived soils. </w:t>
      </w:r>
      <w:r w:rsidR="00736B44">
        <w:rPr>
          <w:rFonts w:ascii="Times New Roman" w:hAnsi="Times New Roman" w:cs="Times New Roman"/>
          <w:sz w:val="24"/>
          <w:szCs w:val="24"/>
        </w:rPr>
        <w:t xml:space="preserve">Our results </w:t>
      </w:r>
      <w:ins w:id="28" w:author="Susan Trumbore" w:date="2021-06-12T14:01:00Z">
        <w:r w:rsidR="00EA3D17">
          <w:rPr>
            <w:rFonts w:ascii="Times New Roman" w:hAnsi="Times New Roman" w:cs="Times New Roman"/>
            <w:sz w:val="24"/>
            <w:szCs w:val="24"/>
          </w:rPr>
          <w:t xml:space="preserve">support the </w:t>
        </w:r>
      </w:ins>
      <w:ins w:id="29" w:author="Susan Trumbore" w:date="2021-06-12T14:02:00Z">
        <w:r w:rsidR="00EA3D17">
          <w:rPr>
            <w:rFonts w:ascii="Times New Roman" w:hAnsi="Times New Roman" w:cs="Times New Roman"/>
            <w:sz w:val="24"/>
            <w:szCs w:val="24"/>
          </w:rPr>
          <w:t>utility of incubating archived soils to understand</w:t>
        </w:r>
      </w:ins>
      <w:ins w:id="30" w:author="Susan Trumbore" w:date="2021-06-12T14:03:00Z">
        <w:r w:rsidR="00EA3D17">
          <w:rPr>
            <w:rFonts w:ascii="Times New Roman" w:hAnsi="Times New Roman" w:cs="Times New Roman"/>
            <w:sz w:val="24"/>
            <w:szCs w:val="24"/>
          </w:rPr>
          <w:t xml:space="preserve"> rates of soil C cycling</w:t>
        </w:r>
      </w:ins>
      <w:ins w:id="31" w:author="Susan Trumbore" w:date="2021-06-12T14:02:00Z">
        <w:r w:rsidR="00EA3D17">
          <w:rPr>
            <w:rFonts w:ascii="Times New Roman" w:hAnsi="Times New Roman" w:cs="Times New Roman"/>
            <w:sz w:val="24"/>
            <w:szCs w:val="24"/>
          </w:rPr>
          <w:t xml:space="preserve"> </w:t>
        </w:r>
      </w:ins>
      <w:ins w:id="32" w:author="Susan Trumbore" w:date="2021-06-12T14:03:00Z">
        <w:r w:rsidR="00EA3D17">
          <w:rPr>
            <w:rFonts w:ascii="Times New Roman" w:hAnsi="Times New Roman" w:cs="Times New Roman"/>
            <w:sz w:val="24"/>
            <w:szCs w:val="24"/>
          </w:rPr>
          <w:t>and provide constraints for C cycle models</w:t>
        </w:r>
      </w:ins>
      <w:ins w:id="33" w:author="Susan Trumbore" w:date="2021-06-12T14:02:00Z">
        <w:r w:rsidR="00EA3D17">
          <w:rPr>
            <w:rFonts w:ascii="Times New Roman" w:hAnsi="Times New Roman" w:cs="Times New Roman"/>
            <w:sz w:val="24"/>
            <w:szCs w:val="24"/>
          </w:rPr>
          <w:t xml:space="preserve">.  They also provide </w:t>
        </w:r>
      </w:ins>
      <w:r w:rsidR="00736B44">
        <w:rPr>
          <w:rFonts w:ascii="Times New Roman" w:hAnsi="Times New Roman" w:cs="Times New Roman"/>
          <w:sz w:val="24"/>
          <w:szCs w:val="24"/>
        </w:rPr>
        <w:t xml:space="preserve">insight into long-standing questions about the substrates fueling rewetting pulse respiration, as well as differences in soil C dynamics between forest and grassland ecosystems. </w:t>
      </w:r>
      <w:r>
        <w:rPr>
          <w:rFonts w:ascii="Times New Roman" w:hAnsi="Times New Roman" w:cs="Times New Roman"/>
          <w:sz w:val="24"/>
          <w:szCs w:val="24"/>
        </w:rPr>
        <w:t xml:space="preserve">We conclude with suggestions for </w:t>
      </w:r>
      <w:r w:rsidR="00736B44">
        <w:rPr>
          <w:rFonts w:ascii="Times New Roman" w:hAnsi="Times New Roman" w:cs="Times New Roman"/>
          <w:sz w:val="24"/>
          <w:szCs w:val="24"/>
        </w:rPr>
        <w:t>how best to employ</w:t>
      </w:r>
      <w:r>
        <w:rPr>
          <w:rFonts w:ascii="Times New Roman" w:hAnsi="Times New Roman" w:cs="Times New Roman"/>
          <w:sz w:val="24"/>
          <w:szCs w:val="24"/>
        </w:rPr>
        <w:t xml:space="preserve"> the radiocarbon incubation technique with archived soils </w:t>
      </w:r>
      <w:r w:rsidR="00736B44">
        <w:rPr>
          <w:rFonts w:ascii="Times New Roman" w:hAnsi="Times New Roman" w:cs="Times New Roman"/>
          <w:sz w:val="24"/>
          <w:szCs w:val="24"/>
        </w:rPr>
        <w:t xml:space="preserve">beyond our sample set. </w:t>
      </w:r>
    </w:p>
    <w:p w14:paraId="630C2CF6" w14:textId="77777777" w:rsidR="0031692F" w:rsidRPr="00C27016" w:rsidRDefault="0031692F" w:rsidP="0031692F">
      <w:pPr>
        <w:pStyle w:val="Normal1"/>
        <w:spacing w:before="240" w:after="120" w:line="360" w:lineRule="auto"/>
        <w:rPr>
          <w:rFonts w:ascii="Times New Roman" w:hAnsi="Times New Roman" w:cs="Times New Roman"/>
          <w:b/>
          <w:sz w:val="24"/>
          <w:szCs w:val="24"/>
        </w:rPr>
      </w:pPr>
      <w:r w:rsidRPr="00C27016">
        <w:rPr>
          <w:rFonts w:ascii="Times New Roman" w:hAnsi="Times New Roman" w:cs="Times New Roman"/>
          <w:b/>
          <w:sz w:val="24"/>
          <w:szCs w:val="24"/>
        </w:rPr>
        <w:t>2</w:t>
      </w:r>
      <w:r>
        <w:rPr>
          <w:rFonts w:ascii="Times New Roman" w:hAnsi="Times New Roman" w:cs="Times New Roman"/>
          <w:b/>
          <w:sz w:val="24"/>
          <w:szCs w:val="24"/>
        </w:rPr>
        <w:t>.</w:t>
      </w:r>
      <w:r w:rsidRPr="00C27016">
        <w:rPr>
          <w:rFonts w:ascii="Times New Roman" w:hAnsi="Times New Roman" w:cs="Times New Roman"/>
          <w:b/>
          <w:sz w:val="24"/>
          <w:szCs w:val="24"/>
        </w:rPr>
        <w:t xml:space="preserve"> Materials and Methods</w:t>
      </w:r>
    </w:p>
    <w:p w14:paraId="6525D18D" w14:textId="56F187FC" w:rsidR="0031692F" w:rsidRPr="00C27016" w:rsidRDefault="0031692F" w:rsidP="0031692F">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 xml:space="preserve">We devised </w:t>
      </w:r>
      <w:r>
        <w:rPr>
          <w:rFonts w:ascii="Times New Roman" w:eastAsia="Arial Unicode MS" w:hAnsi="Times New Roman" w:cs="Times New Roman"/>
          <w:sz w:val="24"/>
          <w:szCs w:val="24"/>
        </w:rPr>
        <w:t>three experiments to quantify potential shifts in</w:t>
      </w:r>
      <w:r w:rsidRPr="00C27016">
        <w:rPr>
          <w:rFonts w:ascii="Times New Roman" w:eastAsia="Arial Unicode MS" w:hAnsi="Times New Roman" w:cs="Times New Roman"/>
          <w:sz w:val="24"/>
          <w:szCs w:val="24"/>
        </w:rPr>
        <w:t xml:space="preserv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t>
      </w:r>
      <w:r>
        <w:rPr>
          <w:rFonts w:ascii="Times New Roman" w:hAnsi="Times New Roman" w:cs="Times New Roman"/>
          <w:sz w:val="24"/>
          <w:szCs w:val="24"/>
        </w:rPr>
        <w:t xml:space="preserve">measured </w:t>
      </w:r>
      <w:r w:rsidRPr="00C27016">
        <w:rPr>
          <w:rFonts w:ascii="Times New Roman" w:hAnsi="Times New Roman" w:cs="Times New Roman"/>
          <w:sz w:val="24"/>
          <w:szCs w:val="24"/>
        </w:rPr>
        <w:t xml:space="preserve">in </w:t>
      </w:r>
      <w:r>
        <w:rPr>
          <w:rFonts w:ascii="Times New Roman" w:hAnsi="Times New Roman" w:cs="Times New Roman"/>
          <w:sz w:val="24"/>
          <w:szCs w:val="24"/>
        </w:rPr>
        <w:t xml:space="preserve">laboratory soil </w:t>
      </w:r>
      <w:r w:rsidRPr="00C27016">
        <w:rPr>
          <w:rFonts w:ascii="Times New Roman" w:hAnsi="Times New Roman" w:cs="Times New Roman"/>
          <w:sz w:val="24"/>
          <w:szCs w:val="24"/>
        </w:rPr>
        <w:t xml:space="preserve">incubations </w:t>
      </w:r>
      <w:r>
        <w:rPr>
          <w:rFonts w:ascii="Times New Roman" w:hAnsi="Times New Roman" w:cs="Times New Roman"/>
          <w:sz w:val="24"/>
          <w:szCs w:val="24"/>
        </w:rPr>
        <w:t>following air-drying, storage, and rewetting. All three experiments consider the effect of air-drying followed by subsequent rewetting, but with varying storage duration, from less than 1 month (no storage) to 14 years. Experiment 1 focuses</w:t>
      </w:r>
      <w:r w:rsidRPr="00C27016">
        <w:rPr>
          <w:rFonts w:ascii="Times New Roman" w:hAnsi="Times New Roman" w:cs="Times New Roman"/>
          <w:sz w:val="24"/>
          <w:szCs w:val="24"/>
        </w:rPr>
        <w:t xml:space="preserve"> on the effects of air-drying </w:t>
      </w:r>
      <w:r>
        <w:rPr>
          <w:rFonts w:ascii="Times New Roman" w:hAnsi="Times New Roman" w:cs="Times New Roman"/>
          <w:sz w:val="24"/>
          <w:szCs w:val="24"/>
        </w:rPr>
        <w:t xml:space="preserve">and 7 y of storage prior to rewetting (air-dry/rewet + storage), </w:t>
      </w:r>
      <w:r w:rsidRPr="00C27016">
        <w:rPr>
          <w:rFonts w:ascii="Times New Roman" w:hAnsi="Times New Roman" w:cs="Times New Roman"/>
          <w:sz w:val="24"/>
          <w:szCs w:val="24"/>
        </w:rPr>
        <w:t xml:space="preserve">Experiment 2 on the effect of air-drying </w:t>
      </w:r>
      <w:r>
        <w:rPr>
          <w:rFonts w:ascii="Times New Roman" w:hAnsi="Times New Roman" w:cs="Times New Roman"/>
          <w:sz w:val="24"/>
          <w:szCs w:val="24"/>
        </w:rPr>
        <w:t xml:space="preserve">and rewetting </w:t>
      </w:r>
      <w:r w:rsidRPr="00C27016">
        <w:rPr>
          <w:rFonts w:ascii="Times New Roman" w:hAnsi="Times New Roman" w:cs="Times New Roman"/>
          <w:sz w:val="24"/>
          <w:szCs w:val="24"/>
        </w:rPr>
        <w:t>alone, i.e. without storage</w:t>
      </w:r>
      <w:r>
        <w:rPr>
          <w:rFonts w:ascii="Times New Roman" w:hAnsi="Times New Roman" w:cs="Times New Roman"/>
          <w:sz w:val="24"/>
          <w:szCs w:val="24"/>
        </w:rPr>
        <w:t xml:space="preserve"> (air-dry/rewet)</w:t>
      </w:r>
      <w:r w:rsidRPr="00C27016">
        <w:rPr>
          <w:rFonts w:ascii="Times New Roman" w:hAnsi="Times New Roman" w:cs="Times New Roman"/>
          <w:sz w:val="24"/>
          <w:szCs w:val="24"/>
        </w:rPr>
        <w:t xml:space="preserve">, and Experiment 3 on </w:t>
      </w:r>
      <w:r>
        <w:rPr>
          <w:rFonts w:ascii="Times New Roman" w:hAnsi="Times New Roman" w:cs="Times New Roman"/>
          <w:sz w:val="24"/>
          <w:szCs w:val="24"/>
        </w:rPr>
        <w:t>the effect of varied storage duration (storage duration)</w:t>
      </w:r>
      <w:r w:rsidRPr="00C27016">
        <w:rPr>
          <w:rFonts w:ascii="Times New Roman" w:hAnsi="Times New Roman" w:cs="Times New Roman"/>
          <w:sz w:val="24"/>
          <w:szCs w:val="24"/>
        </w:rPr>
        <w:t>.</w:t>
      </w:r>
      <w:r w:rsidR="00BD1DA3">
        <w:rPr>
          <w:rFonts w:ascii="Times New Roman" w:hAnsi="Times New Roman" w:cs="Times New Roman"/>
          <w:sz w:val="24"/>
          <w:szCs w:val="24"/>
        </w:rPr>
        <w:t xml:space="preserve"> All soils were split following sample collection, with </w:t>
      </w:r>
      <w:r w:rsidR="00BD1DA3">
        <w:rPr>
          <w:rFonts w:ascii="Times New Roman" w:hAnsi="Times New Roman" w:cs="Times New Roman"/>
          <w:sz w:val="24"/>
          <w:szCs w:val="24"/>
        </w:rPr>
        <w:lastRenderedPageBreak/>
        <w:t>one split air-dried</w:t>
      </w:r>
      <w:r w:rsidR="00726E47">
        <w:rPr>
          <w:rFonts w:ascii="Times New Roman" w:hAnsi="Times New Roman" w:cs="Times New Roman"/>
          <w:sz w:val="24"/>
          <w:szCs w:val="24"/>
        </w:rPr>
        <w:t xml:space="preserve">, </w:t>
      </w:r>
      <w:r w:rsidR="00BD1DA3">
        <w:rPr>
          <w:rFonts w:ascii="Times New Roman" w:hAnsi="Times New Roman" w:cs="Times New Roman"/>
          <w:sz w:val="24"/>
          <w:szCs w:val="24"/>
        </w:rPr>
        <w:t>and the other kept under refrig</w:t>
      </w:r>
      <w:r w:rsidR="00726E47">
        <w:rPr>
          <w:rFonts w:ascii="Times New Roman" w:hAnsi="Times New Roman" w:cs="Times New Roman"/>
          <w:sz w:val="24"/>
          <w:szCs w:val="24"/>
        </w:rPr>
        <w:t xml:space="preserve">eration at field-moisture until incubation. </w:t>
      </w:r>
      <w:r w:rsidR="003A2AC2">
        <w:rPr>
          <w:rFonts w:ascii="Times New Roman" w:hAnsi="Times New Roman" w:cs="Times New Roman"/>
          <w:sz w:val="24"/>
          <w:szCs w:val="24"/>
        </w:rPr>
        <w:t>For each experiment w</w:t>
      </w:r>
      <w:r w:rsidR="00726E47">
        <w:rPr>
          <w:rFonts w:ascii="Times New Roman" w:hAnsi="Times New Roman" w:cs="Times New Roman"/>
          <w:sz w:val="24"/>
          <w:szCs w:val="24"/>
        </w:rPr>
        <w:t>e considered the undried split to be the control sample and the air-dried split to be the treatment sample.</w:t>
      </w:r>
    </w:p>
    <w:p w14:paraId="76E4F58C" w14:textId="7DD7506A" w:rsidR="0031692F" w:rsidRDefault="0031692F" w:rsidP="0031692F">
      <w:pPr>
        <w:pStyle w:val="Normal1"/>
        <w:spacing w:before="240" w:after="120" w:line="360" w:lineRule="auto"/>
        <w:ind w:left="720"/>
        <w:rPr>
          <w:rFonts w:ascii="Times New Roman" w:hAnsi="Times New Roman" w:cs="Times New Roman"/>
          <w:sz w:val="24"/>
          <w:szCs w:val="24"/>
        </w:rPr>
      </w:pPr>
      <w:r w:rsidRPr="00C27016">
        <w:rPr>
          <w:rFonts w:ascii="Times New Roman" w:hAnsi="Times New Roman" w:cs="Times New Roman"/>
          <w:sz w:val="24"/>
          <w:szCs w:val="24"/>
        </w:rPr>
        <w:t xml:space="preserve">2.1 </w:t>
      </w:r>
      <w:r w:rsidR="00F76A7C">
        <w:rPr>
          <w:rFonts w:ascii="Times New Roman" w:hAnsi="Times New Roman" w:cs="Times New Roman"/>
          <w:sz w:val="24"/>
          <w:szCs w:val="24"/>
        </w:rPr>
        <w:t>Experiment 1: Air-dry/rewet with long-term</w:t>
      </w:r>
      <w:r>
        <w:rPr>
          <w:rFonts w:ascii="Times New Roman" w:hAnsi="Times New Roman" w:cs="Times New Roman"/>
          <w:sz w:val="24"/>
          <w:szCs w:val="24"/>
        </w:rPr>
        <w:t xml:space="preserve"> storage</w:t>
      </w:r>
    </w:p>
    <w:p w14:paraId="48ACE835" w14:textId="77777777" w:rsidR="0031692F" w:rsidRPr="00C27016" w:rsidRDefault="0031692F" w:rsidP="0031692F">
      <w:pPr>
        <w:pStyle w:val="Normal1"/>
        <w:spacing w:before="240" w:after="120" w:line="360" w:lineRule="auto"/>
        <w:ind w:left="720"/>
        <w:rPr>
          <w:rFonts w:ascii="Times New Roman" w:hAnsi="Times New Roman" w:cs="Times New Roman"/>
          <w:sz w:val="24"/>
          <w:szCs w:val="24"/>
        </w:rPr>
      </w:pPr>
      <w:r>
        <w:rPr>
          <w:rFonts w:ascii="Times New Roman" w:hAnsi="Times New Roman" w:cs="Times New Roman"/>
          <w:sz w:val="24"/>
          <w:szCs w:val="24"/>
        </w:rPr>
        <w:t>2.1.1 Experiment 1 s</w:t>
      </w:r>
      <w:r w:rsidRPr="00C27016">
        <w:rPr>
          <w:rFonts w:ascii="Times New Roman" w:hAnsi="Times New Roman" w:cs="Times New Roman"/>
          <w:sz w:val="24"/>
          <w:szCs w:val="24"/>
        </w:rPr>
        <w:t>ample selection and field sampling</w:t>
      </w:r>
    </w:p>
    <w:p w14:paraId="2C5505E8" w14:textId="7F88B8E6" w:rsidR="0031692F" w:rsidRPr="00AB2DB9" w:rsidRDefault="0031692F" w:rsidP="0031692F">
      <w:pPr>
        <w:pStyle w:val="Normal1"/>
        <w:spacing w:before="120" w:line="360" w:lineRule="auto"/>
        <w:rPr>
          <w:rFonts w:ascii="Times New Roman" w:hAnsi="Times New Roman" w:cs="Times New Roman"/>
          <w:color w:val="1155CC"/>
          <w:sz w:val="24"/>
          <w:szCs w:val="24"/>
        </w:rPr>
      </w:pPr>
      <w:r>
        <w:rPr>
          <w:rFonts w:ascii="Times New Roman" w:hAnsi="Times New Roman" w:cs="Times New Roman"/>
          <w:sz w:val="24"/>
          <w:szCs w:val="24"/>
        </w:rPr>
        <w:t xml:space="preserve">Soils analyzed for Experiment 1 </w:t>
      </w:r>
      <w:r w:rsidRPr="00C27016">
        <w:rPr>
          <w:rFonts w:ascii="Times New Roman" w:hAnsi="Times New Roman" w:cs="Times New Roman"/>
          <w:sz w:val="24"/>
          <w:szCs w:val="24"/>
        </w:rPr>
        <w:t xml:space="preserve">were collected </w:t>
      </w:r>
      <w:r>
        <w:rPr>
          <w:rFonts w:ascii="Times New Roman" w:hAnsi="Times New Roman" w:cs="Times New Roman"/>
          <w:sz w:val="24"/>
          <w:szCs w:val="24"/>
        </w:rPr>
        <w:t xml:space="preserve">in 2011 </w:t>
      </w:r>
      <w:r w:rsidRPr="00C27016">
        <w:rPr>
          <w:rFonts w:ascii="Times New Roman" w:hAnsi="Times New Roman" w:cs="Times New Roman"/>
          <w:sz w:val="24"/>
          <w:szCs w:val="24"/>
        </w:rPr>
        <w:t xml:space="preserve">from plots established as part of the Biodiversity Exploratories project </w:t>
      </w:r>
      <w:r w:rsidRPr="00C2701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{"citationItems":[{"id":"ITEM-1","itemData":{"DOI":"10.1016/j.baae.2010.07.009","ISSN":"16180089","abstract":"Functional biodiversity research explores drivers and functional consequences of biodiversity changes. Land use change is a major driver of changes of biodiversity and of biogeochemical and biological ecosystem processes and services. However, land use effects on genetic and species diversity are well documented only for a few taxa and trophic networks. We hardly know how different components of biodiversity and their responses to land use change are interrelated and very little about the simultaneous, and interacting, effects of land use on multiple ecosystem processes and services. Moreover, we do not know to what extent land use effects on ecosystem processes and services are mediated by biodiversity change. Thus, overall goals are on the one hand to understand the effects of land use on biodiversity, and on the other to understand the modifying role of biodiversity change for land-use effects on ecosystem processes, including biogeochemical cycles. To comprehensively address these important questions, we recently established a new large-scale and long-term project for functional biodiversity, the Biodiversity Exploratories (www.biodiversity-exploratories.de). They comprise a hierarchical set of standardized field plots in three different regions of Germany covering manifold management types and intensities in grasslands and forests. They serve as a joint research platform for currently 40 projects involving over 300 people studying various aspects of the relationships between land use, biodiversity and ecosystem processes through monitoring, comparative observation and experiments. We introduce guiding questions, concept and design of the Biodiversity Exploratories - including main aspects of selection and implementation of field plots and project structure - and we discuss the significance of this approach for further functional biodiversity research. This includes the crucial relevance of a common study design encompassing variation in both drivers and outcomes of biodiversity change and ecosystem processes, the interdisciplinary integration of biodiversity and ecosystem researchers, the training of a new generation of integrative biodiversity researchers, and the stimulation of functional biodiversity research in real landscape contexts, in Germany and elsewhere. © 2010 Gesellschaft für Ökologie.","author":[{"dropping-particle":"","family":"Fischer","given":"Markus","non-dropping-particle":"","parse-names":false,"suffix":""},{"dropping-particle":"","family":"Bossdorf","given":"Oliver","non-dropping-particle":"","parse-names":false,"suffix":""},{"dropping-particle":"","family":"Gockel","given":"Sonja","non-dropping-particle":"","parse-names":false,"suffix":""},{"dropping-particle":"","family":"Hänsel","given":"Falk","non-dropping-particle":"","parse-names":false,"suffix":""},{"dropping-particle":"","family":"Hemp","given":"Andreas","non-dropping-particle":"","parse-names":false,"suffix":""},{"dropping-particle":"","family":"Hessenmöller","given":"Dominik","non-dropping-particle":"","parse-names":false,"suffix":""},{"dropping-particle":"","family":"Korte","given":"Gunnar","non-dropping-particle":"","parse-names":false,"suffix":""},{"dropping-particle":"","family":"Nieschulze","given":"Jens","non-dropping-particle":"","parse-names":false,"suffix":""},{"dropping-particle":"","family":"Pfeiffer","given":"Simone","non-dropping-particle":"","parse-names":false,"suffix":""},{"dropping-particle":"","family":"Prati","given":"Daniel","non-dropping-particle":"","parse-names":false,"suffix":""},{"dropping-particle":"","family":"Renner","given":"Swen","non-dropping-particle":"","parse-names":false,"suffix":""},{"dropping-particle":"","family":"Schöning","given":"Ingo","non-dropping-particle":"","parse-names":false,"suffix":""},{"dropping-particle":"","family":"Schumacher","given":"Uta","non-dropping-particle":"","parse-names":false,"suffix":""},{"dropping-particle":"","family":"Wells","given":"Konstans","non-dropping-particle":"","parse-names":false,"suffix":""},{"dropping-particle":"","family":"Buscot","given":"François","non-dropping-particle":"","parse-names":false,"suffix":""},{"dropping-particle":"","family":"Kalko","given":"Elisabeth K.V.","non-dropping-particle":"","parse-names":false,"suffix":""},{"dropping-particle":"","family":"Linsenmair","given":"Karl Eduard","non-dropping-particle":"","parse-names":false,"suffix":""},{"dropping-particle":"","family":"Schulze","given":"Ernst Detlef","non-dropping-particle":"","parse-names":false,"suffix":""},{"dropping-particle":"","family":"Weisser","given":"Wolfgang W.","non-dropping-particle":"","parse-names":false,"suffix":""}],"container-title":"Basic and Applied Ecology","id":"ITEM-1","issue":"6","issued":{"date-parts":[["2010"]]},"page":"473-485","title":"Implementing large-scale and long-term functional biodiversity research: The Biodiversity Exploratories","type":"article-journal","volume":"11"},"uris":["http://www.mendeley.com/documents/?uuid=1d6d9686-9312-444c-962a-64830894e883","http://www.mendeley.com/documents/?uuid=75824669-6880-4cee-ab51-e4a163779d6a"]}],"mendeley":{"formattedCitation":"(Fischer et al., 2010)","plainTextFormattedCitation":"(Fischer et al., 2010)","previouslyFormattedCitation":"(Fischer et al., 2010)"},"properties":{"noteIndex":0},"schema":"https://github.com/citation-style-language/schema/raw/master/csl-citation.json"}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(Fischer et al., 2010)</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xml:space="preserve">. </w:t>
      </w:r>
      <w:r>
        <w:rPr>
          <w:rFonts w:ascii="Times New Roman" w:hAnsi="Times New Roman" w:cs="Times New Roman"/>
          <w:sz w:val="24"/>
          <w:szCs w:val="24"/>
        </w:rPr>
        <w:t>The samples used in this study</w:t>
      </w:r>
      <w:r w:rsidRPr="00C27016">
        <w:rPr>
          <w:rFonts w:ascii="Times New Roman" w:hAnsi="Times New Roman" w:cs="Times New Roman"/>
          <w:sz w:val="24"/>
          <w:szCs w:val="24"/>
        </w:rPr>
        <w:t xml:space="preserve"> comprised a subset of samples originally collected for a different study</w:t>
      </w:r>
      <w:r>
        <w:rPr>
          <w:rFonts w:ascii="Times New Roman" w:hAnsi="Times New Roman" w:cs="Times New Roman"/>
          <w:sz w:val="24"/>
          <w:szCs w:val="24"/>
        </w:rPr>
        <w:t xml:space="preserve"> by</w:t>
      </w:r>
      <w:r w:rsidRPr="00C27016">
        <w:rPr>
          <w:rFonts w:ascii="Times New Roman" w:hAnsi="Times New Roman" w:cs="Times New Roman"/>
          <w:sz w:val="24"/>
          <w:szCs w:val="24"/>
        </w:rPr>
        <w:t xml:space="preserve"> </w:t>
      </w:r>
      <w:r w:rsidRPr="00C2701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{"citationItems":[{"id":"ITEM-1","itemData":{"DOI":"10.1007/s11104-014-2151-4","ISSN":"0032079X","abstract":"Background and aims: Fine root decomposition contributes significantly to element cycling in terrestrial ecosystems. However, studies on root decomposition rates and on the factors that potentially influence them are fewer than those on leaf litter decomposition. To study the effects of region and land use intensity on fine root decomposition, we established a large scale study in three German regions with different climate regimes and soil properties. Methods In 150 forest and 150 grassland sites we deployed litterbags (100 μm mesh size) with standardized litter consisting of fine roots from European beech in forests and from a lowland mesophilous hay meadow in grasslands. In the central study region, we compared decomposition rates of this standardized litter with root litter collected on-site to separate the effect of litter quality from environmental factors. Results: Standardized herbaceous roots in grassland soils decomposed on average significantly faster (24 ± 6 % mass loss after 12 months, mean ± SD) than beech roots in forest soils (12 ± 4 %; p &lt; 0.001). Fine root decomposition varied among the three study regions. Land use intensity, in particular N addition, decreased fine root decomposition in grasslands. The initial lignin:N ratio explained 15 % of the variance in grasslands and 11 % in forests. Soil moisture, soil temperature, and C:N ratios of soils together explained 34 % of the variance of the fine root mass loss in grasslands, and 24 % in forests. Conclusions: Grasslands, which have higher fine root biomass and root turnover compared to forests, also have higher rates of root decomposition. Our results further show that at the regional scale fine root decomposition is influenced by environmental variables such as soil moisture, soil temperature and soil nutrient content. Additional variation is explained by root litter quality. © 2014 The Author(s).","author":[{"dropping-particle":"","family":"Solly","given":"E.","non-dropping-particle":"","parse-names":false,"suffix":""},{"dropping-particle":"","family":"Schöning","given":"I.","non-dropping-particle":"","parse-names":false,"suffix":""},{"dropping-particle":"","family":"Boch","given":"S.","non-dropping-particle":"","parse-names":false,"suffix":""},{"dropping-particle":"","family":"Kandeler","given":"E.","non-dropping-particle":"","parse-names":false,"suffix":""},{"dropping-particle":"","family":"Marhan","given":"S.","non-dropping-particle":"","parse-names":false,"suffix":""},{"dropping-particle":"","family":"Michalzik","given":"B.","non-dropping-particle":"","parse-names":false,"suffix":""},{"dropping-particle":"","family":"Müller","given":"J.","non-dropping-particle":"","parse-names":false,"suffix":""},{"dropping-particle":"","family":"Zscheischler","given":"J.","non-dropping-particle":"","parse-names":false,"suffix":""},{"dropping-particle":"","family":"Trumbore","given":"S.E.","non-dropping-particle":"","parse-names":false,"suffix":""},{"dropping-particle":"","family":"Schrumpf","given":"M.","non-dropping-particle":"","parse-names":false,"suffix":""}],"container-title":"Plant and Soil","id":"ITEM-1","issue":"1-2","issued":{"date-parts":[["2014"]]},"page":"203-218","title":"Factors controlling decomposition rates of fine root litter in temperate forests and grasslands","type":"article-journal","volume":"382"},"uris":["http://www.mendeley.com/documents/?uuid=76eba988-1a13-46ae-91aa-a806082bff70","http://www.mendeley.com/documents/?uuid=cbb95a29-2dfa-4bdd-95d5-ffde60c2f420"]}],"mendeley":{"formattedCitation":"(Solly et al., 2014)","plainTextFormattedCitation":"(Solly et al., 2014)","previouslyFormattedCitation":"(Solly et al., 2014)"},"properties":{"noteIndex":0},"schema":"https://github.com/citation-style-language/schema/raw/master/csl-citation.json"}</w:instrText>
      </w:r>
      <w:r w:rsidRPr="00C27016">
        <w:rPr>
          <w:rFonts w:ascii="Times New Roman" w:hAnsi="Times New Roman" w:cs="Times New Roman"/>
          <w:sz w:val="24"/>
          <w:szCs w:val="24"/>
        </w:rPr>
        <w:fldChar w:fldCharType="separate"/>
      </w:r>
      <w:r>
        <w:rPr>
          <w:rFonts w:ascii="Times New Roman" w:hAnsi="Times New Roman" w:cs="Times New Roman"/>
          <w:noProof/>
          <w:sz w:val="24"/>
          <w:szCs w:val="24"/>
        </w:rPr>
        <w:t>Solly et al.</w:t>
      </w:r>
      <w:r w:rsidRPr="005238BD">
        <w:rPr>
          <w:rFonts w:ascii="Times New Roman" w:hAnsi="Times New Roman" w:cs="Times New Roman"/>
          <w:noProof/>
          <w:sz w:val="24"/>
          <w:szCs w:val="24"/>
        </w:rPr>
        <w:t xml:space="preserve"> </w:t>
      </w:r>
      <w:r>
        <w:rPr>
          <w:rFonts w:ascii="Times New Roman" w:hAnsi="Times New Roman" w:cs="Times New Roman"/>
          <w:noProof/>
          <w:sz w:val="24"/>
          <w:szCs w:val="24"/>
        </w:rPr>
        <w:t>(</w:t>
      </w:r>
      <w:r w:rsidRPr="005238BD">
        <w:rPr>
          <w:rFonts w:ascii="Times New Roman" w:hAnsi="Times New Roman" w:cs="Times New Roman"/>
          <w:noProof/>
          <w:sz w:val="24"/>
          <w:szCs w:val="24"/>
        </w:rPr>
        <w:t>2014)</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Two ecosystem types (forest and grassland) were sam</w:t>
      </w:r>
      <w:r>
        <w:rPr>
          <w:rFonts w:ascii="Times New Roman" w:hAnsi="Times New Roman" w:cs="Times New Roman"/>
          <w:sz w:val="24"/>
          <w:szCs w:val="24"/>
        </w:rPr>
        <w:t xml:space="preserve">pled from </w:t>
      </w:r>
      <w:r w:rsidRPr="00C27016">
        <w:rPr>
          <w:rFonts w:ascii="Times New Roman" w:hAnsi="Times New Roman" w:cs="Times New Roman"/>
          <w:sz w:val="24"/>
          <w:szCs w:val="24"/>
        </w:rPr>
        <w:t>two regions</w:t>
      </w:r>
      <w:r>
        <w:rPr>
          <w:rFonts w:ascii="Times New Roman" w:hAnsi="Times New Roman" w:cs="Times New Roman"/>
          <w:sz w:val="24"/>
          <w:szCs w:val="24"/>
        </w:rPr>
        <w:t xml:space="preserve"> of central Germany</w:t>
      </w:r>
      <w:r w:rsidRPr="00C27016">
        <w:rPr>
          <w:rFonts w:ascii="Times New Roman" w:hAnsi="Times New Roman" w:cs="Times New Roman"/>
          <w:sz w:val="24"/>
          <w:szCs w:val="24"/>
        </w:rPr>
        <w:t>, Schorheide-Chorin</w:t>
      </w:r>
      <w:r>
        <w:rPr>
          <w:rFonts w:ascii="Times New Roman" w:hAnsi="Times New Roman" w:cs="Times New Roman"/>
          <w:sz w:val="24"/>
          <w:szCs w:val="24"/>
        </w:rPr>
        <w:t xml:space="preserve"> (Central Germany 1) and Hainich-Dün (Central Germany 2)</w:t>
      </w:r>
      <w:r w:rsidRPr="00C27016">
        <w:rPr>
          <w:rFonts w:ascii="Times New Roman" w:hAnsi="Times New Roman" w:cs="Times New Roman"/>
          <w:sz w:val="24"/>
          <w:szCs w:val="24"/>
        </w:rPr>
        <w:t xml:space="preserve">. </w:t>
      </w:r>
      <w:r>
        <w:rPr>
          <w:rFonts w:ascii="Times New Roman" w:hAnsi="Times New Roman" w:cs="Times New Roman"/>
          <w:sz w:val="24"/>
          <w:szCs w:val="24"/>
        </w:rPr>
        <w:t>The two regions have similar climates, but are characterized by different soil textures (</w:t>
      </w:r>
      <w:r w:rsidRPr="00C27016">
        <w:rPr>
          <w:rFonts w:ascii="Times New Roman" w:hAnsi="Times New Roman" w:cs="Times New Roman"/>
          <w:sz w:val="24"/>
          <w:szCs w:val="24"/>
        </w:rPr>
        <w:t>Table 1)</w:t>
      </w:r>
      <w:r>
        <w:rPr>
          <w:rFonts w:ascii="Times New Roman" w:hAnsi="Times New Roman" w:cs="Times New Roman"/>
          <w:sz w:val="24"/>
          <w:szCs w:val="24"/>
        </w:rPr>
        <w:t xml:space="preserve">. </w:t>
      </w:r>
      <w:del w:id="34" w:author="Jeff Beem-Miller" w:date="2021-06-14T19:06:00Z">
        <w:r w:rsidRPr="00C27016" w:rsidDel="00A25474">
          <w:rPr>
            <w:rFonts w:ascii="Times New Roman" w:hAnsi="Times New Roman" w:cs="Times New Roman"/>
            <w:sz w:val="24"/>
            <w:szCs w:val="24"/>
          </w:rPr>
          <w:delText>We used the δ</w:delText>
        </w:r>
        <w:r w:rsidRPr="00C27016" w:rsidDel="00A25474">
          <w:rPr>
            <w:rFonts w:ascii="Times New Roman" w:hAnsi="Times New Roman" w:cs="Times New Roman"/>
            <w:sz w:val="24"/>
            <w:szCs w:val="24"/>
            <w:vertAlign w:val="superscript"/>
          </w:rPr>
          <w:delText>13</w:delText>
        </w:r>
        <w:r w:rsidRPr="00C27016" w:rsidDel="00A25474">
          <w:rPr>
            <w:rFonts w:ascii="Times New Roman" w:hAnsi="Times New Roman" w:cs="Times New Roman"/>
            <w:sz w:val="24"/>
            <w:szCs w:val="24"/>
          </w:rPr>
          <w:delText>C signature of respired CO</w:delText>
        </w:r>
        <w:r w:rsidRPr="00C27016" w:rsidDel="00A25474">
          <w:rPr>
            <w:rFonts w:ascii="Times New Roman" w:hAnsi="Times New Roman" w:cs="Times New Roman"/>
            <w:sz w:val="24"/>
            <w:szCs w:val="24"/>
            <w:vertAlign w:val="subscript"/>
          </w:rPr>
          <w:delText>2</w:delText>
        </w:r>
        <w:r w:rsidRPr="00C27016" w:rsidDel="00A25474">
          <w:rPr>
            <w:rFonts w:ascii="Times New Roman" w:hAnsi="Times New Roman" w:cs="Times New Roman"/>
            <w:sz w:val="24"/>
            <w:szCs w:val="24"/>
          </w:rPr>
          <w:delText xml:space="preserve"> </w:delText>
        </w:r>
        <w:r w:rsidDel="00A25474">
          <w:rPr>
            <w:rFonts w:ascii="Times New Roman" w:hAnsi="Times New Roman" w:cs="Times New Roman"/>
            <w:sz w:val="24"/>
            <w:szCs w:val="24"/>
          </w:rPr>
          <w:delText>(</w:delText>
        </w:r>
        <w:r w:rsidRPr="00C27016" w:rsidDel="00A25474">
          <w:rPr>
            <w:rFonts w:ascii="Times New Roman" w:hAnsi="Times New Roman" w:cs="Times New Roman"/>
            <w:sz w:val="24"/>
            <w:szCs w:val="24"/>
          </w:rPr>
          <w:delText>δ</w:delText>
        </w:r>
        <w:r w:rsidRPr="00C27016" w:rsidDel="00A25474">
          <w:rPr>
            <w:rFonts w:ascii="Times New Roman" w:hAnsi="Times New Roman" w:cs="Times New Roman"/>
            <w:sz w:val="24"/>
            <w:szCs w:val="24"/>
            <w:vertAlign w:val="superscript"/>
          </w:rPr>
          <w:delText>13</w:delText>
        </w:r>
        <w:r w:rsidRPr="00C27016" w:rsidDel="00A25474">
          <w:rPr>
            <w:rFonts w:ascii="Times New Roman" w:hAnsi="Times New Roman" w:cs="Times New Roman"/>
            <w:sz w:val="24"/>
            <w:szCs w:val="24"/>
          </w:rPr>
          <w:delText>C-CO</w:delText>
        </w:r>
        <w:r w:rsidRPr="00C27016" w:rsidDel="00A25474">
          <w:rPr>
            <w:rFonts w:ascii="Times New Roman" w:hAnsi="Times New Roman" w:cs="Times New Roman"/>
            <w:sz w:val="24"/>
            <w:szCs w:val="24"/>
            <w:vertAlign w:val="subscript"/>
          </w:rPr>
          <w:delText>2</w:delText>
        </w:r>
        <w:r w:rsidDel="00A25474">
          <w:rPr>
            <w:rFonts w:ascii="Times New Roman" w:hAnsi="Times New Roman" w:cs="Times New Roman"/>
            <w:sz w:val="24"/>
            <w:szCs w:val="24"/>
          </w:rPr>
          <w:delText xml:space="preserve">) </w:delText>
        </w:r>
        <w:r w:rsidRPr="00C27016" w:rsidDel="00A25474">
          <w:rPr>
            <w:rFonts w:ascii="Times New Roman" w:hAnsi="Times New Roman" w:cs="Times New Roman"/>
            <w:sz w:val="24"/>
            <w:szCs w:val="24"/>
          </w:rPr>
          <w:delText xml:space="preserve">from the </w:delText>
        </w:r>
        <w:r w:rsidDel="00A25474">
          <w:rPr>
            <w:rFonts w:ascii="Times New Roman" w:hAnsi="Times New Roman" w:cs="Times New Roman"/>
            <w:sz w:val="24"/>
            <w:szCs w:val="24"/>
          </w:rPr>
          <w:delText xml:space="preserve">second enclosure period of the </w:delText>
        </w:r>
        <w:r w:rsidRPr="00C27016" w:rsidDel="00A25474">
          <w:rPr>
            <w:rFonts w:ascii="Times New Roman" w:hAnsi="Times New Roman" w:cs="Times New Roman"/>
            <w:sz w:val="24"/>
            <w:szCs w:val="24"/>
          </w:rPr>
          <w:delText>incubations conducted in 2011 to omit samples containing inorganic carbon, conservatively deeming any samples with δ</w:delText>
        </w:r>
        <w:r w:rsidRPr="00C27016" w:rsidDel="00A25474">
          <w:rPr>
            <w:rFonts w:ascii="Times New Roman" w:hAnsi="Times New Roman" w:cs="Times New Roman"/>
            <w:sz w:val="24"/>
            <w:szCs w:val="24"/>
            <w:vertAlign w:val="superscript"/>
          </w:rPr>
          <w:delText>13</w:delText>
        </w:r>
        <w:r w:rsidRPr="00C27016" w:rsidDel="00A25474">
          <w:rPr>
            <w:rFonts w:ascii="Times New Roman" w:hAnsi="Times New Roman" w:cs="Times New Roman"/>
            <w:sz w:val="24"/>
            <w:szCs w:val="24"/>
          </w:rPr>
          <w:delText>C-CO</w:delText>
        </w:r>
        <w:r w:rsidRPr="00C27016" w:rsidDel="00A25474">
          <w:rPr>
            <w:rFonts w:ascii="Times New Roman" w:hAnsi="Times New Roman" w:cs="Times New Roman"/>
            <w:sz w:val="24"/>
            <w:szCs w:val="24"/>
            <w:vertAlign w:val="subscript"/>
          </w:rPr>
          <w:delText>2</w:delText>
        </w:r>
        <w:r w:rsidRPr="00C27016" w:rsidDel="00A25474">
          <w:rPr>
            <w:rFonts w:ascii="Times New Roman" w:hAnsi="Times New Roman" w:cs="Times New Roman"/>
            <w:sz w:val="24"/>
            <w:szCs w:val="24"/>
          </w:rPr>
          <w:delText xml:space="preserve"> &gt; -25‰ as potentially affected by the release of inorganic C</w:delText>
        </w:r>
        <w:r w:rsidRPr="00C27016" w:rsidDel="00A25474">
          <w:rPr>
            <w:rFonts w:ascii="Times New Roman" w:eastAsia="Arial Unicode MS" w:hAnsi="Times New Roman" w:cs="Times New Roman"/>
            <w:sz w:val="24"/>
            <w:szCs w:val="24"/>
          </w:rPr>
          <w:delText xml:space="preserve"> (which may be present in previously limed soils in this region). </w:delText>
        </w:r>
      </w:del>
      <w:r w:rsidRPr="00C27016">
        <w:rPr>
          <w:rFonts w:ascii="Times New Roman" w:eastAsia="Arial Unicode MS" w:hAnsi="Times New Roman" w:cs="Times New Roman"/>
          <w:sz w:val="24"/>
          <w:szCs w:val="24"/>
        </w:rPr>
        <w:t xml:space="preserve">We </w:t>
      </w:r>
      <w:del w:id="35" w:author="Jeff Beem-Miller" w:date="2021-06-14T19:06:00Z">
        <w:r w:rsidRPr="00C27016" w:rsidDel="00A25474">
          <w:rPr>
            <w:rFonts w:ascii="Times New Roman" w:eastAsia="Arial Unicode MS" w:hAnsi="Times New Roman" w:cs="Times New Roman"/>
            <w:sz w:val="24"/>
            <w:szCs w:val="24"/>
          </w:rPr>
          <w:delText xml:space="preserve">then </w:delText>
        </w:r>
      </w:del>
      <w:r w:rsidRPr="00C27016">
        <w:rPr>
          <w:rFonts w:ascii="Times New Roman" w:eastAsia="Arial Unicode MS" w:hAnsi="Times New Roman" w:cs="Times New Roman"/>
          <w:sz w:val="24"/>
          <w:szCs w:val="24"/>
        </w:rPr>
        <w:t xml:space="preserve">selected </w:t>
      </w:r>
      <w:commentRangeStart w:id="36"/>
      <w:ins w:id="37" w:author="Jeff Beem-Miller" w:date="2021-06-14T19:06:00Z">
        <w:r w:rsidR="00E132E1">
          <w:rPr>
            <w:rFonts w:ascii="Times New Roman" w:eastAsia="Arial Unicode MS" w:hAnsi="Times New Roman" w:cs="Times New Roman"/>
            <w:sz w:val="24"/>
            <w:szCs w:val="24"/>
          </w:rPr>
          <w:t xml:space="preserve">carbonate-free </w:t>
        </w:r>
        <w:commentRangeEnd w:id="36"/>
        <w:r w:rsidR="00E132E1">
          <w:rPr>
            <w:rStyle w:val="CommentReference"/>
          </w:rPr>
          <w:commentReference w:id="36"/>
        </w:r>
      </w:ins>
      <w:r w:rsidRPr="00C27016">
        <w:rPr>
          <w:rFonts w:ascii="Times New Roman" w:eastAsia="Arial Unicode MS" w:hAnsi="Times New Roman" w:cs="Times New Roman"/>
          <w:sz w:val="24"/>
          <w:szCs w:val="24"/>
        </w:rPr>
        <w:t xml:space="preserve">soils from three grassland plots (50 m by 50 m) and three forest plots (100 m by 100 m) in each of the two geographic regions (n total = 12 sites), using the </w:t>
      </w:r>
      <w:del w:id="39" w:author="Jeff Beem-Miller" w:date="2021-06-14T19:06:00Z">
        <w:r w:rsidRPr="00C27016" w:rsidDel="00E132E1">
          <w:rPr>
            <w:rFonts w:ascii="Times New Roman" w:eastAsia="Arial Unicode MS" w:hAnsi="Times New Roman" w:cs="Times New Roman"/>
            <w:sz w:val="24"/>
            <w:szCs w:val="24"/>
          </w:rPr>
          <w:delText xml:space="preserve">additional </w:delText>
        </w:r>
      </w:del>
      <w:r w:rsidRPr="00C27016">
        <w:rPr>
          <w:rFonts w:ascii="Times New Roman" w:eastAsia="Arial Unicode MS" w:hAnsi="Times New Roman" w:cs="Times New Roman"/>
          <w:sz w:val="24"/>
          <w:szCs w:val="24"/>
        </w:rPr>
        <w:t>criteri</w:t>
      </w:r>
      <w:r>
        <w:rPr>
          <w:rFonts w:ascii="Times New Roman" w:eastAsia="Arial Unicode MS" w:hAnsi="Times New Roman" w:cs="Times New Roman"/>
          <w:sz w:val="24"/>
          <w:szCs w:val="24"/>
        </w:rPr>
        <w:t>on</w:t>
      </w:r>
      <w:r w:rsidRPr="00C27016">
        <w:rPr>
          <w:rFonts w:ascii="Times New Roman" w:eastAsia="Arial Unicode MS" w:hAnsi="Times New Roman" w:cs="Times New Roman"/>
          <w:sz w:val="24"/>
          <w:szCs w:val="24"/>
        </w:rPr>
        <w:t xml:space="preserve"> that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observed in the 2011 incubations fell within the interquartile range observed for</w:t>
      </w:r>
      <w:r w:rsidR="00BD1DA3">
        <w:rPr>
          <w:rFonts w:ascii="Times New Roman" w:hAnsi="Times New Roman" w:cs="Times New Roman"/>
          <w:sz w:val="24"/>
          <w:szCs w:val="24"/>
        </w:rPr>
        <w:t xml:space="preserve"> the ecosystem type and region. </w:t>
      </w:r>
      <w:r w:rsidRPr="00C27016">
        <w:rPr>
          <w:rFonts w:ascii="Times New Roman" w:hAnsi="Times New Roman" w:cs="Times New Roman"/>
          <w:sz w:val="24"/>
          <w:szCs w:val="24"/>
        </w:rPr>
        <w:t>Further details on the soil collection and sampling strategy can be found in Solly et al. (2014).</w:t>
      </w:r>
    </w:p>
    <w:p w14:paraId="54D06827" w14:textId="77777777" w:rsidR="0031692F" w:rsidRPr="00C27016" w:rsidRDefault="0031692F" w:rsidP="0031692F">
      <w:pPr>
        <w:pStyle w:val="Normal1"/>
        <w:spacing w:before="240" w:after="120" w:line="360" w:lineRule="auto"/>
        <w:ind w:left="720"/>
        <w:rPr>
          <w:rFonts w:ascii="Times New Roman" w:hAnsi="Times New Roman" w:cs="Times New Roman"/>
          <w:sz w:val="24"/>
          <w:szCs w:val="24"/>
        </w:rPr>
      </w:pPr>
      <w:r>
        <w:rPr>
          <w:rFonts w:ascii="Times New Roman" w:hAnsi="Times New Roman" w:cs="Times New Roman"/>
          <w:sz w:val="24"/>
          <w:szCs w:val="24"/>
        </w:rPr>
        <w:t>2.1.2</w:t>
      </w:r>
      <w:r w:rsidRPr="00C27016">
        <w:rPr>
          <w:rFonts w:ascii="Times New Roman" w:hAnsi="Times New Roman" w:cs="Times New Roman"/>
          <w:sz w:val="24"/>
          <w:szCs w:val="24"/>
        </w:rPr>
        <w:t xml:space="preserve"> </w:t>
      </w:r>
      <w:r>
        <w:rPr>
          <w:rFonts w:ascii="Times New Roman" w:hAnsi="Times New Roman" w:cs="Times New Roman"/>
          <w:sz w:val="24"/>
          <w:szCs w:val="24"/>
        </w:rPr>
        <w:t>Experiment 1 sample</w:t>
      </w:r>
      <w:r w:rsidRPr="00C27016">
        <w:rPr>
          <w:rFonts w:ascii="Times New Roman" w:hAnsi="Times New Roman" w:cs="Times New Roman"/>
          <w:sz w:val="24"/>
          <w:szCs w:val="24"/>
        </w:rPr>
        <w:t xml:space="preserve"> preparation</w:t>
      </w:r>
    </w:p>
    <w:p w14:paraId="5A3875F6" w14:textId="5B567282" w:rsidR="0031692F" w:rsidRDefault="0031692F" w:rsidP="0031692F">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Following sample collection, soils for Experiment 1 were sieved to &lt;2 mm at field-moisture and water holding capacity was determined on a 10 g subsample. </w:t>
      </w:r>
      <w:r w:rsidR="00F7117E">
        <w:rPr>
          <w:rFonts w:ascii="Times New Roman" w:hAnsi="Times New Roman" w:cs="Times New Roman"/>
          <w:sz w:val="24"/>
          <w:szCs w:val="24"/>
        </w:rPr>
        <w:t xml:space="preserve">Briefly, we removed the tips from 50 ml centrifuge tubes and covered them with a fine mesh (&lt;50 µm). We filled the tubes with soil and placed them upright with the mesh-side down in a glass dish filled with deionized water. Tubes were left overnight. The following day we moved them to a second glass dish filled with sand. We allowed the soils to drain for 30 minutes before weighing again to determine the amount of water absorbed. </w:t>
      </w:r>
      <w:r w:rsidRPr="00C27016">
        <w:rPr>
          <w:rFonts w:ascii="Times New Roman" w:hAnsi="Times New Roman" w:cs="Times New Roman"/>
          <w:sz w:val="24"/>
          <w:szCs w:val="24"/>
        </w:rPr>
        <w:t>The remaining soil was then split, with one aliquot</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air-dried at 40º C (air-dry</w:t>
      </w:r>
      <w:r>
        <w:rPr>
          <w:rFonts w:ascii="Times New Roman" w:hAnsi="Times New Roman" w:cs="Times New Roman"/>
          <w:sz w:val="24"/>
          <w:szCs w:val="24"/>
        </w:rPr>
        <w:t>/rewet</w:t>
      </w:r>
      <w:r w:rsidRPr="00C27016">
        <w:rPr>
          <w:rFonts w:ascii="Times New Roman" w:hAnsi="Times New Roman" w:cs="Times New Roman"/>
          <w:sz w:val="24"/>
          <w:szCs w:val="24"/>
        </w:rPr>
        <w:t xml:space="preserve"> + storage </w:t>
      </w:r>
      <w:r>
        <w:rPr>
          <w:rFonts w:ascii="Times New Roman" w:hAnsi="Times New Roman" w:cs="Times New Roman"/>
          <w:sz w:val="24"/>
          <w:szCs w:val="24"/>
        </w:rPr>
        <w:t>treatment samples, n = 12</w:t>
      </w:r>
      <w:r w:rsidRPr="00C27016">
        <w:rPr>
          <w:rFonts w:ascii="Times New Roman" w:hAnsi="Times New Roman" w:cs="Times New Roman"/>
          <w:sz w:val="24"/>
          <w:szCs w:val="24"/>
        </w:rPr>
        <w:t>), while the other aliquot</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was left at field moisture (control-1</w:t>
      </w:r>
      <w:r>
        <w:rPr>
          <w:rFonts w:ascii="Times New Roman" w:hAnsi="Times New Roman" w:cs="Times New Roman"/>
          <w:sz w:val="24"/>
          <w:szCs w:val="24"/>
        </w:rPr>
        <w:t xml:space="preserve"> samples, n = 12</w:t>
      </w:r>
      <w:r w:rsidRPr="00C27016">
        <w:rPr>
          <w:rFonts w:ascii="Times New Roman" w:hAnsi="Times New Roman" w:cs="Times New Roman"/>
          <w:sz w:val="24"/>
          <w:szCs w:val="24"/>
        </w:rPr>
        <w:t xml:space="preserve">). Control-1 </w:t>
      </w:r>
      <w:r>
        <w:rPr>
          <w:rFonts w:ascii="Times New Roman" w:hAnsi="Times New Roman" w:cs="Times New Roman"/>
          <w:sz w:val="24"/>
          <w:szCs w:val="24"/>
        </w:rPr>
        <w:t xml:space="preserve">samples </w:t>
      </w:r>
      <w:r w:rsidRPr="00C27016">
        <w:rPr>
          <w:rFonts w:ascii="Times New Roman" w:hAnsi="Times New Roman" w:cs="Times New Roman"/>
          <w:sz w:val="24"/>
          <w:szCs w:val="24"/>
        </w:rPr>
        <w:t xml:space="preserve">were stored in re-sealable plastic bags at </w:t>
      </w:r>
      <w:r w:rsidRPr="00C27016">
        <w:rPr>
          <w:rFonts w:ascii="Times New Roman" w:hAnsi="Times New Roman" w:cs="Times New Roman"/>
          <w:sz w:val="24"/>
          <w:szCs w:val="24"/>
        </w:rPr>
        <w:lastRenderedPageBreak/>
        <w:t>4º C until incubation. After air-drying, air-dry</w:t>
      </w:r>
      <w:r>
        <w:rPr>
          <w:rFonts w:ascii="Times New Roman" w:hAnsi="Times New Roman" w:cs="Times New Roman"/>
          <w:sz w:val="24"/>
          <w:szCs w:val="24"/>
        </w:rPr>
        <w:t>/rewet</w:t>
      </w:r>
      <w:r w:rsidRPr="00C27016">
        <w:rPr>
          <w:rFonts w:ascii="Times New Roman" w:hAnsi="Times New Roman" w:cs="Times New Roman"/>
          <w:sz w:val="24"/>
          <w:szCs w:val="24"/>
        </w:rPr>
        <w:t xml:space="preserve"> + storage samples</w:t>
      </w:r>
      <w:r>
        <w:rPr>
          <w:rFonts w:ascii="Times New Roman" w:hAnsi="Times New Roman" w:cs="Times New Roman"/>
          <w:sz w:val="24"/>
          <w:szCs w:val="24"/>
        </w:rPr>
        <w:t xml:space="preserve"> </w:t>
      </w:r>
      <w:r w:rsidRPr="00C27016">
        <w:rPr>
          <w:rFonts w:ascii="Times New Roman" w:hAnsi="Times New Roman" w:cs="Times New Roman"/>
          <w:sz w:val="24"/>
          <w:szCs w:val="24"/>
        </w:rPr>
        <w:t>were placed in re-sealable plastic bags, and stored inside large plastic boxes in a cool (ca. 15º C) dark room for seven years.</w:t>
      </w:r>
    </w:p>
    <w:p w14:paraId="2CE37C5A" w14:textId="77777777" w:rsidR="0031692F" w:rsidRPr="00C27016" w:rsidRDefault="0031692F" w:rsidP="0031692F">
      <w:pPr>
        <w:pStyle w:val="Normal1"/>
        <w:spacing w:before="120" w:line="360" w:lineRule="auto"/>
        <w:ind w:firstLine="720"/>
        <w:rPr>
          <w:rFonts w:ascii="Times New Roman" w:hAnsi="Times New Roman" w:cs="Times New Roman"/>
          <w:strike/>
          <w:color w:val="1155CC"/>
          <w:sz w:val="24"/>
          <w:szCs w:val="24"/>
        </w:rPr>
      </w:pPr>
      <w:r>
        <w:rPr>
          <w:rFonts w:ascii="Times New Roman" w:hAnsi="Times New Roman" w:cs="Times New Roman"/>
          <w:sz w:val="24"/>
          <w:szCs w:val="24"/>
        </w:rPr>
        <w:t>2.1.3</w:t>
      </w:r>
      <w:r w:rsidRPr="00C27016">
        <w:rPr>
          <w:rFonts w:ascii="Times New Roman" w:hAnsi="Times New Roman" w:cs="Times New Roman"/>
          <w:color w:val="1155CC"/>
          <w:sz w:val="24"/>
          <w:szCs w:val="24"/>
        </w:rPr>
        <w:t xml:space="preserve"> </w:t>
      </w:r>
      <w:r>
        <w:rPr>
          <w:rFonts w:ascii="Times New Roman" w:hAnsi="Times New Roman" w:cs="Times New Roman"/>
          <w:sz w:val="24"/>
          <w:szCs w:val="24"/>
        </w:rPr>
        <w:t>Experiment 1 i</w:t>
      </w:r>
      <w:r w:rsidRPr="00C27016">
        <w:rPr>
          <w:rFonts w:ascii="Times New Roman" w:hAnsi="Times New Roman" w:cs="Times New Roman"/>
          <w:sz w:val="24"/>
          <w:szCs w:val="24"/>
        </w:rPr>
        <w:t>ncubations</w:t>
      </w:r>
    </w:p>
    <w:p w14:paraId="443E0FE9" w14:textId="07142488" w:rsidR="00F7117E" w:rsidRDefault="0031692F" w:rsidP="0031692F">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Control-1 </w:t>
      </w:r>
      <w:r w:rsidRPr="00C27016">
        <w:rPr>
          <w:rFonts w:ascii="Times New Roman" w:hAnsi="Times New Roman" w:cs="Times New Roman"/>
          <w:sz w:val="24"/>
          <w:szCs w:val="24"/>
        </w:rPr>
        <w:t>incubations were performed</w:t>
      </w:r>
      <w:ins w:id="40" w:author="Jeff Beem-Miller" w:date="2021-06-14T19:07:00Z">
        <w:r w:rsidR="00E132E1">
          <w:rPr>
            <w:rFonts w:ascii="Times New Roman" w:hAnsi="Times New Roman" w:cs="Times New Roman"/>
            <w:sz w:val="24"/>
            <w:szCs w:val="24"/>
          </w:rPr>
          <w:t xml:space="preserve"> in 2011</w:t>
        </w:r>
      </w:ins>
      <w:r w:rsidRPr="00C27016">
        <w:rPr>
          <w:rFonts w:ascii="Times New Roman" w:hAnsi="Times New Roman" w:cs="Times New Roman"/>
          <w:sz w:val="24"/>
          <w:szCs w:val="24"/>
        </w:rPr>
        <w:t xml:space="preserve"> on single samples</w:t>
      </w:r>
      <w:r>
        <w:rPr>
          <w:rFonts w:ascii="Times New Roman" w:hAnsi="Times New Roman" w:cs="Times New Roman"/>
          <w:sz w:val="24"/>
          <w:szCs w:val="24"/>
        </w:rPr>
        <w:t xml:space="preserve"> due to time and space limitations within the original experiment. S</w:t>
      </w:r>
      <w:r w:rsidRPr="00C27016">
        <w:rPr>
          <w:rFonts w:ascii="Times New Roman" w:hAnsi="Times New Roman" w:cs="Times New Roman"/>
          <w:sz w:val="24"/>
          <w:szCs w:val="24"/>
        </w:rPr>
        <w:t xml:space="preserve">oils were weighed out into 250 ml beakers and placed into 1000 ml mason jars with airtight lids fitted with two sampling ports. The mass of soil used for control-1 </w:t>
      </w:r>
      <w:r>
        <w:rPr>
          <w:rFonts w:ascii="Times New Roman" w:hAnsi="Times New Roman" w:cs="Times New Roman"/>
          <w:sz w:val="24"/>
          <w:szCs w:val="24"/>
        </w:rPr>
        <w:t>incubations</w:t>
      </w:r>
      <w:r w:rsidRPr="00C27016">
        <w:rPr>
          <w:rFonts w:ascii="Times New Roman" w:hAnsi="Times New Roman" w:cs="Times New Roman"/>
          <w:sz w:val="24"/>
          <w:szCs w:val="24"/>
        </w:rPr>
        <w:t xml:space="preserve"> ranged from </w:t>
      </w:r>
      <w:r>
        <w:rPr>
          <w:rFonts w:ascii="Times New Roman" w:hAnsi="Times New Roman" w:cs="Times New Roman"/>
          <w:sz w:val="24"/>
          <w:szCs w:val="24"/>
        </w:rPr>
        <w:t>45</w:t>
      </w:r>
      <w:r w:rsidRPr="00C27016">
        <w:rPr>
          <w:rFonts w:ascii="Times New Roman" w:hAnsi="Times New Roman" w:cs="Times New Roman"/>
          <w:sz w:val="24"/>
          <w:szCs w:val="24"/>
        </w:rPr>
        <w:t xml:space="preserve"> g to </w:t>
      </w:r>
      <w:r>
        <w:rPr>
          <w:rFonts w:ascii="Times New Roman" w:hAnsi="Times New Roman" w:cs="Times New Roman"/>
          <w:sz w:val="24"/>
          <w:szCs w:val="24"/>
        </w:rPr>
        <w:t>75 g (air-dry equivalent)</w:t>
      </w:r>
      <w:r w:rsidRPr="00C27016">
        <w:rPr>
          <w:rFonts w:ascii="Times New Roman" w:hAnsi="Times New Roman" w:cs="Times New Roman"/>
          <w:sz w:val="24"/>
          <w:szCs w:val="24"/>
        </w:rPr>
        <w:t xml:space="preserve"> </w:t>
      </w:r>
      <w:r>
        <w:rPr>
          <w:rFonts w:ascii="Times New Roman" w:hAnsi="Times New Roman" w:cs="Times New Roman"/>
          <w:sz w:val="24"/>
          <w:szCs w:val="24"/>
        </w:rPr>
        <w:t>based on estimated respiration rates from previous work at the sites. Soil masses were adjusted to ensure that enough CO</w:t>
      </w:r>
      <w:r w:rsidRPr="00905211">
        <w:rPr>
          <w:rFonts w:ascii="Times New Roman" w:hAnsi="Times New Roman" w:cs="Times New Roman"/>
          <w:sz w:val="24"/>
          <w:szCs w:val="24"/>
          <w:vertAlign w:val="subscript"/>
        </w:rPr>
        <w:t>2</w:t>
      </w:r>
      <w:r>
        <w:rPr>
          <w:rFonts w:ascii="Times New Roman" w:hAnsi="Times New Roman" w:cs="Times New Roman"/>
          <w:sz w:val="24"/>
          <w:szCs w:val="24"/>
        </w:rPr>
        <w:t xml:space="preserve"> would be respired to measure ∆</w:t>
      </w:r>
      <w:r w:rsidRPr="00C05339">
        <w:rPr>
          <w:rFonts w:ascii="Times New Roman" w:hAnsi="Times New Roman" w:cs="Times New Roman"/>
          <w:sz w:val="24"/>
          <w:szCs w:val="24"/>
          <w:vertAlign w:val="superscript"/>
        </w:rPr>
        <w:t>14</w:t>
      </w:r>
      <w:r>
        <w:rPr>
          <w:rFonts w:ascii="Times New Roman" w:hAnsi="Times New Roman" w:cs="Times New Roman"/>
          <w:sz w:val="24"/>
          <w:szCs w:val="24"/>
        </w:rPr>
        <w:t>C-CO</w:t>
      </w:r>
      <w:r w:rsidRPr="00C05339">
        <w:rPr>
          <w:rFonts w:ascii="Times New Roman" w:hAnsi="Times New Roman" w:cs="Times New Roman"/>
          <w:sz w:val="24"/>
          <w:szCs w:val="24"/>
          <w:vertAlign w:val="subscript"/>
        </w:rPr>
        <w:t>2</w:t>
      </w:r>
      <w:r>
        <w:rPr>
          <w:rFonts w:ascii="Times New Roman" w:hAnsi="Times New Roman" w:cs="Times New Roman"/>
          <w:sz w:val="24"/>
          <w:szCs w:val="24"/>
        </w:rPr>
        <w:t xml:space="preserve"> (&gt; 0.5 mg) following the second enclosure period while at the same time preventing excessive CO</w:t>
      </w:r>
      <w:r w:rsidRPr="00C05339">
        <w:rPr>
          <w:rFonts w:ascii="Times New Roman" w:hAnsi="Times New Roman" w:cs="Times New Roman"/>
          <w:sz w:val="24"/>
          <w:szCs w:val="24"/>
          <w:vertAlign w:val="subscript"/>
        </w:rPr>
        <w:t>2</w:t>
      </w:r>
      <w:r>
        <w:rPr>
          <w:rFonts w:ascii="Times New Roman" w:hAnsi="Times New Roman" w:cs="Times New Roman"/>
          <w:sz w:val="24"/>
          <w:szCs w:val="24"/>
        </w:rPr>
        <w:t xml:space="preserve"> build-up as this has been shown to negatively impact heterotrophic respiration (MacFayden 1973; Santruckova and Simek 1994). </w:t>
      </w:r>
    </w:p>
    <w:p w14:paraId="2E2642B1" w14:textId="465C242B" w:rsidR="0031692F" w:rsidRDefault="0031692F" w:rsidP="0031692F">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S</w:t>
      </w:r>
      <w:r w:rsidRPr="00C27016">
        <w:rPr>
          <w:rFonts w:ascii="Times New Roman" w:hAnsi="Times New Roman" w:cs="Times New Roman"/>
          <w:sz w:val="24"/>
          <w:szCs w:val="24"/>
        </w:rPr>
        <w:t>oil moisture</w:t>
      </w:r>
      <w:r>
        <w:rPr>
          <w:rFonts w:ascii="Times New Roman" w:hAnsi="Times New Roman" w:cs="Times New Roman"/>
          <w:sz w:val="24"/>
          <w:szCs w:val="24"/>
        </w:rPr>
        <w:t xml:space="preserve"> contents</w:t>
      </w:r>
      <w:r w:rsidRPr="00C27016">
        <w:rPr>
          <w:rFonts w:ascii="Times New Roman" w:hAnsi="Times New Roman" w:cs="Times New Roman"/>
          <w:sz w:val="24"/>
          <w:szCs w:val="24"/>
        </w:rPr>
        <w:t xml:space="preserve"> </w:t>
      </w:r>
      <w:r>
        <w:rPr>
          <w:rFonts w:ascii="Times New Roman" w:hAnsi="Times New Roman" w:cs="Times New Roman"/>
          <w:sz w:val="24"/>
          <w:szCs w:val="24"/>
        </w:rPr>
        <w:t>of control-1 samples were</w:t>
      </w:r>
      <w:r w:rsidRPr="00C27016">
        <w:rPr>
          <w:rFonts w:ascii="Times New Roman" w:hAnsi="Times New Roman" w:cs="Times New Roman"/>
          <w:sz w:val="24"/>
          <w:szCs w:val="24"/>
        </w:rPr>
        <w:t xml:space="preserve"> adjusted to 60% of water holding capacity (WHC) prior to sealing the jars</w:t>
      </w:r>
      <w:del w:id="41" w:author="Jeff Beem-Miller" w:date="2021-06-14T19:07:00Z">
        <w:r w:rsidRPr="00C27016" w:rsidDel="00E132E1">
          <w:rPr>
            <w:rFonts w:ascii="Times New Roman" w:hAnsi="Times New Roman" w:cs="Times New Roman"/>
            <w:sz w:val="24"/>
            <w:szCs w:val="24"/>
          </w:rPr>
          <w:delText xml:space="preserve">, </w:delText>
        </w:r>
        <w:r w:rsidDel="00E132E1">
          <w:rPr>
            <w:rFonts w:ascii="Times New Roman" w:hAnsi="Times New Roman" w:cs="Times New Roman"/>
            <w:sz w:val="24"/>
            <w:szCs w:val="24"/>
          </w:rPr>
          <w:delText>either f</w:delText>
        </w:r>
        <w:r w:rsidRPr="00C27016" w:rsidDel="00E132E1">
          <w:rPr>
            <w:rFonts w:ascii="Times New Roman" w:hAnsi="Times New Roman" w:cs="Times New Roman"/>
            <w:sz w:val="24"/>
            <w:szCs w:val="24"/>
          </w:rPr>
          <w:delText>rom field moisture (control-1 samples) or from air-dried conditions (air-dry</w:delText>
        </w:r>
        <w:r w:rsidDel="00E132E1">
          <w:rPr>
            <w:rFonts w:ascii="Times New Roman" w:hAnsi="Times New Roman" w:cs="Times New Roman"/>
            <w:sz w:val="24"/>
            <w:szCs w:val="24"/>
          </w:rPr>
          <w:delText>/rewet</w:delText>
        </w:r>
        <w:r w:rsidRPr="00C27016" w:rsidDel="00E132E1">
          <w:rPr>
            <w:rFonts w:ascii="Times New Roman" w:hAnsi="Times New Roman" w:cs="Times New Roman"/>
            <w:sz w:val="24"/>
            <w:szCs w:val="24"/>
          </w:rPr>
          <w:delText xml:space="preserve"> </w:delText>
        </w:r>
        <w:r w:rsidDel="00E132E1">
          <w:rPr>
            <w:rFonts w:ascii="Times New Roman" w:hAnsi="Times New Roman" w:cs="Times New Roman"/>
            <w:sz w:val="24"/>
            <w:szCs w:val="24"/>
          </w:rPr>
          <w:delText>+ storage samples)</w:delText>
        </w:r>
      </w:del>
      <w:r>
        <w:rPr>
          <w:rFonts w:ascii="Times New Roman" w:hAnsi="Times New Roman" w:cs="Times New Roman"/>
          <w:sz w:val="24"/>
          <w:szCs w:val="24"/>
        </w:rPr>
        <w:t>. We moistened the soil from the top by means of a perforated luerlock cap attached to a 10 ml syringe that emitted water in small droplets for minimal disturbance. All control-1 samples were incubated for 4 d following moisture adjustment (the first enclosure period), after which the jars were flushed with CO</w:t>
      </w:r>
      <w:r w:rsidRPr="003B6D54">
        <w:rPr>
          <w:rFonts w:ascii="Times New Roman" w:hAnsi="Times New Roman" w:cs="Times New Roman"/>
          <w:sz w:val="24"/>
          <w:szCs w:val="24"/>
          <w:vertAlign w:val="subscript"/>
        </w:rPr>
        <w:t>2</w:t>
      </w:r>
      <w:r>
        <w:rPr>
          <w:rFonts w:ascii="Times New Roman" w:hAnsi="Times New Roman" w:cs="Times New Roman"/>
          <w:sz w:val="24"/>
          <w:szCs w:val="24"/>
        </w:rPr>
        <w:t>-free air and allowed to accumulate CO</w:t>
      </w:r>
      <w:r w:rsidRPr="003B6D54">
        <w:rPr>
          <w:rFonts w:ascii="Times New Roman" w:hAnsi="Times New Roman" w:cs="Times New Roman"/>
          <w:sz w:val="24"/>
          <w:szCs w:val="24"/>
          <w:vertAlign w:val="subscript"/>
        </w:rPr>
        <w:t>2</w:t>
      </w:r>
      <w:r>
        <w:rPr>
          <w:rFonts w:ascii="Times New Roman" w:hAnsi="Times New Roman" w:cs="Times New Roman"/>
          <w:sz w:val="24"/>
          <w:szCs w:val="24"/>
        </w:rPr>
        <w:t xml:space="preserve"> for a second enclosure period of 14 d. </w:t>
      </w:r>
    </w:p>
    <w:p w14:paraId="0CD94A69" w14:textId="777D445C" w:rsidR="0031692F" w:rsidRDefault="0031692F" w:rsidP="0031692F">
      <w:pPr>
        <w:pStyle w:val="Normal1"/>
        <w:spacing w:before="120" w:line="360" w:lineRule="auto"/>
        <w:rPr>
          <w:rFonts w:ascii="Times New Roman" w:hAnsi="Times New Roman" w:cs="Times New Roman"/>
          <w:sz w:val="24"/>
          <w:szCs w:val="24"/>
        </w:rPr>
      </w:pPr>
      <w:del w:id="42" w:author="Jeff Beem-Miller" w:date="2021-06-14T19:07:00Z">
        <w:r w:rsidDel="00E132E1">
          <w:rPr>
            <w:rFonts w:ascii="Times New Roman" w:hAnsi="Times New Roman" w:cs="Times New Roman"/>
            <w:sz w:val="24"/>
            <w:szCs w:val="24"/>
          </w:rPr>
          <w:delText xml:space="preserve">We </w:delText>
        </w:r>
      </w:del>
      <w:ins w:id="43" w:author="Jeff Beem-Miller" w:date="2021-06-14T19:07:00Z">
        <w:r w:rsidR="00E132E1">
          <w:rPr>
            <w:rFonts w:ascii="Times New Roman" w:hAnsi="Times New Roman" w:cs="Times New Roman"/>
            <w:sz w:val="24"/>
            <w:szCs w:val="24"/>
          </w:rPr>
          <w:t xml:space="preserve">We </w:t>
        </w:r>
      </w:ins>
      <w:r>
        <w:rPr>
          <w:rFonts w:ascii="Times New Roman" w:hAnsi="Times New Roman" w:cs="Times New Roman"/>
          <w:sz w:val="24"/>
          <w:szCs w:val="24"/>
        </w:rPr>
        <w:t xml:space="preserve">performed the air-dry/rewet + storage treatment incubations </w:t>
      </w:r>
      <w:ins w:id="44" w:author="Jeff Beem-Miller" w:date="2021-06-14T19:08:00Z">
        <w:r w:rsidR="00E132E1">
          <w:rPr>
            <w:rFonts w:ascii="Times New Roman" w:hAnsi="Times New Roman" w:cs="Times New Roman"/>
            <w:sz w:val="24"/>
            <w:szCs w:val="24"/>
          </w:rPr>
          <w:t xml:space="preserve">on the air-dried subsamples </w:t>
        </w:r>
      </w:ins>
      <w:r>
        <w:rPr>
          <w:rFonts w:ascii="Times New Roman" w:hAnsi="Times New Roman" w:cs="Times New Roman"/>
          <w:sz w:val="24"/>
          <w:szCs w:val="24"/>
        </w:rPr>
        <w:t xml:space="preserve">in </w:t>
      </w:r>
      <w:ins w:id="45" w:author="Jeff Beem-Miller" w:date="2021-06-14T19:08:00Z">
        <w:r w:rsidR="00E132E1">
          <w:rPr>
            <w:rFonts w:ascii="Times New Roman" w:hAnsi="Times New Roman" w:cs="Times New Roman"/>
            <w:sz w:val="24"/>
            <w:szCs w:val="24"/>
          </w:rPr>
          <w:t xml:space="preserve">2018. We incubated the air-dry/rewet + storage samples in </w:t>
        </w:r>
      </w:ins>
      <w:r>
        <w:rPr>
          <w:rFonts w:ascii="Times New Roman" w:hAnsi="Times New Roman" w:cs="Times New Roman"/>
          <w:sz w:val="24"/>
          <w:szCs w:val="24"/>
        </w:rPr>
        <w:t>duplicate in order to quantify potential laboratory errors. However, o</w:t>
      </w:r>
      <w:r w:rsidRPr="00C27016">
        <w:rPr>
          <w:rFonts w:ascii="Times New Roman" w:hAnsi="Times New Roman" w:cs="Times New Roman"/>
          <w:sz w:val="24"/>
          <w:szCs w:val="24"/>
        </w:rPr>
        <w:t xml:space="preserve">wing to </w:t>
      </w:r>
      <w:r>
        <w:rPr>
          <w:rFonts w:ascii="Times New Roman" w:hAnsi="Times New Roman" w:cs="Times New Roman"/>
          <w:sz w:val="24"/>
          <w:szCs w:val="24"/>
        </w:rPr>
        <w:t xml:space="preserve">a </w:t>
      </w:r>
      <w:r w:rsidRPr="00C27016">
        <w:rPr>
          <w:rFonts w:ascii="Times New Roman" w:hAnsi="Times New Roman" w:cs="Times New Roman"/>
          <w:sz w:val="24"/>
          <w:szCs w:val="24"/>
        </w:rPr>
        <w:t>limited quantity</w:t>
      </w:r>
      <w:r>
        <w:rPr>
          <w:rFonts w:ascii="Times New Roman" w:hAnsi="Times New Roman" w:cs="Times New Roman"/>
          <w:sz w:val="24"/>
          <w:szCs w:val="24"/>
        </w:rPr>
        <w:t xml:space="preserve"> of archived soil we reduce</w:t>
      </w:r>
      <w:r w:rsidR="00F7117E">
        <w:rPr>
          <w:rFonts w:ascii="Times New Roman" w:hAnsi="Times New Roman" w:cs="Times New Roman"/>
          <w:sz w:val="24"/>
          <w:szCs w:val="24"/>
        </w:rPr>
        <w:t>d</w:t>
      </w:r>
      <w:r>
        <w:rPr>
          <w:rFonts w:ascii="Times New Roman" w:hAnsi="Times New Roman" w:cs="Times New Roman"/>
          <w:sz w:val="24"/>
          <w:szCs w:val="24"/>
        </w:rPr>
        <w:t xml:space="preserve"> the mass of soil incubated to</w:t>
      </w:r>
      <w:r w:rsidRPr="00C27016">
        <w:rPr>
          <w:rFonts w:ascii="Times New Roman" w:hAnsi="Times New Roman" w:cs="Times New Roman"/>
          <w:sz w:val="24"/>
          <w:szCs w:val="24"/>
        </w:rPr>
        <w:t xml:space="preserve"> 20 g</w:t>
      </w:r>
      <w:r>
        <w:rPr>
          <w:rFonts w:ascii="Times New Roman" w:hAnsi="Times New Roman" w:cs="Times New Roman"/>
          <w:sz w:val="24"/>
          <w:szCs w:val="24"/>
        </w:rPr>
        <w:t xml:space="preserve">. </w:t>
      </w:r>
      <w:ins w:id="46" w:author="Jeff Beem-Miller" w:date="2021-06-14T19:09:00Z">
        <w:r w:rsidR="001A13C8">
          <w:rPr>
            <w:rFonts w:ascii="Times New Roman" w:hAnsi="Times New Roman" w:cs="Times New Roman"/>
            <w:sz w:val="24"/>
            <w:szCs w:val="24"/>
          </w:rPr>
          <w:t>Using the same procedure a</w:t>
        </w:r>
      </w:ins>
      <w:del w:id="47" w:author="Jeff Beem-Miller" w:date="2021-06-14T19:09:00Z">
        <w:r w:rsidDel="001A13C8">
          <w:rPr>
            <w:rFonts w:ascii="Times New Roman" w:hAnsi="Times New Roman" w:cs="Times New Roman"/>
            <w:sz w:val="24"/>
            <w:szCs w:val="24"/>
          </w:rPr>
          <w:delText>A</w:delText>
        </w:r>
      </w:del>
      <w:r>
        <w:rPr>
          <w:rFonts w:ascii="Times New Roman" w:hAnsi="Times New Roman" w:cs="Times New Roman"/>
          <w:sz w:val="24"/>
          <w:szCs w:val="24"/>
        </w:rPr>
        <w:t>s with control-1 samples, soil moisture content was adjusted to 60% water holding capacity prior to flushing and sealing the jars. We maintained the same 4 d first enclosure period to capture the CO</w:t>
      </w:r>
      <w:r w:rsidRPr="00565045">
        <w:rPr>
          <w:rFonts w:ascii="Times New Roman" w:hAnsi="Times New Roman" w:cs="Times New Roman"/>
          <w:sz w:val="24"/>
          <w:szCs w:val="24"/>
          <w:vertAlign w:val="subscript"/>
        </w:rPr>
        <w:t>2</w:t>
      </w:r>
      <w:r>
        <w:rPr>
          <w:rFonts w:ascii="Times New Roman" w:hAnsi="Times New Roman" w:cs="Times New Roman"/>
          <w:sz w:val="24"/>
          <w:szCs w:val="24"/>
        </w:rPr>
        <w:t xml:space="preserve"> released during the rewetting pulse.</w:t>
      </w:r>
      <w:r w:rsidR="00F7117E">
        <w:rPr>
          <w:rFonts w:ascii="Times New Roman" w:hAnsi="Times New Roman" w:cs="Times New Roman"/>
          <w:sz w:val="24"/>
          <w:szCs w:val="24"/>
        </w:rPr>
        <w:t xml:space="preserve"> W</w:t>
      </w:r>
      <w:r>
        <w:rPr>
          <w:rFonts w:ascii="Times New Roman" w:hAnsi="Times New Roman" w:cs="Times New Roman"/>
          <w:sz w:val="24"/>
          <w:szCs w:val="24"/>
        </w:rPr>
        <w:t>e determined the duration of the second enclosure period for the air-dry/rewet + storage treatment incubations by the amount of CO</w:t>
      </w:r>
      <w:r w:rsidRPr="00DA4440">
        <w:rPr>
          <w:rFonts w:ascii="Times New Roman" w:hAnsi="Times New Roman" w:cs="Times New Roman"/>
          <w:sz w:val="24"/>
          <w:szCs w:val="24"/>
          <w:vertAlign w:val="subscript"/>
        </w:rPr>
        <w:t>2</w:t>
      </w:r>
      <w:r>
        <w:rPr>
          <w:rFonts w:ascii="Times New Roman" w:hAnsi="Times New Roman" w:cs="Times New Roman"/>
          <w:sz w:val="24"/>
          <w:szCs w:val="24"/>
        </w:rPr>
        <w:t xml:space="preserve"> respired. We allowed the</w:t>
      </w:r>
      <w:r w:rsidRPr="00BE491C">
        <w:rPr>
          <w:rFonts w:ascii="Times New Roman" w:hAnsi="Times New Roman" w:cs="Times New Roman"/>
          <w:sz w:val="24"/>
          <w:szCs w:val="24"/>
        </w:rPr>
        <w:t xml:space="preserve"> </w:t>
      </w:r>
      <w:r>
        <w:rPr>
          <w:rFonts w:ascii="Times New Roman" w:hAnsi="Times New Roman" w:cs="Times New Roman"/>
          <w:sz w:val="24"/>
          <w:szCs w:val="24"/>
        </w:rPr>
        <w:t xml:space="preserve">air-dry/rewet + storage treatment incubations to proceed until </w:t>
      </w:r>
      <w:commentRangeStart w:id="48"/>
      <w:commentRangeStart w:id="49"/>
      <w:r>
        <w:rPr>
          <w:rFonts w:ascii="Times New Roman" w:hAnsi="Times New Roman" w:cs="Times New Roman"/>
          <w:sz w:val="24"/>
          <w:szCs w:val="24"/>
        </w:rPr>
        <w:t>the same amount of CO</w:t>
      </w:r>
      <w:r w:rsidRPr="00BE491C">
        <w:rPr>
          <w:rFonts w:ascii="Times New Roman" w:hAnsi="Times New Roman" w:cs="Times New Roman"/>
          <w:sz w:val="24"/>
          <w:szCs w:val="24"/>
          <w:vertAlign w:val="subscript"/>
        </w:rPr>
        <w:t>2</w:t>
      </w:r>
      <w:r>
        <w:rPr>
          <w:rFonts w:ascii="Times New Roman" w:hAnsi="Times New Roman" w:cs="Times New Roman"/>
          <w:sz w:val="24"/>
          <w:szCs w:val="24"/>
        </w:rPr>
        <w:t xml:space="preserve"> had been respired per g soil C as in the second enclosure period of corresponding control-1 sample incubations</w:t>
      </w:r>
      <w:commentRangeEnd w:id="48"/>
      <w:r w:rsidR="00E33A68">
        <w:rPr>
          <w:rStyle w:val="CommentReference"/>
        </w:rPr>
        <w:commentReference w:id="48"/>
      </w:r>
      <w:commentRangeEnd w:id="49"/>
      <w:r w:rsidR="00093001">
        <w:rPr>
          <w:rStyle w:val="CommentReference"/>
        </w:rPr>
        <w:commentReference w:id="49"/>
      </w:r>
      <w:r>
        <w:rPr>
          <w:rFonts w:ascii="Times New Roman" w:hAnsi="Times New Roman" w:cs="Times New Roman"/>
          <w:sz w:val="24"/>
          <w:szCs w:val="24"/>
        </w:rPr>
        <w:t xml:space="preserve">. Accordingly, the incubation duration of the second enclosure period for the </w:t>
      </w:r>
      <w:r w:rsidRPr="00C27016">
        <w:rPr>
          <w:rFonts w:ascii="Times New Roman" w:hAnsi="Times New Roman" w:cs="Times New Roman"/>
          <w:sz w:val="24"/>
          <w:szCs w:val="24"/>
        </w:rPr>
        <w:t>air-dry</w:t>
      </w:r>
      <w:r>
        <w:rPr>
          <w:rFonts w:ascii="Times New Roman" w:hAnsi="Times New Roman" w:cs="Times New Roman"/>
          <w:sz w:val="24"/>
          <w:szCs w:val="24"/>
        </w:rPr>
        <w:t>/rewet</w:t>
      </w:r>
      <w:r w:rsidRPr="00C27016">
        <w:rPr>
          <w:rFonts w:ascii="Times New Roman" w:hAnsi="Times New Roman" w:cs="Times New Roman"/>
          <w:sz w:val="24"/>
          <w:szCs w:val="24"/>
        </w:rPr>
        <w:t xml:space="preserve"> + storage</w:t>
      </w:r>
      <w:r>
        <w:rPr>
          <w:rFonts w:ascii="Times New Roman" w:hAnsi="Times New Roman" w:cs="Times New Roman"/>
          <w:sz w:val="24"/>
          <w:szCs w:val="24"/>
        </w:rPr>
        <w:t xml:space="preserve"> treatment</w:t>
      </w:r>
      <w:r w:rsidRPr="00C27016">
        <w:rPr>
          <w:rFonts w:ascii="Times New Roman" w:hAnsi="Times New Roman" w:cs="Times New Roman"/>
          <w:sz w:val="24"/>
          <w:szCs w:val="24"/>
          <w:vertAlign w:val="subscript"/>
        </w:rPr>
        <w:t xml:space="preserve"> </w:t>
      </w:r>
      <w:r w:rsidRPr="00C27016">
        <w:rPr>
          <w:rFonts w:ascii="Times New Roman" w:hAnsi="Times New Roman" w:cs="Times New Roman"/>
          <w:sz w:val="24"/>
          <w:szCs w:val="24"/>
        </w:rPr>
        <w:t>incubations</w:t>
      </w:r>
      <w:r>
        <w:rPr>
          <w:rFonts w:ascii="Times New Roman" w:hAnsi="Times New Roman" w:cs="Times New Roman"/>
          <w:sz w:val="24"/>
          <w:szCs w:val="24"/>
        </w:rPr>
        <w:t xml:space="preserve"> varied (Table 2). </w:t>
      </w:r>
    </w:p>
    <w:p w14:paraId="070843EA" w14:textId="77777777" w:rsidR="0031692F" w:rsidRDefault="0031692F" w:rsidP="0031692F">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lastRenderedPageBreak/>
        <w:t>Headspace CO</w:t>
      </w:r>
      <w:r w:rsidRPr="00C27016">
        <w:rPr>
          <w:rFonts w:ascii="Times New Roman" w:hAnsi="Times New Roman" w:cs="Times New Roman"/>
          <w:sz w:val="24"/>
          <w:szCs w:val="24"/>
          <w:vertAlign w:val="subscript"/>
        </w:rPr>
        <w:t xml:space="preserve">2 </w:t>
      </w:r>
      <w:r w:rsidRPr="00C27016">
        <w:rPr>
          <w:rFonts w:ascii="Times New Roman" w:hAnsi="Times New Roman" w:cs="Times New Roman"/>
          <w:sz w:val="24"/>
          <w:szCs w:val="24"/>
        </w:rPr>
        <w:t xml:space="preserve">concentrations for control-1 incubations were measured once at the end of the </w:t>
      </w:r>
      <w:r>
        <w:rPr>
          <w:rFonts w:ascii="Times New Roman" w:hAnsi="Times New Roman" w:cs="Times New Roman"/>
          <w:sz w:val="24"/>
          <w:szCs w:val="24"/>
        </w:rPr>
        <w:t>first enclosure</w:t>
      </w:r>
      <w:r w:rsidRPr="00C27016">
        <w:rPr>
          <w:rFonts w:ascii="Times New Roman" w:hAnsi="Times New Roman" w:cs="Times New Roman"/>
          <w:sz w:val="24"/>
          <w:szCs w:val="24"/>
        </w:rPr>
        <w:t xml:space="preserve"> period, but were measured daily during </w:t>
      </w:r>
      <w:r>
        <w:rPr>
          <w:rFonts w:ascii="Times New Roman" w:hAnsi="Times New Roman" w:cs="Times New Roman"/>
          <w:sz w:val="24"/>
          <w:szCs w:val="24"/>
        </w:rPr>
        <w:t>the first enclosure period</w:t>
      </w:r>
      <w:r w:rsidRPr="00C27016">
        <w:rPr>
          <w:rFonts w:ascii="Times New Roman" w:hAnsi="Times New Roman" w:cs="Times New Roman"/>
          <w:sz w:val="24"/>
          <w:szCs w:val="24"/>
        </w:rPr>
        <w:t xml:space="preserve"> for </w:t>
      </w:r>
      <w:r>
        <w:rPr>
          <w:rFonts w:ascii="Times New Roman" w:hAnsi="Times New Roman" w:cs="Times New Roman"/>
          <w:sz w:val="24"/>
          <w:szCs w:val="24"/>
        </w:rPr>
        <w:t>air-dry/rewet + storage</w:t>
      </w:r>
      <w:r w:rsidRPr="00C27016">
        <w:rPr>
          <w:rFonts w:ascii="Times New Roman" w:hAnsi="Times New Roman" w:cs="Times New Roman"/>
          <w:sz w:val="24"/>
          <w:szCs w:val="24"/>
        </w:rPr>
        <w:t xml:space="preserve"> </w:t>
      </w:r>
      <w:r>
        <w:rPr>
          <w:rFonts w:ascii="Times New Roman" w:hAnsi="Times New Roman" w:cs="Times New Roman"/>
          <w:sz w:val="24"/>
          <w:szCs w:val="24"/>
        </w:rPr>
        <w:t>incubations</w:t>
      </w:r>
      <w:r w:rsidRPr="00C27016">
        <w:rPr>
          <w:rFonts w:ascii="Times New Roman" w:hAnsi="Times New Roman" w:cs="Times New Roman"/>
          <w:sz w:val="24"/>
          <w:szCs w:val="24"/>
        </w:rPr>
        <w:t>. We measured headspace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concentrations one to three times per week during the </w:t>
      </w:r>
      <w:r>
        <w:rPr>
          <w:rFonts w:ascii="Times New Roman" w:hAnsi="Times New Roman" w:cs="Times New Roman"/>
          <w:sz w:val="24"/>
          <w:szCs w:val="24"/>
        </w:rPr>
        <w:t xml:space="preserve">second enclosure </w:t>
      </w:r>
      <w:r w:rsidRPr="00C27016">
        <w:rPr>
          <w:rFonts w:ascii="Times New Roman" w:hAnsi="Times New Roman" w:cs="Times New Roman"/>
          <w:sz w:val="24"/>
          <w:szCs w:val="24"/>
        </w:rPr>
        <w:t xml:space="preserve">period for both </w:t>
      </w:r>
      <w:r>
        <w:rPr>
          <w:rFonts w:ascii="Times New Roman" w:hAnsi="Times New Roman" w:cs="Times New Roman"/>
          <w:sz w:val="24"/>
          <w:szCs w:val="24"/>
        </w:rPr>
        <w:t xml:space="preserve">control-1 and </w:t>
      </w:r>
      <w:r w:rsidRPr="00C27016">
        <w:rPr>
          <w:rFonts w:ascii="Times New Roman" w:hAnsi="Times New Roman" w:cs="Times New Roman"/>
          <w:sz w:val="24"/>
          <w:szCs w:val="24"/>
        </w:rPr>
        <w:t>air-dry</w:t>
      </w:r>
      <w:r>
        <w:rPr>
          <w:rFonts w:ascii="Times New Roman" w:hAnsi="Times New Roman" w:cs="Times New Roman"/>
          <w:sz w:val="24"/>
          <w:szCs w:val="24"/>
        </w:rPr>
        <w:t>/rewet</w:t>
      </w:r>
      <w:r w:rsidRPr="00C27016">
        <w:rPr>
          <w:rFonts w:ascii="Times New Roman" w:hAnsi="Times New Roman" w:cs="Times New Roman"/>
          <w:sz w:val="24"/>
          <w:szCs w:val="24"/>
        </w:rPr>
        <w:t xml:space="preserve"> + storage</w:t>
      </w:r>
      <w:r>
        <w:rPr>
          <w:rFonts w:ascii="Times New Roman" w:hAnsi="Times New Roman" w:cs="Times New Roman"/>
          <w:sz w:val="24"/>
          <w:szCs w:val="24"/>
        </w:rPr>
        <w:t xml:space="preserve"> treatment</w:t>
      </w:r>
      <w:r w:rsidRPr="00C27016">
        <w:rPr>
          <w:rFonts w:ascii="Times New Roman" w:hAnsi="Times New Roman" w:cs="Times New Roman"/>
          <w:sz w:val="24"/>
          <w:szCs w:val="24"/>
          <w:vertAlign w:val="subscript"/>
        </w:rPr>
        <w:t xml:space="preserve"> </w:t>
      </w:r>
      <w:r w:rsidRPr="00C27016">
        <w:rPr>
          <w:rFonts w:ascii="Times New Roman" w:hAnsi="Times New Roman" w:cs="Times New Roman"/>
          <w:sz w:val="24"/>
          <w:szCs w:val="24"/>
        </w:rPr>
        <w:t>incubations</w:t>
      </w:r>
      <w:r>
        <w:rPr>
          <w:rFonts w:ascii="Times New Roman" w:hAnsi="Times New Roman" w:cs="Times New Roman"/>
          <w:sz w:val="24"/>
          <w:szCs w:val="24"/>
        </w:rPr>
        <w:t>, with more frequent</w:t>
      </w:r>
      <w:r w:rsidRPr="00C27016">
        <w:rPr>
          <w:rFonts w:ascii="Times New Roman" w:hAnsi="Times New Roman" w:cs="Times New Roman"/>
          <w:sz w:val="24"/>
          <w:szCs w:val="24"/>
        </w:rPr>
        <w:t xml:space="preserve"> measurements made for samples with faster respiration rates. </w:t>
      </w:r>
      <w:r w:rsidRPr="00C27016">
        <w:rPr>
          <w:rFonts w:ascii="Times New Roman" w:eastAsia="Arial Unicode MS" w:hAnsi="Times New Roman" w:cs="Times New Roman"/>
          <w:sz w:val="24"/>
          <w:szCs w:val="24"/>
        </w:rPr>
        <w:t>Headspace gas samples were collected and analyzed for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and δ</w:t>
      </w:r>
      <w:r w:rsidRPr="00C27016">
        <w:rPr>
          <w:rFonts w:ascii="Times New Roman" w:hAnsi="Times New Roman" w:cs="Times New Roman"/>
          <w:sz w:val="24"/>
          <w:szCs w:val="24"/>
          <w:vertAlign w:val="superscript"/>
        </w:rPr>
        <w:t>13</w:t>
      </w:r>
      <w:r w:rsidRPr="00C27016">
        <w:rPr>
          <w:rFonts w:ascii="Times New Roman" w:eastAsia="Arial Unicode MS" w:hAnsi="Times New Roman" w:cs="Times New Roman"/>
          <w:sz w:val="24"/>
          <w:szCs w:val="24"/>
        </w:rPr>
        <w:t xml:space="preserve">C content at the end of both the </w:t>
      </w:r>
      <w:r>
        <w:rPr>
          <w:rFonts w:ascii="Times New Roman" w:eastAsia="Arial Unicode MS" w:hAnsi="Times New Roman" w:cs="Times New Roman"/>
          <w:sz w:val="24"/>
          <w:szCs w:val="24"/>
        </w:rPr>
        <w:t>first enclosure period</w:t>
      </w:r>
      <w:r w:rsidRPr="00C27016">
        <w:rPr>
          <w:rFonts w:ascii="Times New Roman" w:eastAsia="Arial Unicode MS" w:hAnsi="Times New Roman" w:cs="Times New Roman"/>
          <w:sz w:val="24"/>
          <w:szCs w:val="24"/>
        </w:rPr>
        <w:t xml:space="preserve"> and the </w:t>
      </w:r>
      <w:r>
        <w:rPr>
          <w:rFonts w:ascii="Times New Roman" w:eastAsia="Arial Unicode MS" w:hAnsi="Times New Roman" w:cs="Times New Roman"/>
          <w:sz w:val="24"/>
          <w:szCs w:val="24"/>
        </w:rPr>
        <w:t>second enclosure</w:t>
      </w:r>
      <w:r w:rsidRPr="00C27016">
        <w:rPr>
          <w:rFonts w:ascii="Times New Roman" w:eastAsia="Arial Unicode MS" w:hAnsi="Times New Roman" w:cs="Times New Roman"/>
          <w:sz w:val="24"/>
          <w:szCs w:val="24"/>
        </w:rPr>
        <w:t xml:space="preserve"> period </w:t>
      </w:r>
      <w:r>
        <w:rPr>
          <w:rFonts w:ascii="Times New Roman" w:eastAsia="Arial Unicode MS" w:hAnsi="Times New Roman" w:cs="Times New Roman"/>
          <w:sz w:val="24"/>
          <w:szCs w:val="24"/>
        </w:rPr>
        <w:t xml:space="preserve">for the </w:t>
      </w:r>
      <w:r w:rsidRPr="00C27016">
        <w:rPr>
          <w:rFonts w:ascii="Times New Roman" w:hAnsi="Times New Roman" w:cs="Times New Roman"/>
          <w:sz w:val="24"/>
          <w:szCs w:val="24"/>
        </w:rPr>
        <w:t>air-dry</w:t>
      </w:r>
      <w:r>
        <w:rPr>
          <w:rFonts w:ascii="Times New Roman" w:hAnsi="Times New Roman" w:cs="Times New Roman"/>
          <w:sz w:val="24"/>
          <w:szCs w:val="24"/>
        </w:rPr>
        <w:t>/rewet</w:t>
      </w:r>
      <w:r w:rsidRPr="00C27016">
        <w:rPr>
          <w:rFonts w:ascii="Times New Roman" w:hAnsi="Times New Roman" w:cs="Times New Roman"/>
          <w:sz w:val="24"/>
          <w:szCs w:val="24"/>
        </w:rPr>
        <w:t xml:space="preserve"> + storage</w:t>
      </w:r>
      <w:r>
        <w:rPr>
          <w:rFonts w:ascii="Times New Roman" w:hAnsi="Times New Roman" w:cs="Times New Roman"/>
          <w:sz w:val="24"/>
          <w:szCs w:val="24"/>
        </w:rPr>
        <w:t xml:space="preserve"> treatment</w:t>
      </w:r>
      <w:r w:rsidRPr="00C27016">
        <w:rPr>
          <w:rFonts w:ascii="Times New Roman" w:hAnsi="Times New Roman" w:cs="Times New Roman"/>
          <w:sz w:val="24"/>
          <w:szCs w:val="24"/>
          <w:vertAlign w:val="subscript"/>
        </w:rPr>
        <w:t xml:space="preserve"> </w:t>
      </w:r>
      <w:r w:rsidRPr="00C27016">
        <w:rPr>
          <w:rFonts w:ascii="Times New Roman" w:hAnsi="Times New Roman" w:cs="Times New Roman"/>
          <w:sz w:val="24"/>
          <w:szCs w:val="24"/>
        </w:rPr>
        <w:t>incubations</w:t>
      </w:r>
      <w:r>
        <w:rPr>
          <w:rFonts w:ascii="Times New Roman" w:hAnsi="Times New Roman" w:cs="Times New Roman"/>
          <w:sz w:val="24"/>
          <w:szCs w:val="24"/>
        </w:rPr>
        <w:t xml:space="preserve">, but these measurements were only made following the second enclosure period for control-1 samples. </w:t>
      </w:r>
      <w:r w:rsidRPr="00C27016">
        <w:rPr>
          <w:rFonts w:ascii="Times New Roman" w:hAnsi="Times New Roman" w:cs="Times New Roman"/>
          <w:sz w:val="24"/>
          <w:szCs w:val="24"/>
        </w:rPr>
        <w:t>All samples were incubated at 20º C.</w:t>
      </w:r>
    </w:p>
    <w:p w14:paraId="63220A19" w14:textId="6A055C27" w:rsidR="0031692F" w:rsidRPr="00C27016" w:rsidRDefault="0031692F" w:rsidP="0031692F">
      <w:pPr>
        <w:pStyle w:val="Normal1"/>
        <w:spacing w:before="120" w:line="360" w:lineRule="auto"/>
        <w:ind w:firstLine="720"/>
        <w:rPr>
          <w:rFonts w:ascii="Times New Roman" w:hAnsi="Times New Roman" w:cs="Times New Roman"/>
          <w:sz w:val="24"/>
          <w:szCs w:val="24"/>
        </w:rPr>
      </w:pPr>
      <w:r>
        <w:rPr>
          <w:rFonts w:ascii="Times New Roman" w:hAnsi="Times New Roman" w:cs="Times New Roman"/>
          <w:sz w:val="24"/>
          <w:szCs w:val="24"/>
        </w:rPr>
        <w:t>2.2 Experiment 2: air-dry/rewet with</w:t>
      </w:r>
      <w:r w:rsidR="00F76A7C">
        <w:rPr>
          <w:rFonts w:ascii="Times New Roman" w:hAnsi="Times New Roman" w:cs="Times New Roman"/>
          <w:sz w:val="24"/>
          <w:szCs w:val="24"/>
        </w:rPr>
        <w:t xml:space="preserve">out </w:t>
      </w:r>
      <w:r>
        <w:rPr>
          <w:rFonts w:ascii="Times New Roman" w:hAnsi="Times New Roman" w:cs="Times New Roman"/>
          <w:sz w:val="24"/>
          <w:szCs w:val="24"/>
        </w:rPr>
        <w:t>long-term storage</w:t>
      </w:r>
    </w:p>
    <w:p w14:paraId="2BEA53B9" w14:textId="77777777" w:rsidR="0031692F" w:rsidRDefault="0031692F" w:rsidP="0031692F">
      <w:pPr>
        <w:pStyle w:val="Normal1"/>
        <w:spacing w:before="240" w:after="120" w:line="360" w:lineRule="auto"/>
        <w:ind w:left="720"/>
        <w:rPr>
          <w:rFonts w:ascii="Times New Roman" w:hAnsi="Times New Roman" w:cs="Times New Roman"/>
          <w:sz w:val="24"/>
          <w:szCs w:val="24"/>
        </w:rPr>
      </w:pPr>
      <w:r>
        <w:rPr>
          <w:rFonts w:ascii="Times New Roman" w:hAnsi="Times New Roman" w:cs="Times New Roman"/>
          <w:sz w:val="24"/>
          <w:szCs w:val="24"/>
        </w:rPr>
        <w:t>2.2.1 Experiment 2 s</w:t>
      </w:r>
      <w:r w:rsidRPr="00C27016">
        <w:rPr>
          <w:rFonts w:ascii="Times New Roman" w:hAnsi="Times New Roman" w:cs="Times New Roman"/>
          <w:sz w:val="24"/>
          <w:szCs w:val="24"/>
        </w:rPr>
        <w:t>ample selection and field sampling</w:t>
      </w:r>
    </w:p>
    <w:p w14:paraId="579AB699" w14:textId="39960F85" w:rsidR="0031692F" w:rsidRDefault="0031692F" w:rsidP="0031692F">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We returned to the Central Germany 1 region (Hainich-Dün) in July 2019 to collect samples for Experiment 2 from the same plots originally sampled for Experiment 1 in 2011.</w:t>
      </w:r>
      <w:r w:rsidRPr="00C27016">
        <w:rPr>
          <w:rFonts w:ascii="Times New Roman" w:hAnsi="Times New Roman" w:cs="Times New Roman"/>
          <w:sz w:val="24"/>
          <w:szCs w:val="24"/>
        </w:rPr>
        <w:t xml:space="preserve"> </w:t>
      </w:r>
      <w:r w:rsidR="00E35FA6">
        <w:rPr>
          <w:rFonts w:ascii="Times New Roman" w:hAnsi="Times New Roman" w:cs="Times New Roman"/>
          <w:sz w:val="24"/>
          <w:szCs w:val="24"/>
        </w:rPr>
        <w:t>We observed similar ∆</w:t>
      </w:r>
      <w:r w:rsidR="00E35FA6" w:rsidRPr="00E35FA6">
        <w:rPr>
          <w:rFonts w:ascii="Times New Roman" w:hAnsi="Times New Roman" w:cs="Times New Roman"/>
          <w:sz w:val="24"/>
          <w:szCs w:val="24"/>
          <w:vertAlign w:val="superscript"/>
        </w:rPr>
        <w:t>14</w:t>
      </w:r>
      <w:r w:rsidR="00E35FA6">
        <w:rPr>
          <w:rFonts w:ascii="Times New Roman" w:hAnsi="Times New Roman" w:cs="Times New Roman"/>
          <w:sz w:val="24"/>
          <w:szCs w:val="24"/>
        </w:rPr>
        <w:t>C-CO</w:t>
      </w:r>
      <w:r w:rsidR="00E35FA6" w:rsidRPr="00E35FA6">
        <w:rPr>
          <w:rFonts w:ascii="Times New Roman" w:hAnsi="Times New Roman" w:cs="Times New Roman"/>
          <w:sz w:val="24"/>
          <w:szCs w:val="24"/>
          <w:vertAlign w:val="subscript"/>
        </w:rPr>
        <w:t>2</w:t>
      </w:r>
      <w:r w:rsidR="00E35FA6">
        <w:rPr>
          <w:rFonts w:ascii="Times New Roman" w:hAnsi="Times New Roman" w:cs="Times New Roman"/>
          <w:sz w:val="24"/>
          <w:szCs w:val="24"/>
        </w:rPr>
        <w:t xml:space="preserve"> across both Central Germany regions in </w:t>
      </w:r>
      <w:r w:rsidRPr="00C27016">
        <w:rPr>
          <w:rFonts w:ascii="Times New Roman" w:hAnsi="Times New Roman" w:cs="Times New Roman"/>
          <w:sz w:val="24"/>
          <w:szCs w:val="24"/>
        </w:rPr>
        <w:t>Experiment 1,</w:t>
      </w:r>
      <w:r w:rsidR="00E35FA6">
        <w:rPr>
          <w:rFonts w:ascii="Times New Roman" w:hAnsi="Times New Roman" w:cs="Times New Roman"/>
          <w:sz w:val="24"/>
          <w:szCs w:val="24"/>
        </w:rPr>
        <w:t xml:space="preserve"> so</w:t>
      </w:r>
      <w:r w:rsidRPr="00C27016">
        <w:rPr>
          <w:rFonts w:ascii="Times New Roman" w:hAnsi="Times New Roman" w:cs="Times New Roman"/>
          <w:sz w:val="24"/>
          <w:szCs w:val="24"/>
        </w:rPr>
        <w:t xml:space="preserve"> we restricted the resampling to just </w:t>
      </w:r>
      <w:r w:rsidR="00E35FA6">
        <w:rPr>
          <w:rFonts w:ascii="Times New Roman" w:hAnsi="Times New Roman" w:cs="Times New Roman"/>
          <w:sz w:val="24"/>
          <w:szCs w:val="24"/>
        </w:rPr>
        <w:t xml:space="preserve">Hainich-Dün </w:t>
      </w:r>
      <w:r w:rsidRPr="00C27016">
        <w:rPr>
          <w:rFonts w:ascii="Times New Roman" w:hAnsi="Times New Roman" w:cs="Times New Roman"/>
          <w:sz w:val="24"/>
          <w:szCs w:val="24"/>
        </w:rPr>
        <w:t xml:space="preserve">to save on cost and time. At each plot (n = 6) we collected three cores from the same depth interval as 2011 (0-10 cm), which were then homogenized to yield one composite sample. </w:t>
      </w:r>
      <w:r>
        <w:rPr>
          <w:rFonts w:ascii="Times New Roman" w:hAnsi="Times New Roman" w:cs="Times New Roman"/>
          <w:sz w:val="24"/>
          <w:szCs w:val="24"/>
        </w:rPr>
        <w:t>Following the protocol from the 2011 sampling, a</w:t>
      </w:r>
      <w:r w:rsidRPr="00C27016">
        <w:rPr>
          <w:rFonts w:ascii="Times New Roman" w:hAnsi="Times New Roman" w:cs="Times New Roman"/>
          <w:sz w:val="24"/>
          <w:szCs w:val="24"/>
        </w:rPr>
        <w:t>ny aboveground vegetation was clipped, and organic horizons were scraped away prio</w:t>
      </w:r>
      <w:r>
        <w:rPr>
          <w:rFonts w:ascii="Times New Roman" w:hAnsi="Times New Roman" w:cs="Times New Roman"/>
          <w:sz w:val="24"/>
          <w:szCs w:val="24"/>
        </w:rPr>
        <w:t xml:space="preserve">r to coring at the forest plots. </w:t>
      </w:r>
    </w:p>
    <w:p w14:paraId="655BF5FA" w14:textId="77777777" w:rsidR="0031692F" w:rsidRPr="00C27016" w:rsidRDefault="0031692F" w:rsidP="0031692F">
      <w:pPr>
        <w:pStyle w:val="Normal1"/>
        <w:spacing w:before="240" w:after="120" w:line="360" w:lineRule="auto"/>
        <w:ind w:left="720"/>
        <w:rPr>
          <w:rFonts w:ascii="Times New Roman" w:hAnsi="Times New Roman" w:cs="Times New Roman"/>
          <w:sz w:val="24"/>
          <w:szCs w:val="24"/>
        </w:rPr>
      </w:pPr>
      <w:r>
        <w:rPr>
          <w:rFonts w:ascii="Times New Roman" w:hAnsi="Times New Roman" w:cs="Times New Roman"/>
          <w:sz w:val="24"/>
          <w:szCs w:val="24"/>
        </w:rPr>
        <w:t>2.2.2</w:t>
      </w:r>
      <w:r w:rsidRPr="00C27016">
        <w:rPr>
          <w:rFonts w:ascii="Times New Roman" w:hAnsi="Times New Roman" w:cs="Times New Roman"/>
          <w:sz w:val="24"/>
          <w:szCs w:val="24"/>
        </w:rPr>
        <w:t xml:space="preserve"> </w:t>
      </w:r>
      <w:r>
        <w:rPr>
          <w:rFonts w:ascii="Times New Roman" w:hAnsi="Times New Roman" w:cs="Times New Roman"/>
          <w:sz w:val="24"/>
          <w:szCs w:val="24"/>
        </w:rPr>
        <w:t>Experiment 2 sample</w:t>
      </w:r>
      <w:r w:rsidRPr="00C27016">
        <w:rPr>
          <w:rFonts w:ascii="Times New Roman" w:hAnsi="Times New Roman" w:cs="Times New Roman"/>
          <w:sz w:val="24"/>
          <w:szCs w:val="24"/>
        </w:rPr>
        <w:t xml:space="preserve"> preparation</w:t>
      </w:r>
    </w:p>
    <w:p w14:paraId="13F87554" w14:textId="77777777" w:rsidR="0031692F" w:rsidRDefault="0031692F" w:rsidP="0031692F">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Following sample collection, soils for </w:t>
      </w:r>
      <w:r>
        <w:rPr>
          <w:rFonts w:ascii="Times New Roman" w:hAnsi="Times New Roman" w:cs="Times New Roman"/>
          <w:sz w:val="24"/>
          <w:szCs w:val="24"/>
        </w:rPr>
        <w:t xml:space="preserve">Experiment 2 were sieved to &lt;2 mm at field </w:t>
      </w:r>
      <w:r w:rsidRPr="00C27016">
        <w:rPr>
          <w:rFonts w:ascii="Times New Roman" w:hAnsi="Times New Roman" w:cs="Times New Roman"/>
          <w:sz w:val="24"/>
          <w:szCs w:val="24"/>
        </w:rPr>
        <w:t xml:space="preserve">moisture and </w:t>
      </w:r>
      <w:r>
        <w:rPr>
          <w:rFonts w:ascii="Times New Roman" w:hAnsi="Times New Roman" w:cs="Times New Roman"/>
          <w:sz w:val="24"/>
          <w:szCs w:val="24"/>
        </w:rPr>
        <w:t>WHC</w:t>
      </w:r>
      <w:r w:rsidRPr="00C27016">
        <w:rPr>
          <w:rFonts w:ascii="Times New Roman" w:hAnsi="Times New Roman" w:cs="Times New Roman"/>
          <w:sz w:val="24"/>
          <w:szCs w:val="24"/>
        </w:rPr>
        <w:t xml:space="preserve"> was determined on a 10 g subsample. The remaining soil was then split, with one aliquot</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air-dried at 40º C (air-dry</w:t>
      </w:r>
      <w:r>
        <w:rPr>
          <w:rFonts w:ascii="Times New Roman" w:hAnsi="Times New Roman" w:cs="Times New Roman"/>
          <w:sz w:val="24"/>
          <w:szCs w:val="24"/>
        </w:rPr>
        <w:t>/rewet</w:t>
      </w:r>
      <w:r w:rsidRPr="00C27016">
        <w:rPr>
          <w:rFonts w:ascii="Times New Roman" w:hAnsi="Times New Roman" w:cs="Times New Roman"/>
          <w:sz w:val="24"/>
          <w:szCs w:val="24"/>
        </w:rPr>
        <w:t xml:space="preserve"> </w:t>
      </w:r>
      <w:r>
        <w:rPr>
          <w:rFonts w:ascii="Times New Roman" w:hAnsi="Times New Roman" w:cs="Times New Roman"/>
          <w:sz w:val="24"/>
          <w:szCs w:val="24"/>
        </w:rPr>
        <w:t>treatment samples, n = 6</w:t>
      </w:r>
      <w:r w:rsidRPr="00C27016">
        <w:rPr>
          <w:rFonts w:ascii="Times New Roman" w:hAnsi="Times New Roman" w:cs="Times New Roman"/>
          <w:sz w:val="24"/>
          <w:szCs w:val="24"/>
        </w:rPr>
        <w:t>), while the other aliquot</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was l</w:t>
      </w:r>
      <w:r>
        <w:rPr>
          <w:rFonts w:ascii="Times New Roman" w:hAnsi="Times New Roman" w:cs="Times New Roman"/>
          <w:sz w:val="24"/>
          <w:szCs w:val="24"/>
        </w:rPr>
        <w:t>eft at field moisture (control-2 samples, n = 6</w:t>
      </w:r>
      <w:r w:rsidRPr="00C27016">
        <w:rPr>
          <w:rFonts w:ascii="Times New Roman" w:hAnsi="Times New Roman" w:cs="Times New Roman"/>
          <w:sz w:val="24"/>
          <w:szCs w:val="24"/>
        </w:rPr>
        <w:t xml:space="preserve">). </w:t>
      </w:r>
      <w:r>
        <w:rPr>
          <w:rFonts w:ascii="Times New Roman" w:hAnsi="Times New Roman" w:cs="Times New Roman"/>
          <w:sz w:val="24"/>
          <w:szCs w:val="24"/>
        </w:rPr>
        <w:t>Control-2</w:t>
      </w:r>
      <w:r w:rsidRPr="00C27016">
        <w:rPr>
          <w:rFonts w:ascii="Times New Roman" w:hAnsi="Times New Roman" w:cs="Times New Roman"/>
          <w:sz w:val="24"/>
          <w:szCs w:val="24"/>
        </w:rPr>
        <w:t xml:space="preserve"> </w:t>
      </w:r>
      <w:r>
        <w:rPr>
          <w:rFonts w:ascii="Times New Roman" w:hAnsi="Times New Roman" w:cs="Times New Roman"/>
          <w:sz w:val="24"/>
          <w:szCs w:val="24"/>
        </w:rPr>
        <w:t xml:space="preserve">samples </w:t>
      </w:r>
      <w:r w:rsidRPr="00C27016">
        <w:rPr>
          <w:rFonts w:ascii="Times New Roman" w:hAnsi="Times New Roman" w:cs="Times New Roman"/>
          <w:sz w:val="24"/>
          <w:szCs w:val="24"/>
        </w:rPr>
        <w:t>were stored in re-sealable plastic bags at 4º C until incubation. After air-drying, air-dry</w:t>
      </w:r>
      <w:r>
        <w:rPr>
          <w:rFonts w:ascii="Times New Roman" w:hAnsi="Times New Roman" w:cs="Times New Roman"/>
          <w:sz w:val="24"/>
          <w:szCs w:val="24"/>
        </w:rPr>
        <w:t>/rewet</w:t>
      </w:r>
      <w:r w:rsidRPr="00C27016">
        <w:rPr>
          <w:rFonts w:ascii="Times New Roman" w:hAnsi="Times New Roman" w:cs="Times New Roman"/>
          <w:sz w:val="24"/>
          <w:szCs w:val="24"/>
        </w:rPr>
        <w:t xml:space="preserve"> </w:t>
      </w:r>
      <w:r>
        <w:rPr>
          <w:rFonts w:ascii="Times New Roman" w:hAnsi="Times New Roman" w:cs="Times New Roman"/>
          <w:sz w:val="24"/>
          <w:szCs w:val="24"/>
        </w:rPr>
        <w:t xml:space="preserve">treatment </w:t>
      </w:r>
      <w:r w:rsidRPr="00C27016">
        <w:rPr>
          <w:rFonts w:ascii="Times New Roman" w:hAnsi="Times New Roman" w:cs="Times New Roman"/>
          <w:sz w:val="24"/>
          <w:szCs w:val="24"/>
        </w:rPr>
        <w:t>samples</w:t>
      </w:r>
      <w:r>
        <w:rPr>
          <w:rFonts w:ascii="Times New Roman" w:hAnsi="Times New Roman" w:cs="Times New Roman"/>
          <w:sz w:val="24"/>
          <w:szCs w:val="24"/>
        </w:rPr>
        <w:t xml:space="preserve"> </w:t>
      </w:r>
      <w:r w:rsidRPr="00C27016">
        <w:rPr>
          <w:rFonts w:ascii="Times New Roman" w:hAnsi="Times New Roman" w:cs="Times New Roman"/>
          <w:sz w:val="24"/>
          <w:szCs w:val="24"/>
        </w:rPr>
        <w:t xml:space="preserve">were placed in re-sealable plastic bags, and stored inside large plastic boxes in a cool (ca. 15º C) dark room for </w:t>
      </w:r>
      <w:r>
        <w:rPr>
          <w:rFonts w:ascii="Times New Roman" w:hAnsi="Times New Roman" w:cs="Times New Roman"/>
          <w:sz w:val="24"/>
          <w:szCs w:val="24"/>
        </w:rPr>
        <w:t>two months prior to incubation</w:t>
      </w:r>
      <w:r w:rsidRPr="00C27016">
        <w:rPr>
          <w:rFonts w:ascii="Times New Roman" w:hAnsi="Times New Roman" w:cs="Times New Roman"/>
          <w:sz w:val="24"/>
          <w:szCs w:val="24"/>
        </w:rPr>
        <w:t>.</w:t>
      </w:r>
    </w:p>
    <w:p w14:paraId="3DB9D482" w14:textId="77777777" w:rsidR="0031692F" w:rsidRPr="00C27016" w:rsidRDefault="0031692F" w:rsidP="0031692F">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ab/>
        <w:t>2.2.3 Experiment 2 i</w:t>
      </w:r>
      <w:r w:rsidRPr="00C27016">
        <w:rPr>
          <w:rFonts w:ascii="Times New Roman" w:hAnsi="Times New Roman" w:cs="Times New Roman"/>
          <w:sz w:val="24"/>
          <w:szCs w:val="24"/>
        </w:rPr>
        <w:t>ncubations</w:t>
      </w:r>
    </w:p>
    <w:p w14:paraId="1D1A5386" w14:textId="3E597770" w:rsidR="0031692F" w:rsidRDefault="0031692F" w:rsidP="0031692F">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Incubation conditions for control-2 and air-dry/rewet treatment samples were identical. Incubations were performed in duplicate. </w:t>
      </w:r>
      <w:r w:rsidR="00E35FA6">
        <w:rPr>
          <w:rFonts w:ascii="Times New Roman" w:hAnsi="Times New Roman" w:cs="Times New Roman"/>
          <w:sz w:val="24"/>
          <w:szCs w:val="24"/>
        </w:rPr>
        <w:t>We weighed out</w:t>
      </w:r>
      <w:r>
        <w:rPr>
          <w:rFonts w:ascii="Times New Roman" w:hAnsi="Times New Roman" w:cs="Times New Roman"/>
          <w:sz w:val="24"/>
          <w:szCs w:val="24"/>
        </w:rPr>
        <w:t xml:space="preserve"> 20 g (air-dry equivalent) of soil </w:t>
      </w:r>
      <w:r w:rsidR="00E35FA6">
        <w:rPr>
          <w:rFonts w:ascii="Times New Roman" w:hAnsi="Times New Roman" w:cs="Times New Roman"/>
          <w:sz w:val="24"/>
          <w:szCs w:val="24"/>
        </w:rPr>
        <w:t xml:space="preserve">into 250 ml beakers and </w:t>
      </w:r>
      <w:r w:rsidRPr="00C27016">
        <w:rPr>
          <w:rFonts w:ascii="Times New Roman" w:hAnsi="Times New Roman" w:cs="Times New Roman"/>
          <w:sz w:val="24"/>
          <w:szCs w:val="24"/>
        </w:rPr>
        <w:t xml:space="preserve">placed </w:t>
      </w:r>
      <w:r w:rsidR="00E35FA6">
        <w:rPr>
          <w:rFonts w:ascii="Times New Roman" w:hAnsi="Times New Roman" w:cs="Times New Roman"/>
          <w:sz w:val="24"/>
          <w:szCs w:val="24"/>
        </w:rPr>
        <w:t xml:space="preserve">them </w:t>
      </w:r>
      <w:r w:rsidRPr="00C27016">
        <w:rPr>
          <w:rFonts w:ascii="Times New Roman" w:hAnsi="Times New Roman" w:cs="Times New Roman"/>
          <w:sz w:val="24"/>
          <w:szCs w:val="24"/>
        </w:rPr>
        <w:t xml:space="preserve">into </w:t>
      </w:r>
      <w:r w:rsidR="00E35FA6">
        <w:rPr>
          <w:rFonts w:ascii="Times New Roman" w:hAnsi="Times New Roman" w:cs="Times New Roman"/>
          <w:sz w:val="24"/>
          <w:szCs w:val="24"/>
        </w:rPr>
        <w:t>the same style incubation vessels as used for the Experiment 1 incubations</w:t>
      </w:r>
      <w:r>
        <w:rPr>
          <w:rFonts w:ascii="Times New Roman" w:hAnsi="Times New Roman" w:cs="Times New Roman"/>
          <w:sz w:val="24"/>
          <w:szCs w:val="24"/>
        </w:rPr>
        <w:t xml:space="preserve">. </w:t>
      </w:r>
      <w:r w:rsidR="00E35FA6">
        <w:rPr>
          <w:rFonts w:ascii="Times New Roman" w:hAnsi="Times New Roman" w:cs="Times New Roman"/>
          <w:sz w:val="24"/>
          <w:szCs w:val="24"/>
        </w:rPr>
        <w:t xml:space="preserve">Prior to sealing the jars we </w:t>
      </w:r>
      <w:r>
        <w:rPr>
          <w:rFonts w:ascii="Times New Roman" w:hAnsi="Times New Roman" w:cs="Times New Roman"/>
          <w:sz w:val="24"/>
          <w:szCs w:val="24"/>
        </w:rPr>
        <w:t>adjusted</w:t>
      </w:r>
      <w:r w:rsidR="00E35FA6">
        <w:rPr>
          <w:rFonts w:ascii="Times New Roman" w:hAnsi="Times New Roman" w:cs="Times New Roman"/>
          <w:sz w:val="24"/>
          <w:szCs w:val="24"/>
        </w:rPr>
        <w:t xml:space="preserve"> the soil moisture content</w:t>
      </w:r>
      <w:r w:rsidRPr="00C27016">
        <w:rPr>
          <w:rFonts w:ascii="Times New Roman" w:hAnsi="Times New Roman" w:cs="Times New Roman"/>
          <w:sz w:val="24"/>
          <w:szCs w:val="24"/>
        </w:rPr>
        <w:t xml:space="preserve"> </w:t>
      </w:r>
      <w:r w:rsidR="00E35FA6">
        <w:rPr>
          <w:rFonts w:ascii="Times New Roman" w:hAnsi="Times New Roman" w:cs="Times New Roman"/>
          <w:sz w:val="24"/>
          <w:szCs w:val="24"/>
        </w:rPr>
        <w:t xml:space="preserve">to </w:t>
      </w:r>
      <w:r w:rsidRPr="00C27016">
        <w:rPr>
          <w:rFonts w:ascii="Times New Roman" w:hAnsi="Times New Roman" w:cs="Times New Roman"/>
          <w:sz w:val="24"/>
          <w:szCs w:val="24"/>
        </w:rPr>
        <w:t xml:space="preserve">60% </w:t>
      </w:r>
      <w:r>
        <w:rPr>
          <w:rFonts w:ascii="Times New Roman" w:hAnsi="Times New Roman" w:cs="Times New Roman"/>
          <w:sz w:val="24"/>
          <w:szCs w:val="24"/>
        </w:rPr>
        <w:t>WHC</w:t>
      </w:r>
      <w:r w:rsidRPr="00C27016">
        <w:rPr>
          <w:rFonts w:ascii="Times New Roman" w:hAnsi="Times New Roman" w:cs="Times New Roman"/>
          <w:sz w:val="24"/>
          <w:szCs w:val="24"/>
        </w:rPr>
        <w:t xml:space="preserve"> </w:t>
      </w:r>
      <w:r>
        <w:rPr>
          <w:rFonts w:ascii="Times New Roman" w:hAnsi="Times New Roman" w:cs="Times New Roman"/>
          <w:sz w:val="24"/>
          <w:szCs w:val="24"/>
        </w:rPr>
        <w:t>in the same manner as Experiment 1 samples (section 2.1.3)</w:t>
      </w:r>
      <w:r w:rsidR="00E35FA6">
        <w:rPr>
          <w:rFonts w:ascii="Times New Roman" w:hAnsi="Times New Roman" w:cs="Times New Roman"/>
          <w:sz w:val="24"/>
          <w:szCs w:val="24"/>
        </w:rPr>
        <w:t>:</w:t>
      </w:r>
      <w:r w:rsidRPr="00C27016">
        <w:rPr>
          <w:rFonts w:ascii="Times New Roman" w:hAnsi="Times New Roman" w:cs="Times New Roman"/>
          <w:sz w:val="24"/>
          <w:szCs w:val="24"/>
        </w:rPr>
        <w:t xml:space="preserve"> </w:t>
      </w:r>
      <w:r>
        <w:rPr>
          <w:rFonts w:ascii="Times New Roman" w:hAnsi="Times New Roman" w:cs="Times New Roman"/>
          <w:sz w:val="24"/>
          <w:szCs w:val="24"/>
        </w:rPr>
        <w:t>either f</w:t>
      </w:r>
      <w:r w:rsidRPr="00C27016">
        <w:rPr>
          <w:rFonts w:ascii="Times New Roman" w:hAnsi="Times New Roman" w:cs="Times New Roman"/>
          <w:sz w:val="24"/>
          <w:szCs w:val="24"/>
        </w:rPr>
        <w:t>rom</w:t>
      </w:r>
      <w:r>
        <w:rPr>
          <w:rFonts w:ascii="Times New Roman" w:hAnsi="Times New Roman" w:cs="Times New Roman"/>
          <w:sz w:val="24"/>
          <w:szCs w:val="24"/>
        </w:rPr>
        <w:t xml:space="preserve"> field moisture (control-2</w:t>
      </w:r>
      <w:r w:rsidRPr="00C27016">
        <w:rPr>
          <w:rFonts w:ascii="Times New Roman" w:hAnsi="Times New Roman" w:cs="Times New Roman"/>
          <w:sz w:val="24"/>
          <w:szCs w:val="24"/>
        </w:rPr>
        <w:t xml:space="preserve"> samples) or from air-dried conditions (air-dry</w:t>
      </w:r>
      <w:r>
        <w:rPr>
          <w:rFonts w:ascii="Times New Roman" w:hAnsi="Times New Roman" w:cs="Times New Roman"/>
          <w:sz w:val="24"/>
          <w:szCs w:val="24"/>
        </w:rPr>
        <w:t>/rewet</w:t>
      </w:r>
      <w:r w:rsidRPr="00C27016">
        <w:rPr>
          <w:rFonts w:ascii="Times New Roman" w:hAnsi="Times New Roman" w:cs="Times New Roman"/>
          <w:sz w:val="24"/>
          <w:szCs w:val="24"/>
        </w:rPr>
        <w:t xml:space="preserve"> </w:t>
      </w:r>
      <w:r>
        <w:rPr>
          <w:rFonts w:ascii="Times New Roman" w:hAnsi="Times New Roman" w:cs="Times New Roman"/>
          <w:sz w:val="24"/>
          <w:szCs w:val="24"/>
        </w:rPr>
        <w:t xml:space="preserve">samples). </w:t>
      </w:r>
      <w:r w:rsidR="00E35FA6">
        <w:rPr>
          <w:rFonts w:ascii="Times New Roman" w:hAnsi="Times New Roman" w:cs="Times New Roman"/>
          <w:sz w:val="24"/>
          <w:szCs w:val="24"/>
        </w:rPr>
        <w:t>Following moisture adjustment</w:t>
      </w:r>
      <w:r w:rsidRPr="00C27016">
        <w:rPr>
          <w:rFonts w:ascii="Times New Roman" w:hAnsi="Times New Roman" w:cs="Times New Roman"/>
          <w:sz w:val="24"/>
          <w:szCs w:val="24"/>
        </w:rPr>
        <w:t xml:space="preserve"> jars were flushed with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-free air, sealed, and left to incubate for a </w:t>
      </w:r>
      <w:r>
        <w:rPr>
          <w:rFonts w:ascii="Times New Roman" w:hAnsi="Times New Roman" w:cs="Times New Roman"/>
          <w:sz w:val="24"/>
          <w:szCs w:val="24"/>
        </w:rPr>
        <w:t>4 d</w:t>
      </w:r>
      <w:r w:rsidRPr="00C27016">
        <w:rPr>
          <w:rFonts w:ascii="Times New Roman" w:hAnsi="Times New Roman" w:cs="Times New Roman"/>
          <w:sz w:val="24"/>
          <w:szCs w:val="24"/>
        </w:rPr>
        <w:t xml:space="preserve"> </w:t>
      </w:r>
      <w:r>
        <w:rPr>
          <w:rFonts w:ascii="Times New Roman" w:hAnsi="Times New Roman" w:cs="Times New Roman"/>
          <w:sz w:val="24"/>
          <w:szCs w:val="24"/>
        </w:rPr>
        <w:t>first enclosure</w:t>
      </w:r>
      <w:r w:rsidRPr="00C27016">
        <w:rPr>
          <w:rFonts w:ascii="Times New Roman" w:hAnsi="Times New Roman" w:cs="Times New Roman"/>
          <w:sz w:val="24"/>
          <w:szCs w:val="24"/>
        </w:rPr>
        <w:t xml:space="preserve"> period. After the </w:t>
      </w:r>
      <w:r>
        <w:rPr>
          <w:rFonts w:ascii="Times New Roman" w:hAnsi="Times New Roman" w:cs="Times New Roman"/>
          <w:sz w:val="24"/>
          <w:szCs w:val="24"/>
        </w:rPr>
        <w:t xml:space="preserve">first enclosure period the </w:t>
      </w:r>
      <w:r w:rsidRPr="00C27016">
        <w:rPr>
          <w:rFonts w:ascii="Times New Roman" w:hAnsi="Times New Roman" w:cs="Times New Roman"/>
          <w:sz w:val="24"/>
          <w:szCs w:val="24"/>
        </w:rPr>
        <w:t>jars were flushed again, and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was allowed to accumulate</w:t>
      </w:r>
      <w:r>
        <w:rPr>
          <w:rFonts w:ascii="Times New Roman" w:hAnsi="Times New Roman" w:cs="Times New Roman"/>
          <w:sz w:val="24"/>
          <w:szCs w:val="24"/>
        </w:rPr>
        <w:t xml:space="preserve"> for a second enclosure period (Table 2).</w:t>
      </w:r>
    </w:p>
    <w:p w14:paraId="0B9A6C51" w14:textId="0215BC16" w:rsidR="0031692F" w:rsidRPr="003D0E01" w:rsidRDefault="0031692F" w:rsidP="0031692F">
      <w:pPr>
        <w:pStyle w:val="Normal1"/>
        <w:spacing w:before="120" w:line="360" w:lineRule="auto"/>
        <w:rPr>
          <w:rFonts w:ascii="Times New Roman" w:eastAsia="Arial Unicode MS" w:hAnsi="Times New Roman" w:cs="Times New Roman"/>
          <w:sz w:val="24"/>
          <w:szCs w:val="24"/>
        </w:rPr>
      </w:pPr>
      <w:r w:rsidRPr="00C27016">
        <w:rPr>
          <w:rFonts w:ascii="Times New Roman" w:hAnsi="Times New Roman" w:cs="Times New Roman"/>
          <w:sz w:val="24"/>
          <w:szCs w:val="24"/>
        </w:rPr>
        <w:t>Headspace CO</w:t>
      </w:r>
      <w:r w:rsidRPr="00C27016">
        <w:rPr>
          <w:rFonts w:ascii="Times New Roman" w:hAnsi="Times New Roman" w:cs="Times New Roman"/>
          <w:sz w:val="24"/>
          <w:szCs w:val="24"/>
          <w:vertAlign w:val="subscript"/>
        </w:rPr>
        <w:t xml:space="preserve">2 </w:t>
      </w:r>
      <w:r w:rsidRPr="00C27016">
        <w:rPr>
          <w:rFonts w:ascii="Times New Roman" w:hAnsi="Times New Roman" w:cs="Times New Roman"/>
          <w:sz w:val="24"/>
          <w:szCs w:val="24"/>
        </w:rPr>
        <w:t xml:space="preserve">concentrations </w:t>
      </w:r>
      <w:r>
        <w:rPr>
          <w:rFonts w:ascii="Times New Roman" w:hAnsi="Times New Roman" w:cs="Times New Roman"/>
          <w:sz w:val="24"/>
          <w:szCs w:val="24"/>
        </w:rPr>
        <w:t xml:space="preserve">of both contol-2 and air-dry/rewet incubations </w:t>
      </w:r>
      <w:r w:rsidRPr="00C27016">
        <w:rPr>
          <w:rFonts w:ascii="Times New Roman" w:hAnsi="Times New Roman" w:cs="Times New Roman"/>
          <w:sz w:val="24"/>
          <w:szCs w:val="24"/>
        </w:rPr>
        <w:t xml:space="preserve">were measured </w:t>
      </w:r>
      <w:r>
        <w:rPr>
          <w:rFonts w:ascii="Times New Roman" w:hAnsi="Times New Roman" w:cs="Times New Roman"/>
          <w:sz w:val="24"/>
          <w:szCs w:val="24"/>
        </w:rPr>
        <w:t xml:space="preserve">following the same protocol as the air-dry/rewet + storage incubations in Experiment 1: daily during the rewetting pulse period, and </w:t>
      </w:r>
      <w:r w:rsidRPr="00C27016">
        <w:rPr>
          <w:rFonts w:ascii="Times New Roman" w:hAnsi="Times New Roman" w:cs="Times New Roman"/>
          <w:sz w:val="24"/>
          <w:szCs w:val="24"/>
        </w:rPr>
        <w:t xml:space="preserve">one to three times per week during the </w:t>
      </w:r>
      <w:r>
        <w:rPr>
          <w:rFonts w:ascii="Times New Roman" w:hAnsi="Times New Roman" w:cs="Times New Roman"/>
          <w:sz w:val="24"/>
          <w:szCs w:val="24"/>
        </w:rPr>
        <w:t xml:space="preserve">second enclosure </w:t>
      </w:r>
      <w:r w:rsidRPr="00C27016">
        <w:rPr>
          <w:rFonts w:ascii="Times New Roman" w:hAnsi="Times New Roman" w:cs="Times New Roman"/>
          <w:sz w:val="24"/>
          <w:szCs w:val="24"/>
        </w:rPr>
        <w:t>period</w:t>
      </w:r>
      <w:r>
        <w:rPr>
          <w:rFonts w:ascii="Times New Roman" w:hAnsi="Times New Roman" w:cs="Times New Roman"/>
          <w:sz w:val="24"/>
          <w:szCs w:val="24"/>
        </w:rPr>
        <w:t xml:space="preserve"> depending on</w:t>
      </w:r>
      <w:r w:rsidRPr="00C27016">
        <w:rPr>
          <w:rFonts w:ascii="Times New Roman" w:hAnsi="Times New Roman" w:cs="Times New Roman"/>
          <w:sz w:val="24"/>
          <w:szCs w:val="24"/>
        </w:rPr>
        <w:t xml:space="preserve"> respiration rates. </w:t>
      </w:r>
      <w:r w:rsidRPr="00C27016">
        <w:rPr>
          <w:rFonts w:ascii="Times New Roman" w:eastAsia="Arial Unicode MS" w:hAnsi="Times New Roman" w:cs="Times New Roman"/>
          <w:sz w:val="24"/>
          <w:szCs w:val="24"/>
        </w:rPr>
        <w:t>Headspace gas samples were collected and analyzed for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and δ</w:t>
      </w:r>
      <w:r w:rsidRPr="00C27016">
        <w:rPr>
          <w:rFonts w:ascii="Times New Roman" w:hAnsi="Times New Roman" w:cs="Times New Roman"/>
          <w:sz w:val="24"/>
          <w:szCs w:val="24"/>
          <w:vertAlign w:val="superscript"/>
        </w:rPr>
        <w:t>13</w:t>
      </w:r>
      <w:r w:rsidRPr="00C27016">
        <w:rPr>
          <w:rFonts w:ascii="Times New Roman" w:eastAsia="Arial Unicode MS" w:hAnsi="Times New Roman" w:cs="Times New Roman"/>
          <w:sz w:val="24"/>
          <w:szCs w:val="24"/>
        </w:rPr>
        <w:t xml:space="preserve">C content at the end of both the </w:t>
      </w:r>
      <w:r>
        <w:rPr>
          <w:rFonts w:ascii="Times New Roman" w:eastAsia="Arial Unicode MS" w:hAnsi="Times New Roman" w:cs="Times New Roman"/>
          <w:sz w:val="24"/>
          <w:szCs w:val="24"/>
        </w:rPr>
        <w:t>rewetting pulse period</w:t>
      </w:r>
      <w:r w:rsidRPr="00C27016">
        <w:rPr>
          <w:rFonts w:ascii="Times New Roman" w:eastAsia="Arial Unicode MS" w:hAnsi="Times New Roman" w:cs="Times New Roman"/>
          <w:sz w:val="24"/>
          <w:szCs w:val="24"/>
        </w:rPr>
        <w:t xml:space="preserve"> and the </w:t>
      </w:r>
      <w:r>
        <w:rPr>
          <w:rFonts w:ascii="Times New Roman" w:eastAsia="Arial Unicode MS" w:hAnsi="Times New Roman" w:cs="Times New Roman"/>
          <w:sz w:val="24"/>
          <w:szCs w:val="24"/>
        </w:rPr>
        <w:t>second enclosure</w:t>
      </w:r>
      <w:r w:rsidRPr="00C27016">
        <w:rPr>
          <w:rFonts w:ascii="Times New Roman" w:eastAsia="Arial Unicode MS" w:hAnsi="Times New Roman" w:cs="Times New Roman"/>
          <w:sz w:val="24"/>
          <w:szCs w:val="24"/>
        </w:rPr>
        <w:t xml:space="preserve"> period</w:t>
      </w:r>
      <w:r>
        <w:rPr>
          <w:rFonts w:ascii="Times New Roman" w:eastAsia="Arial Unicode MS" w:hAnsi="Times New Roman" w:cs="Times New Roman"/>
          <w:sz w:val="24"/>
          <w:szCs w:val="24"/>
        </w:rPr>
        <w:t>.</w:t>
      </w:r>
      <w:r w:rsidR="00E35FA6">
        <w:rPr>
          <w:rFonts w:ascii="Times New Roman" w:eastAsia="Arial Unicode MS" w:hAnsi="Times New Roman" w:cs="Times New Roman"/>
          <w:sz w:val="24"/>
          <w:szCs w:val="24"/>
        </w:rPr>
        <w:t xml:space="preserve"> </w:t>
      </w:r>
      <w:r>
        <w:rPr>
          <w:rFonts w:ascii="Times New Roman" w:hAnsi="Times New Roman" w:cs="Times New Roman"/>
          <w:sz w:val="24"/>
          <w:szCs w:val="24"/>
        </w:rPr>
        <w:t>Control-2 samples were allowed to incubate until &gt; 0.5 mg of CO</w:t>
      </w:r>
      <w:r w:rsidRPr="0045113B">
        <w:rPr>
          <w:rFonts w:ascii="Times New Roman" w:hAnsi="Times New Roman" w:cs="Times New Roman"/>
          <w:sz w:val="24"/>
          <w:szCs w:val="24"/>
          <w:vertAlign w:val="subscript"/>
        </w:rPr>
        <w:t>2</w:t>
      </w:r>
      <w:r>
        <w:rPr>
          <w:rFonts w:ascii="Times New Roman" w:hAnsi="Times New Roman" w:cs="Times New Roman"/>
          <w:sz w:val="24"/>
          <w:szCs w:val="24"/>
        </w:rPr>
        <w:t>-C was present in the jar headspace, which is the quantity needed to measure ∆</w:t>
      </w:r>
      <w:r w:rsidRPr="0045113B">
        <w:rPr>
          <w:rFonts w:ascii="Times New Roman" w:hAnsi="Times New Roman" w:cs="Times New Roman"/>
          <w:sz w:val="24"/>
          <w:szCs w:val="24"/>
          <w:vertAlign w:val="superscript"/>
        </w:rPr>
        <w:t>14</w:t>
      </w:r>
      <w:r>
        <w:rPr>
          <w:rFonts w:ascii="Times New Roman" w:hAnsi="Times New Roman" w:cs="Times New Roman"/>
          <w:sz w:val="24"/>
          <w:szCs w:val="24"/>
        </w:rPr>
        <w:t xml:space="preserve">C. </w:t>
      </w:r>
      <w:r w:rsidR="00E35FA6">
        <w:rPr>
          <w:rFonts w:ascii="Times New Roman" w:hAnsi="Times New Roman" w:cs="Times New Roman"/>
          <w:sz w:val="24"/>
          <w:szCs w:val="24"/>
        </w:rPr>
        <w:t>I</w:t>
      </w:r>
      <w:r>
        <w:rPr>
          <w:rFonts w:ascii="Times New Roman" w:hAnsi="Times New Roman" w:cs="Times New Roman"/>
          <w:sz w:val="24"/>
          <w:szCs w:val="24"/>
        </w:rPr>
        <w:t>ncubations for the air-dry/rewet treatment samples were allowed to proceed until the same amount of CO</w:t>
      </w:r>
      <w:r w:rsidRPr="009D6F90">
        <w:rPr>
          <w:rFonts w:ascii="Times New Roman" w:hAnsi="Times New Roman" w:cs="Times New Roman"/>
          <w:sz w:val="24"/>
          <w:szCs w:val="24"/>
          <w:vertAlign w:val="subscript"/>
        </w:rPr>
        <w:t>2</w:t>
      </w:r>
      <w:r>
        <w:rPr>
          <w:rFonts w:ascii="Times New Roman" w:hAnsi="Times New Roman" w:cs="Times New Roman"/>
          <w:sz w:val="24"/>
          <w:szCs w:val="24"/>
        </w:rPr>
        <w:t xml:space="preserve"> was respired per g of soil C as in the </w:t>
      </w:r>
      <w:r w:rsidR="00E35FA6">
        <w:rPr>
          <w:rFonts w:ascii="Times New Roman" w:hAnsi="Times New Roman" w:cs="Times New Roman"/>
          <w:sz w:val="24"/>
          <w:szCs w:val="24"/>
        </w:rPr>
        <w:t>corresponding</w:t>
      </w:r>
      <w:r>
        <w:rPr>
          <w:rFonts w:ascii="Times New Roman" w:hAnsi="Times New Roman" w:cs="Times New Roman"/>
          <w:sz w:val="24"/>
          <w:szCs w:val="24"/>
        </w:rPr>
        <w:t xml:space="preserve"> control-2 sample. </w:t>
      </w:r>
      <w:r w:rsidRPr="00C27016">
        <w:rPr>
          <w:rFonts w:ascii="Times New Roman" w:hAnsi="Times New Roman" w:cs="Times New Roman"/>
          <w:sz w:val="24"/>
          <w:szCs w:val="24"/>
        </w:rPr>
        <w:t>All samples were incubated at 20º C.</w:t>
      </w:r>
    </w:p>
    <w:p w14:paraId="3E3A11EE" w14:textId="77777777" w:rsidR="0031692F" w:rsidRDefault="0031692F" w:rsidP="0031692F">
      <w:pPr>
        <w:pStyle w:val="Normal1"/>
        <w:spacing w:before="120" w:line="360" w:lineRule="auto"/>
        <w:ind w:firstLine="720"/>
        <w:rPr>
          <w:rFonts w:ascii="Times New Roman" w:hAnsi="Times New Roman" w:cs="Times New Roman"/>
          <w:sz w:val="24"/>
          <w:szCs w:val="24"/>
        </w:rPr>
      </w:pPr>
      <w:r w:rsidRPr="00C27016">
        <w:rPr>
          <w:rFonts w:ascii="Times New Roman" w:hAnsi="Times New Roman" w:cs="Times New Roman"/>
          <w:sz w:val="24"/>
          <w:szCs w:val="24"/>
        </w:rPr>
        <w:t>2.3 Experiment 3</w:t>
      </w:r>
      <w:r>
        <w:rPr>
          <w:rFonts w:ascii="Times New Roman" w:hAnsi="Times New Roman" w:cs="Times New Roman"/>
          <w:sz w:val="24"/>
          <w:szCs w:val="24"/>
        </w:rPr>
        <w:t>:</w:t>
      </w:r>
      <w:r w:rsidRPr="00E258C9">
        <w:rPr>
          <w:rFonts w:ascii="Times New Roman" w:hAnsi="Times New Roman" w:cs="Times New Roman"/>
          <w:sz w:val="24"/>
          <w:szCs w:val="24"/>
        </w:rPr>
        <w:t xml:space="preserve"> </w:t>
      </w:r>
      <w:r>
        <w:rPr>
          <w:rFonts w:ascii="Times New Roman" w:hAnsi="Times New Roman" w:cs="Times New Roman"/>
          <w:sz w:val="24"/>
          <w:szCs w:val="24"/>
        </w:rPr>
        <w:t>storage duration</w:t>
      </w:r>
    </w:p>
    <w:p w14:paraId="1E3C8173" w14:textId="77777777" w:rsidR="001A13C8" w:rsidRDefault="001A13C8" w:rsidP="001A13C8">
      <w:pPr>
        <w:pStyle w:val="Normal1"/>
        <w:spacing w:before="120" w:line="360" w:lineRule="auto"/>
        <w:rPr>
          <w:ins w:id="50" w:author="Jeff Beem-Miller" w:date="2021-06-14T19:09:00Z"/>
          <w:rFonts w:ascii="Times New Roman" w:hAnsi="Times New Roman" w:cs="Times New Roman"/>
          <w:sz w:val="24"/>
          <w:szCs w:val="24"/>
        </w:rPr>
      </w:pPr>
      <w:commentRangeStart w:id="51"/>
      <w:ins w:id="52" w:author="Jeff Beem-Miller" w:date="2021-06-14T19:09:00Z">
        <w:r>
          <w:rPr>
            <w:rFonts w:ascii="Times New Roman" w:hAnsi="Times New Roman" w:cs="Times New Roman"/>
            <w:sz w:val="24"/>
            <w:szCs w:val="24"/>
          </w:rPr>
          <w:t>We</w:t>
        </w:r>
        <w:commentRangeEnd w:id="51"/>
        <w:r>
          <w:rPr>
            <w:rStyle w:val="CommentReference"/>
          </w:rPr>
          <w:commentReference w:id="51"/>
        </w:r>
        <w:r>
          <w:rPr>
            <w:rFonts w:ascii="Times New Roman" w:hAnsi="Times New Roman" w:cs="Times New Roman"/>
            <w:sz w:val="24"/>
            <w:szCs w:val="24"/>
          </w:rPr>
          <w:t xml:space="preserve"> were forced to modify the incubation conditions for Experiment 3 samples slightly (both control and treatment) from the protocols followed for Experiments 1 and 2 in order to accommodate the variation in experimental design of the initial incubations, which were conducted by different investigators in different labs as part of six unrelated experiments. We designated these initial incubations as the control samples for Experiment 3 (hereafter “control-3”). While control-3 sample incubations varied according to the goals of the original experiments, we aimed to maintain the same amount of CO</w:t>
        </w:r>
        <w:r w:rsidRPr="00C01F5E">
          <w:rPr>
            <w:rFonts w:ascii="Times New Roman" w:hAnsi="Times New Roman" w:cs="Times New Roman"/>
            <w:sz w:val="24"/>
            <w:szCs w:val="24"/>
            <w:vertAlign w:val="subscript"/>
          </w:rPr>
          <w:t>2</w:t>
        </w:r>
        <w:r>
          <w:rPr>
            <w:rFonts w:ascii="Times New Roman" w:hAnsi="Times New Roman" w:cs="Times New Roman"/>
            <w:sz w:val="24"/>
            <w:szCs w:val="24"/>
          </w:rPr>
          <w:t xml:space="preserve"> respired and the same soil moisture content between paired control-3 and storage duration treatment sample incubations.</w:t>
        </w:r>
      </w:ins>
    </w:p>
    <w:p w14:paraId="54CE9B45" w14:textId="0D736027" w:rsidR="0031692F" w:rsidDel="001A13C8" w:rsidRDefault="0031692F" w:rsidP="0031692F">
      <w:pPr>
        <w:pStyle w:val="Normal1"/>
        <w:spacing w:before="120" w:line="360" w:lineRule="auto"/>
        <w:rPr>
          <w:del w:id="54" w:author="Jeff Beem-Miller" w:date="2021-06-14T19:09:00Z"/>
          <w:rFonts w:ascii="Times New Roman" w:hAnsi="Times New Roman" w:cs="Times New Roman"/>
          <w:sz w:val="24"/>
          <w:szCs w:val="24"/>
        </w:rPr>
      </w:pPr>
      <w:del w:id="55" w:author="Jeff Beem-Miller" w:date="2021-06-14T19:09:00Z">
        <w:r w:rsidDel="001A13C8">
          <w:rPr>
            <w:rFonts w:ascii="Times New Roman" w:hAnsi="Times New Roman" w:cs="Times New Roman"/>
            <w:sz w:val="24"/>
            <w:szCs w:val="24"/>
          </w:rPr>
          <w:delText xml:space="preserve">We were forced to modify the incubation conditions for Experiment 3 samples slightly from the protocols followed for Experiments 1 and 2 in order to accommodate the variation in experimental design of the </w:delText>
        </w:r>
        <w:r w:rsidR="00BB0EE8" w:rsidDel="001A13C8">
          <w:rPr>
            <w:rFonts w:ascii="Times New Roman" w:hAnsi="Times New Roman" w:cs="Times New Roman"/>
            <w:sz w:val="24"/>
            <w:szCs w:val="24"/>
          </w:rPr>
          <w:delText>initial</w:delText>
        </w:r>
        <w:r w:rsidDel="001A13C8">
          <w:rPr>
            <w:rFonts w:ascii="Times New Roman" w:hAnsi="Times New Roman" w:cs="Times New Roman"/>
            <w:sz w:val="24"/>
            <w:szCs w:val="24"/>
          </w:rPr>
          <w:delText xml:space="preserve"> incubations, which were conducted by different investigators in different labs as part of six unrelated experiments. </w:delText>
        </w:r>
        <w:r w:rsidR="00BB0EE8" w:rsidDel="001A13C8">
          <w:rPr>
            <w:rFonts w:ascii="Times New Roman" w:hAnsi="Times New Roman" w:cs="Times New Roman"/>
            <w:sz w:val="24"/>
            <w:szCs w:val="24"/>
          </w:rPr>
          <w:delText>We designated these initial incubations as the control samples for Experiment 3 (hereafter “control-3”).</w:delText>
        </w:r>
      </w:del>
    </w:p>
    <w:p w14:paraId="15278EAB" w14:textId="77777777" w:rsidR="0031692F" w:rsidRDefault="0031692F" w:rsidP="0031692F">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ab/>
        <w:t xml:space="preserve">2.3.1 </w:t>
      </w:r>
      <w:r w:rsidRPr="00C27016">
        <w:rPr>
          <w:rFonts w:ascii="Times New Roman" w:hAnsi="Times New Roman" w:cs="Times New Roman"/>
          <w:sz w:val="24"/>
          <w:szCs w:val="24"/>
        </w:rPr>
        <w:t>Experiment 3</w:t>
      </w:r>
      <w:r>
        <w:rPr>
          <w:rFonts w:ascii="Times New Roman" w:hAnsi="Times New Roman" w:cs="Times New Roman"/>
          <w:sz w:val="24"/>
          <w:szCs w:val="24"/>
        </w:rPr>
        <w:t xml:space="preserve"> s</w:t>
      </w:r>
      <w:r w:rsidRPr="00C27016">
        <w:rPr>
          <w:rFonts w:ascii="Times New Roman" w:hAnsi="Times New Roman" w:cs="Times New Roman"/>
          <w:sz w:val="24"/>
          <w:szCs w:val="24"/>
        </w:rPr>
        <w:t>ample selection</w:t>
      </w:r>
    </w:p>
    <w:p w14:paraId="2998FF7A" w14:textId="7119AA60" w:rsidR="0031692F" w:rsidRDefault="0031692F" w:rsidP="0031692F">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The main criteria for sample selection for Experiment 3 were: 1) samples were split prior to original incubation, with one portion air-dried and archived in amounts adequate for a repeated incubation;  2) ∆</w:t>
      </w:r>
      <w:r w:rsidRPr="00407914">
        <w:rPr>
          <w:rFonts w:ascii="Times New Roman" w:hAnsi="Times New Roman" w:cs="Times New Roman"/>
          <w:sz w:val="24"/>
          <w:szCs w:val="24"/>
          <w:vertAlign w:val="superscript"/>
        </w:rPr>
        <w:t>14</w:t>
      </w:r>
      <w:r>
        <w:rPr>
          <w:rFonts w:ascii="Times New Roman" w:hAnsi="Times New Roman" w:cs="Times New Roman"/>
          <w:sz w:val="24"/>
          <w:szCs w:val="24"/>
        </w:rPr>
        <w:t>C-CO</w:t>
      </w:r>
      <w:r w:rsidRPr="00407914">
        <w:rPr>
          <w:rFonts w:ascii="Times New Roman" w:hAnsi="Times New Roman" w:cs="Times New Roman"/>
          <w:sz w:val="24"/>
          <w:szCs w:val="24"/>
          <w:vertAlign w:val="subscript"/>
        </w:rPr>
        <w:t>2</w:t>
      </w:r>
      <w:r w:rsidR="007918E5">
        <w:rPr>
          <w:rFonts w:ascii="Times New Roman" w:hAnsi="Times New Roman" w:cs="Times New Roman"/>
          <w:sz w:val="24"/>
          <w:szCs w:val="24"/>
        </w:rPr>
        <w:t xml:space="preserve"> was measured from soils incubated</w:t>
      </w:r>
      <w:r>
        <w:rPr>
          <w:rFonts w:ascii="Times New Roman" w:hAnsi="Times New Roman" w:cs="Times New Roman"/>
          <w:sz w:val="24"/>
          <w:szCs w:val="24"/>
        </w:rPr>
        <w:t xml:space="preserve"> c</w:t>
      </w:r>
      <w:r w:rsidR="007918E5">
        <w:rPr>
          <w:rFonts w:ascii="Times New Roman" w:hAnsi="Times New Roman" w:cs="Times New Roman"/>
          <w:sz w:val="24"/>
          <w:szCs w:val="24"/>
        </w:rPr>
        <w:t xml:space="preserve">lose to the time of collection </w:t>
      </w:r>
      <w:ins w:id="56" w:author="Susan Trumbore" w:date="2021-06-12T14:15:00Z">
        <w:r w:rsidR="00D342AC">
          <w:rPr>
            <w:rFonts w:ascii="Times New Roman" w:hAnsi="Times New Roman" w:cs="Times New Roman"/>
            <w:sz w:val="24"/>
            <w:szCs w:val="24"/>
          </w:rPr>
          <w:t>a</w:t>
        </w:r>
      </w:ins>
      <w:ins w:id="57" w:author="Susan Trumbore" w:date="2021-06-12T14:16:00Z">
        <w:r w:rsidR="00D342AC">
          <w:rPr>
            <w:rFonts w:ascii="Times New Roman" w:hAnsi="Times New Roman" w:cs="Times New Roman"/>
            <w:sz w:val="24"/>
            <w:szCs w:val="24"/>
          </w:rPr>
          <w:t>nd air dried after a relatively short (</w:t>
        </w:r>
      </w:ins>
      <w:r w:rsidR="007918E5">
        <w:rPr>
          <w:rFonts w:ascii="Times New Roman" w:hAnsi="Times New Roman" w:cs="Times New Roman"/>
          <w:sz w:val="24"/>
          <w:szCs w:val="24"/>
        </w:rPr>
        <w:t>one</w:t>
      </w:r>
      <w:r w:rsidR="00BB0EE8">
        <w:rPr>
          <w:rFonts w:ascii="Times New Roman" w:hAnsi="Times New Roman" w:cs="Times New Roman"/>
          <w:sz w:val="24"/>
          <w:szCs w:val="24"/>
        </w:rPr>
        <w:t xml:space="preserve"> to three weeks</w:t>
      </w:r>
      <w:ins w:id="58" w:author="Susan Trumbore" w:date="2021-06-12T14:16:00Z">
        <w:r w:rsidR="00D342AC">
          <w:rPr>
            <w:rFonts w:ascii="Times New Roman" w:hAnsi="Times New Roman" w:cs="Times New Roman"/>
            <w:sz w:val="24"/>
            <w:szCs w:val="24"/>
          </w:rPr>
          <w:t>)</w:t>
        </w:r>
      </w:ins>
      <w:r w:rsidR="00BB0EE8">
        <w:rPr>
          <w:rFonts w:ascii="Times New Roman" w:hAnsi="Times New Roman" w:cs="Times New Roman"/>
          <w:sz w:val="24"/>
          <w:szCs w:val="24"/>
        </w:rPr>
        <w:t xml:space="preserve"> incubation</w:t>
      </w:r>
      <w:ins w:id="59" w:author="Susan Trumbore" w:date="2021-06-12T14:16:00Z">
        <w:r w:rsidR="00D342AC">
          <w:rPr>
            <w:rFonts w:ascii="Times New Roman" w:hAnsi="Times New Roman" w:cs="Times New Roman"/>
            <w:sz w:val="24"/>
            <w:szCs w:val="24"/>
          </w:rPr>
          <w:t xml:space="preserve"> period</w:t>
        </w:r>
      </w:ins>
      <w:r w:rsidR="00BB0EE8">
        <w:rPr>
          <w:rFonts w:ascii="Times New Roman" w:hAnsi="Times New Roman" w:cs="Times New Roman"/>
          <w:sz w:val="24"/>
          <w:szCs w:val="24"/>
        </w:rPr>
        <w:t>.</w:t>
      </w:r>
      <w:r w:rsidR="007918E5">
        <w:rPr>
          <w:rFonts w:ascii="Times New Roman" w:hAnsi="Times New Roman" w:cs="Times New Roman"/>
          <w:sz w:val="24"/>
          <w:szCs w:val="24"/>
        </w:rPr>
        <w:t xml:space="preserve"> We sought to</w:t>
      </w:r>
      <w:r>
        <w:rPr>
          <w:rFonts w:ascii="Times New Roman" w:hAnsi="Times New Roman" w:cs="Times New Roman"/>
          <w:sz w:val="24"/>
          <w:szCs w:val="24"/>
        </w:rPr>
        <w:t xml:space="preserve"> </w:t>
      </w:r>
      <w:r w:rsidR="007918E5">
        <w:rPr>
          <w:rFonts w:ascii="Times New Roman" w:hAnsi="Times New Roman" w:cs="Times New Roman"/>
          <w:sz w:val="24"/>
          <w:szCs w:val="24"/>
        </w:rPr>
        <w:t>cover</w:t>
      </w:r>
      <w:r>
        <w:rPr>
          <w:rFonts w:ascii="Times New Roman" w:hAnsi="Times New Roman" w:cs="Times New Roman"/>
          <w:sz w:val="24"/>
          <w:szCs w:val="24"/>
        </w:rPr>
        <w:t xml:space="preserve"> a </w:t>
      </w:r>
      <w:r>
        <w:rPr>
          <w:rFonts w:ascii="Times New Roman" w:hAnsi="Times New Roman" w:cs="Times New Roman"/>
          <w:sz w:val="24"/>
          <w:szCs w:val="24"/>
        </w:rPr>
        <w:lastRenderedPageBreak/>
        <w:t>range of storage duration</w:t>
      </w:r>
      <w:r w:rsidR="007918E5">
        <w:rPr>
          <w:rFonts w:ascii="Times New Roman" w:hAnsi="Times New Roman" w:cs="Times New Roman"/>
          <w:sz w:val="24"/>
          <w:szCs w:val="24"/>
        </w:rPr>
        <w:t xml:space="preserve"> times </w:t>
      </w:r>
      <w:r>
        <w:rPr>
          <w:rFonts w:ascii="Times New Roman" w:hAnsi="Times New Roman" w:cs="Times New Roman"/>
          <w:sz w:val="24"/>
          <w:szCs w:val="24"/>
        </w:rPr>
        <w:t xml:space="preserve"> </w:t>
      </w:r>
      <w:r w:rsidR="007918E5">
        <w:rPr>
          <w:rFonts w:ascii="Times New Roman" w:hAnsi="Times New Roman" w:cs="Times New Roman"/>
          <w:sz w:val="24"/>
          <w:szCs w:val="24"/>
        </w:rPr>
        <w:t xml:space="preserve">(between </w:t>
      </w:r>
      <w:r>
        <w:rPr>
          <w:rFonts w:ascii="Times New Roman" w:hAnsi="Times New Roman" w:cs="Times New Roman"/>
          <w:sz w:val="24"/>
          <w:szCs w:val="24"/>
        </w:rPr>
        <w:t>4 and 14 y</w:t>
      </w:r>
      <w:r w:rsidR="007918E5">
        <w:rPr>
          <w:rFonts w:ascii="Times New Roman" w:hAnsi="Times New Roman" w:cs="Times New Roman"/>
          <w:sz w:val="24"/>
          <w:szCs w:val="24"/>
        </w:rPr>
        <w:t>,</w:t>
      </w:r>
      <w:r>
        <w:rPr>
          <w:rFonts w:ascii="Times New Roman" w:hAnsi="Times New Roman" w:cs="Times New Roman"/>
          <w:sz w:val="24"/>
          <w:szCs w:val="24"/>
        </w:rPr>
        <w:t xml:space="preserve"> contrained by the availability of samples</w:t>
      </w:r>
      <w:r w:rsidR="007918E5">
        <w:rPr>
          <w:rFonts w:ascii="Times New Roman" w:hAnsi="Times New Roman" w:cs="Times New Roman"/>
          <w:sz w:val="24"/>
          <w:szCs w:val="24"/>
        </w:rPr>
        <w:t>)</w:t>
      </w:r>
      <w:r>
        <w:rPr>
          <w:rFonts w:ascii="Times New Roman" w:hAnsi="Times New Roman" w:cs="Times New Roman"/>
          <w:sz w:val="24"/>
          <w:szCs w:val="24"/>
        </w:rPr>
        <w:t>, and a range of soil types and climatic conditions, (SI Table 1).</w:t>
      </w:r>
    </w:p>
    <w:p w14:paraId="14CFCEE0" w14:textId="5EDA2305" w:rsidR="0031692F" w:rsidRDefault="0031692F" w:rsidP="007141C4">
      <w:pPr>
        <w:pStyle w:val="Normal1"/>
        <w:spacing w:before="12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2.3.2  </w:t>
      </w:r>
      <w:r w:rsidRPr="00C27016">
        <w:rPr>
          <w:rFonts w:ascii="Times New Roman" w:hAnsi="Times New Roman" w:cs="Times New Roman"/>
          <w:sz w:val="24"/>
          <w:szCs w:val="24"/>
        </w:rPr>
        <w:t>Experiment 3</w:t>
      </w:r>
      <w:r>
        <w:rPr>
          <w:rFonts w:ascii="Times New Roman" w:hAnsi="Times New Roman" w:cs="Times New Roman"/>
          <w:sz w:val="24"/>
          <w:szCs w:val="24"/>
        </w:rPr>
        <w:t xml:space="preserve"> sample</w:t>
      </w:r>
      <w:r w:rsidRPr="00C27016">
        <w:rPr>
          <w:rFonts w:ascii="Times New Roman" w:hAnsi="Times New Roman" w:cs="Times New Roman"/>
          <w:sz w:val="24"/>
          <w:szCs w:val="24"/>
        </w:rPr>
        <w:t xml:space="preserve"> preparation</w:t>
      </w:r>
    </w:p>
    <w:p w14:paraId="4D0E9463" w14:textId="051FE0C6" w:rsidR="007141C4" w:rsidRDefault="007141C4" w:rsidP="007141C4">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Sieving protocols varied among control-3 samples, with some samples sieved to 2-mm while others remained unsieved (SI Table 1). All soils obtained for the storage duration incubations were air-dried splits made prior to control-3 incubations.</w:t>
      </w:r>
    </w:p>
    <w:p w14:paraId="6164F854" w14:textId="77777777" w:rsidR="007141C4" w:rsidRDefault="007141C4" w:rsidP="007141C4">
      <w:pPr>
        <w:pStyle w:val="Normal1"/>
        <w:spacing w:before="12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2.3.3  </w:t>
      </w:r>
      <w:r w:rsidRPr="00C27016">
        <w:rPr>
          <w:rFonts w:ascii="Times New Roman" w:hAnsi="Times New Roman" w:cs="Times New Roman"/>
          <w:sz w:val="24"/>
          <w:szCs w:val="24"/>
        </w:rPr>
        <w:t>Experiment 3</w:t>
      </w:r>
      <w:r>
        <w:rPr>
          <w:rFonts w:ascii="Times New Roman" w:hAnsi="Times New Roman" w:cs="Times New Roman"/>
          <w:sz w:val="24"/>
          <w:szCs w:val="24"/>
        </w:rPr>
        <w:t xml:space="preserve"> Incubations</w:t>
      </w:r>
    </w:p>
    <w:p w14:paraId="7E11D953" w14:textId="77777777" w:rsidR="00AB603C" w:rsidRPr="00C27016" w:rsidRDefault="007141C4" w:rsidP="00AB603C">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C</w:t>
      </w:r>
      <w:r w:rsidRPr="00C27016">
        <w:rPr>
          <w:rFonts w:ascii="Times New Roman" w:hAnsi="Times New Roman" w:cs="Times New Roman"/>
          <w:sz w:val="24"/>
          <w:szCs w:val="24"/>
        </w:rPr>
        <w:t>ontrol-3 inc</w:t>
      </w:r>
      <w:r>
        <w:rPr>
          <w:rFonts w:ascii="Times New Roman" w:hAnsi="Times New Roman" w:cs="Times New Roman"/>
          <w:sz w:val="24"/>
          <w:szCs w:val="24"/>
        </w:rPr>
        <w:t xml:space="preserve">ubation soil mass, replication, temperature, and adjusted moisture varied according to the objectives of the original investigators (Table 2). Soil mass and replication of corresponding storage duration treatment sample incubations varied by the amount of soil material available. We kept the soil moisture the same between paired control-3 and storage </w:t>
      </w:r>
      <w:r w:rsidR="00AB603C">
        <w:rPr>
          <w:rFonts w:ascii="Times New Roman" w:hAnsi="Times New Roman" w:cs="Times New Roman"/>
          <w:sz w:val="24"/>
          <w:szCs w:val="24"/>
        </w:rPr>
        <w:t>duration treatment incubations. However, all storage duration treatment incubations were conducted at 20ºC for simplicity, as while temperature has known effects on respiration rates, it has been shown that it does not affect ∆</w:t>
      </w:r>
      <w:r w:rsidR="00AB603C" w:rsidRPr="00EB5863">
        <w:rPr>
          <w:rFonts w:ascii="Times New Roman" w:hAnsi="Times New Roman" w:cs="Times New Roman"/>
          <w:sz w:val="24"/>
          <w:szCs w:val="24"/>
          <w:vertAlign w:val="superscript"/>
        </w:rPr>
        <w:t>14</w:t>
      </w:r>
      <w:r w:rsidR="00AB603C">
        <w:rPr>
          <w:rFonts w:ascii="Times New Roman" w:hAnsi="Times New Roman" w:cs="Times New Roman"/>
          <w:sz w:val="24"/>
          <w:szCs w:val="24"/>
        </w:rPr>
        <w:t>C-CO</w:t>
      </w:r>
      <w:r w:rsidR="00AB603C" w:rsidRPr="00EB5863">
        <w:rPr>
          <w:rFonts w:ascii="Times New Roman" w:hAnsi="Times New Roman" w:cs="Times New Roman"/>
          <w:sz w:val="24"/>
          <w:szCs w:val="24"/>
          <w:vertAlign w:val="subscript"/>
        </w:rPr>
        <w:t>2</w:t>
      </w:r>
      <w:r w:rsidR="00AB603C">
        <w:rPr>
          <w:rFonts w:ascii="Times New Roman" w:hAnsi="Times New Roman" w:cs="Times New Roman"/>
          <w:sz w:val="24"/>
          <w:szCs w:val="24"/>
          <w:vertAlign w:val="subscript"/>
        </w:rPr>
        <w:t xml:space="preserve"> </w:t>
      </w:r>
      <w:r w:rsidR="00AB603C" w:rsidRPr="008A48EE">
        <w:rPr>
          <w:rFonts w:ascii="Times New Roman" w:hAnsi="Times New Roman" w:cs="Times New Roman"/>
          <w:sz w:val="24"/>
          <w:szCs w:val="24"/>
        </w:rPr>
        <w:t>(</w:t>
      </w:r>
      <w:r w:rsidR="00AB603C">
        <w:rPr>
          <w:rFonts w:ascii="Times New Roman" w:hAnsi="Times New Roman" w:cs="Times New Roman"/>
          <w:sz w:val="24"/>
          <w:szCs w:val="24"/>
        </w:rPr>
        <w:t>Vaughn and Torn, 2019</w:t>
      </w:r>
      <w:r w:rsidR="00AB603C" w:rsidRPr="008A48EE">
        <w:rPr>
          <w:rFonts w:ascii="Times New Roman" w:hAnsi="Times New Roman" w:cs="Times New Roman"/>
          <w:sz w:val="24"/>
          <w:szCs w:val="24"/>
        </w:rPr>
        <w:t>)</w:t>
      </w:r>
      <w:r w:rsidR="00AB603C">
        <w:rPr>
          <w:rFonts w:ascii="Times New Roman" w:hAnsi="Times New Roman" w:cs="Times New Roman"/>
          <w:sz w:val="24"/>
          <w:szCs w:val="24"/>
        </w:rPr>
        <w:t>.</w:t>
      </w:r>
    </w:p>
    <w:p w14:paraId="0DCB3014" w14:textId="77777777" w:rsidR="00AB603C" w:rsidRDefault="00AB603C" w:rsidP="00AB603C">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We did not have information on either the duration of or the amount of CO</w:t>
      </w:r>
      <w:r w:rsidRPr="008A793A">
        <w:rPr>
          <w:rFonts w:ascii="Times New Roman" w:hAnsi="Times New Roman" w:cs="Times New Roman"/>
          <w:sz w:val="24"/>
          <w:szCs w:val="24"/>
          <w:vertAlign w:val="subscript"/>
        </w:rPr>
        <w:t>2</w:t>
      </w:r>
      <w:r>
        <w:rPr>
          <w:rFonts w:ascii="Times New Roman" w:hAnsi="Times New Roman" w:cs="Times New Roman"/>
          <w:sz w:val="24"/>
          <w:szCs w:val="24"/>
        </w:rPr>
        <w:t xml:space="preserve"> respired during the rewetting period for all of the control-3 samples. Rather than impose a first enclosure period with an arbitrary duration, we decided to incubate the storage duration treatment samples for a single enclosure period beginning immediately after rewetting. We felt this was justified as we did not observe significant differences between first and second enclosure period ∆</w:t>
      </w:r>
      <w:r w:rsidRPr="00BE685A">
        <w:rPr>
          <w:rFonts w:ascii="Times New Roman" w:hAnsi="Times New Roman" w:cs="Times New Roman"/>
          <w:sz w:val="24"/>
          <w:szCs w:val="24"/>
          <w:vertAlign w:val="superscript"/>
        </w:rPr>
        <w:t>14</w:t>
      </w:r>
      <w:r>
        <w:rPr>
          <w:rFonts w:ascii="Times New Roman" w:hAnsi="Times New Roman" w:cs="Times New Roman"/>
          <w:sz w:val="24"/>
          <w:szCs w:val="24"/>
        </w:rPr>
        <w:t>C-CO</w:t>
      </w:r>
      <w:r w:rsidRPr="00BE685A">
        <w:rPr>
          <w:rFonts w:ascii="Times New Roman" w:hAnsi="Times New Roman" w:cs="Times New Roman"/>
          <w:sz w:val="24"/>
          <w:szCs w:val="24"/>
          <w:vertAlign w:val="subscript"/>
        </w:rPr>
        <w:t>2</w:t>
      </w:r>
      <w:r>
        <w:rPr>
          <w:rFonts w:ascii="Times New Roman" w:hAnsi="Times New Roman" w:cs="Times New Roman"/>
          <w:sz w:val="24"/>
          <w:szCs w:val="24"/>
        </w:rPr>
        <w:t xml:space="preserve"> in the first two experiments (Results 3.2). We allowed respiration in the storage duration treatment samples to proceed </w:t>
      </w:r>
      <w:commentRangeStart w:id="60"/>
      <w:commentRangeStart w:id="61"/>
      <w:r>
        <w:rPr>
          <w:rFonts w:ascii="Times New Roman" w:hAnsi="Times New Roman" w:cs="Times New Roman"/>
          <w:sz w:val="24"/>
          <w:szCs w:val="24"/>
        </w:rPr>
        <w:t>until the same amount of CO</w:t>
      </w:r>
      <w:r w:rsidRPr="00093001">
        <w:rPr>
          <w:rFonts w:ascii="Times New Roman" w:hAnsi="Times New Roman" w:cs="Times New Roman"/>
          <w:sz w:val="24"/>
          <w:szCs w:val="24"/>
          <w:vertAlign w:val="subscript"/>
        </w:rPr>
        <w:t>2</w:t>
      </w:r>
      <w:r>
        <w:rPr>
          <w:rFonts w:ascii="Times New Roman" w:hAnsi="Times New Roman" w:cs="Times New Roman"/>
          <w:sz w:val="24"/>
          <w:szCs w:val="24"/>
        </w:rPr>
        <w:t xml:space="preserve"> had been respired per g of soil C as in the second enclosure period </w:t>
      </w:r>
      <w:commentRangeEnd w:id="60"/>
      <w:r w:rsidR="00E400F8">
        <w:rPr>
          <w:rStyle w:val="CommentReference"/>
        </w:rPr>
        <w:commentReference w:id="60"/>
      </w:r>
      <w:commentRangeEnd w:id="61"/>
      <w:r w:rsidR="00C57A93">
        <w:rPr>
          <w:rStyle w:val="CommentReference"/>
        </w:rPr>
        <w:commentReference w:id="61"/>
      </w:r>
      <w:r>
        <w:rPr>
          <w:rFonts w:ascii="Times New Roman" w:hAnsi="Times New Roman" w:cs="Times New Roman"/>
          <w:sz w:val="24"/>
          <w:szCs w:val="24"/>
        </w:rPr>
        <w:t>of the corresponding control-3 sample incubations.</w:t>
      </w:r>
    </w:p>
    <w:p w14:paraId="407EB995" w14:textId="25BD8A7E" w:rsidR="00AB603C" w:rsidRDefault="00AB603C" w:rsidP="00AB603C">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We measured h</w:t>
      </w:r>
      <w:r w:rsidRPr="00C27016">
        <w:rPr>
          <w:rFonts w:ascii="Times New Roman" w:hAnsi="Times New Roman" w:cs="Times New Roman"/>
          <w:sz w:val="24"/>
          <w:szCs w:val="24"/>
        </w:rPr>
        <w:t>eadspace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concentrations every three days for the first two weeks of the</w:t>
      </w:r>
      <w:r>
        <w:rPr>
          <w:rFonts w:ascii="Times New Roman" w:hAnsi="Times New Roman" w:cs="Times New Roman"/>
          <w:sz w:val="24"/>
          <w:szCs w:val="24"/>
        </w:rPr>
        <w:t xml:space="preserve"> storage duration</w:t>
      </w:r>
      <w:r w:rsidRPr="00C27016">
        <w:rPr>
          <w:rFonts w:ascii="Times New Roman" w:hAnsi="Times New Roman" w:cs="Times New Roman"/>
          <w:sz w:val="24"/>
          <w:szCs w:val="24"/>
        </w:rPr>
        <w:t xml:space="preserve"> treatment sample incubations, and weekly as needed thereafter</w:t>
      </w:r>
      <w:r>
        <w:rPr>
          <w:rFonts w:ascii="Times New Roman" w:hAnsi="Times New Roman" w:cs="Times New Roman"/>
          <w:sz w:val="24"/>
          <w:szCs w:val="24"/>
        </w:rPr>
        <w:t>; control-3 CO</w:t>
      </w:r>
      <w:r w:rsidRPr="00B71F75">
        <w:rPr>
          <w:rFonts w:ascii="Times New Roman" w:hAnsi="Times New Roman" w:cs="Times New Roman"/>
          <w:sz w:val="24"/>
          <w:szCs w:val="24"/>
          <w:vertAlign w:val="subscript"/>
        </w:rPr>
        <w:t>2</w:t>
      </w:r>
      <w:r>
        <w:rPr>
          <w:rFonts w:ascii="Times New Roman" w:hAnsi="Times New Roman" w:cs="Times New Roman"/>
          <w:sz w:val="24"/>
          <w:szCs w:val="24"/>
        </w:rPr>
        <w:t xml:space="preserve"> measurement frequency varied</w:t>
      </w:r>
      <w:r w:rsidRPr="00C27016">
        <w:rPr>
          <w:rFonts w:ascii="Times New Roman" w:hAnsi="Times New Roman" w:cs="Times New Roman"/>
          <w:sz w:val="24"/>
          <w:szCs w:val="24"/>
        </w:rPr>
        <w:t>.</w:t>
      </w:r>
      <w:r>
        <w:rPr>
          <w:rFonts w:ascii="Times New Roman" w:hAnsi="Times New Roman" w:cs="Times New Roman"/>
          <w:sz w:val="24"/>
          <w:szCs w:val="24"/>
        </w:rPr>
        <w:t xml:space="preserve"> Aliquots of jar atmosphere were collected once the samples reached target CO</w:t>
      </w:r>
      <w:r w:rsidRPr="004C284E">
        <w:rPr>
          <w:rFonts w:ascii="Times New Roman" w:hAnsi="Times New Roman" w:cs="Times New Roman"/>
          <w:sz w:val="24"/>
          <w:szCs w:val="24"/>
          <w:vertAlign w:val="subscript"/>
        </w:rPr>
        <w:t>2</w:t>
      </w:r>
      <w:r>
        <w:rPr>
          <w:rFonts w:ascii="Times New Roman" w:hAnsi="Times New Roman" w:cs="Times New Roman"/>
          <w:sz w:val="24"/>
          <w:szCs w:val="24"/>
        </w:rPr>
        <w:t xml:space="preserve"> concentrations and </w:t>
      </w:r>
      <w:ins w:id="62" w:author="Susan Trumbore" w:date="2021-06-12T14:20:00Z">
        <w:r w:rsidR="003039FA">
          <w:rPr>
            <w:rFonts w:ascii="Times New Roman" w:hAnsi="Times New Roman" w:cs="Times New Roman"/>
            <w:sz w:val="24"/>
            <w:szCs w:val="24"/>
          </w:rPr>
          <w:t xml:space="preserve">were </w:t>
        </w:r>
      </w:ins>
      <w:r>
        <w:rPr>
          <w:rFonts w:ascii="Times New Roman" w:hAnsi="Times New Roman" w:cs="Times New Roman"/>
          <w:sz w:val="24"/>
          <w:szCs w:val="24"/>
        </w:rPr>
        <w:t xml:space="preserve">analyzed for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Pr>
          <w:rFonts w:ascii="Times New Roman" w:eastAsia="Arial Unicode MS" w:hAnsi="Times New Roman" w:cs="Times New Roman"/>
          <w:sz w:val="24"/>
          <w:szCs w:val="24"/>
        </w:rPr>
        <w:t xml:space="preserve">. </w:t>
      </w:r>
      <w:r>
        <w:rPr>
          <w:rFonts w:ascii="Times New Roman" w:hAnsi="Times New Roman" w:cs="Times New Roman"/>
          <w:sz w:val="24"/>
          <w:szCs w:val="24"/>
        </w:rPr>
        <w:t xml:space="preserve">We conducted the majority (n = 16) of the Experiment 3 storage duration treatment incubations in 2018 at the </w:t>
      </w:r>
      <w:r w:rsidRPr="00C27016">
        <w:rPr>
          <w:rFonts w:ascii="Times New Roman" w:hAnsi="Times New Roman" w:cs="Times New Roman"/>
          <w:sz w:val="24"/>
          <w:szCs w:val="24"/>
        </w:rPr>
        <w:t xml:space="preserve">Max Planck Institute for Biogeochemistry (MPI-BGC) </w:t>
      </w:r>
      <w:r>
        <w:rPr>
          <w:rFonts w:ascii="Times New Roman" w:hAnsi="Times New Roman" w:cs="Times New Roman"/>
          <w:sz w:val="24"/>
          <w:szCs w:val="24"/>
        </w:rPr>
        <w:t>but the remainder (n = 12) of the treatment sample incubations were performed in 2009 at the University of California Irvine (UCI) (SI Table 1).</w:t>
      </w:r>
      <w:r w:rsidRPr="00AB603C">
        <w:rPr>
          <w:rFonts w:ascii="Times New Roman" w:hAnsi="Times New Roman" w:cs="Times New Roman"/>
          <w:sz w:val="24"/>
          <w:szCs w:val="24"/>
        </w:rPr>
        <w:t xml:space="preserve"> </w:t>
      </w:r>
    </w:p>
    <w:p w14:paraId="2A161361" w14:textId="6375F58B" w:rsidR="007141C4" w:rsidRDefault="007141C4" w:rsidP="007141C4">
      <w:pPr>
        <w:pStyle w:val="Normal1"/>
        <w:spacing w:before="120" w:line="360" w:lineRule="auto"/>
        <w:rPr>
          <w:rFonts w:ascii="Times New Roman" w:hAnsi="Times New Roman" w:cs="Times New Roman"/>
          <w:sz w:val="24"/>
          <w:szCs w:val="24"/>
        </w:rPr>
        <w:sectPr w:rsidR="007141C4" w:rsidSect="00871B62">
          <w:headerReference w:type="default" r:id="rId10"/>
          <w:footerReference w:type="even" r:id="rId11"/>
          <w:footerReference w:type="default" r:id="rId12"/>
          <w:headerReference w:type="first" r:id="rId13"/>
          <w:pgSz w:w="12240" w:h="15840"/>
          <w:pgMar w:top="1440" w:right="1440" w:bottom="1440" w:left="1440" w:header="432" w:footer="720" w:gutter="0"/>
          <w:lnNumType w:countBy="1" w:restart="continuous"/>
          <w:cols w:space="720"/>
          <w:docGrid w:linePitch="360"/>
        </w:sectPr>
      </w:pPr>
    </w:p>
    <w:p w14:paraId="03401B4E" w14:textId="77777777" w:rsidR="0031692F" w:rsidRPr="00062C25" w:rsidRDefault="0031692F" w:rsidP="0031692F">
      <w:pPr>
        <w:pStyle w:val="Normal1"/>
        <w:spacing w:before="120"/>
        <w:rPr>
          <w:rFonts w:ascii="Times New Roman" w:hAnsi="Times New Roman" w:cs="Times New Roman"/>
          <w:b/>
          <w:sz w:val="24"/>
          <w:szCs w:val="24"/>
        </w:rPr>
      </w:pPr>
      <w:r w:rsidRPr="00062C25">
        <w:rPr>
          <w:rFonts w:ascii="Times New Roman" w:hAnsi="Times New Roman" w:cs="Times New Roman"/>
          <w:b/>
          <w:sz w:val="24"/>
          <w:szCs w:val="24"/>
        </w:rPr>
        <w:lastRenderedPageBreak/>
        <w:t xml:space="preserve">Table 1. </w:t>
      </w:r>
    </w:p>
    <w:p w14:paraId="4D642E17" w14:textId="77777777" w:rsidR="0031692F" w:rsidRPr="00062C25" w:rsidRDefault="0031692F" w:rsidP="0031692F">
      <w:pPr>
        <w:pStyle w:val="Normal1"/>
        <w:spacing w:before="120"/>
        <w:rPr>
          <w:rFonts w:ascii="Times New Roman" w:hAnsi="Times New Roman" w:cs="Times New Roman"/>
          <w:i/>
          <w:sz w:val="24"/>
          <w:szCs w:val="24"/>
        </w:rPr>
      </w:pPr>
      <w:r>
        <w:rPr>
          <w:rFonts w:ascii="Times New Roman" w:hAnsi="Times New Roman" w:cs="Times New Roman"/>
          <w:i/>
          <w:sz w:val="24"/>
          <w:szCs w:val="24"/>
        </w:rPr>
        <w:t>Mean soil p</w:t>
      </w:r>
      <w:r w:rsidRPr="00062C25">
        <w:rPr>
          <w:rFonts w:ascii="Times New Roman" w:hAnsi="Times New Roman" w:cs="Times New Roman"/>
          <w:i/>
          <w:sz w:val="24"/>
          <w:szCs w:val="24"/>
        </w:rPr>
        <w:t xml:space="preserve">roperties </w:t>
      </w:r>
      <w:r>
        <w:rPr>
          <w:rFonts w:ascii="Times New Roman" w:hAnsi="Times New Roman" w:cs="Times New Roman"/>
          <w:i/>
          <w:sz w:val="24"/>
          <w:szCs w:val="24"/>
        </w:rPr>
        <w:t>by sampling region*</w:t>
      </w:r>
    </w:p>
    <w:tbl>
      <w:tblPr>
        <w:tblW w:w="13434" w:type="dxa"/>
        <w:tblInd w:w="-324" w:type="dxa"/>
        <w:tblLook w:val="04A0" w:firstRow="1" w:lastRow="0" w:firstColumn="1" w:lastColumn="0" w:noHBand="0" w:noVBand="1"/>
      </w:tblPr>
      <w:tblGrid>
        <w:gridCol w:w="1319"/>
        <w:gridCol w:w="2116"/>
        <w:gridCol w:w="1454"/>
        <w:gridCol w:w="595"/>
        <w:gridCol w:w="68"/>
        <w:gridCol w:w="613"/>
        <w:gridCol w:w="91"/>
        <w:gridCol w:w="531"/>
        <w:gridCol w:w="90"/>
        <w:gridCol w:w="812"/>
        <w:gridCol w:w="416"/>
        <w:gridCol w:w="89"/>
        <w:gridCol w:w="812"/>
        <w:gridCol w:w="416"/>
        <w:gridCol w:w="89"/>
        <w:gridCol w:w="806"/>
        <w:gridCol w:w="501"/>
        <w:gridCol w:w="86"/>
        <w:gridCol w:w="805"/>
        <w:gridCol w:w="371"/>
        <w:gridCol w:w="89"/>
        <w:gridCol w:w="805"/>
        <w:gridCol w:w="371"/>
        <w:gridCol w:w="89"/>
      </w:tblGrid>
      <w:tr w:rsidR="00B26384" w:rsidRPr="00CB733F" w14:paraId="1EE6805B" w14:textId="77777777" w:rsidTr="00B715AA">
        <w:trPr>
          <w:gridAfter w:val="1"/>
          <w:wAfter w:w="89" w:type="dxa"/>
          <w:trHeight w:val="300"/>
        </w:trPr>
        <w:tc>
          <w:tcPr>
            <w:tcW w:w="1319" w:type="dxa"/>
            <w:tcBorders>
              <w:top w:val="nil"/>
              <w:left w:val="nil"/>
              <w:bottom w:val="nil"/>
              <w:right w:val="nil"/>
            </w:tcBorders>
            <w:shd w:val="clear" w:color="auto" w:fill="auto"/>
            <w:noWrap/>
            <w:vAlign w:val="bottom"/>
            <w:hideMark/>
          </w:tcPr>
          <w:p w14:paraId="17490F63" w14:textId="77777777" w:rsidR="00B26384" w:rsidRPr="00CB733F" w:rsidRDefault="00B26384" w:rsidP="00871B62">
            <w:pPr>
              <w:jc w:val="center"/>
              <w:rPr>
                <w:rFonts w:ascii="Cambria" w:eastAsia="Times New Roman" w:hAnsi="Cambria"/>
                <w:color w:val="000000"/>
                <w:sz w:val="22"/>
                <w:szCs w:val="22"/>
              </w:rPr>
            </w:pPr>
          </w:p>
        </w:tc>
        <w:tc>
          <w:tcPr>
            <w:tcW w:w="2116" w:type="dxa"/>
            <w:tcBorders>
              <w:top w:val="nil"/>
              <w:left w:val="nil"/>
              <w:bottom w:val="nil"/>
              <w:right w:val="nil"/>
            </w:tcBorders>
            <w:shd w:val="clear" w:color="auto" w:fill="auto"/>
            <w:noWrap/>
            <w:vAlign w:val="bottom"/>
            <w:hideMark/>
          </w:tcPr>
          <w:p w14:paraId="68E00A13" w14:textId="77777777" w:rsidR="00B26384" w:rsidRPr="00CB733F" w:rsidRDefault="00B26384" w:rsidP="00871B62">
            <w:pPr>
              <w:rPr>
                <w:rFonts w:ascii="Cambria" w:eastAsia="Times New Roman" w:hAnsi="Cambria"/>
                <w:b/>
                <w:bCs/>
                <w:color w:val="000000"/>
                <w:sz w:val="22"/>
                <w:szCs w:val="22"/>
              </w:rPr>
            </w:pPr>
          </w:p>
        </w:tc>
        <w:tc>
          <w:tcPr>
            <w:tcW w:w="1454" w:type="dxa"/>
            <w:tcBorders>
              <w:top w:val="nil"/>
              <w:left w:val="nil"/>
              <w:bottom w:val="nil"/>
              <w:right w:val="nil"/>
            </w:tcBorders>
            <w:shd w:val="clear" w:color="auto" w:fill="auto"/>
            <w:noWrap/>
            <w:vAlign w:val="bottom"/>
            <w:hideMark/>
          </w:tcPr>
          <w:p w14:paraId="75EF752F" w14:textId="77777777" w:rsidR="00B26384" w:rsidRPr="00CB733F" w:rsidRDefault="00B26384" w:rsidP="00871B62">
            <w:pPr>
              <w:rPr>
                <w:rFonts w:ascii="Cambria" w:eastAsia="Times New Roman" w:hAnsi="Cambria"/>
                <w:b/>
                <w:bCs/>
                <w:color w:val="000000"/>
                <w:sz w:val="22"/>
                <w:szCs w:val="22"/>
              </w:rPr>
            </w:pPr>
          </w:p>
        </w:tc>
        <w:tc>
          <w:tcPr>
            <w:tcW w:w="595" w:type="dxa"/>
            <w:tcBorders>
              <w:top w:val="nil"/>
              <w:left w:val="nil"/>
              <w:bottom w:val="nil"/>
              <w:right w:val="nil"/>
            </w:tcBorders>
          </w:tcPr>
          <w:p w14:paraId="2B07BB90" w14:textId="77777777" w:rsidR="00B26384" w:rsidRPr="00CB733F" w:rsidRDefault="00B26384" w:rsidP="00871B62">
            <w:pPr>
              <w:rPr>
                <w:rFonts w:ascii="Cambria" w:eastAsia="Times New Roman" w:hAnsi="Cambria"/>
                <w:b/>
                <w:bCs/>
                <w:color w:val="000000"/>
                <w:sz w:val="22"/>
                <w:szCs w:val="22"/>
              </w:rPr>
            </w:pPr>
          </w:p>
        </w:tc>
        <w:tc>
          <w:tcPr>
            <w:tcW w:w="681" w:type="dxa"/>
            <w:gridSpan w:val="2"/>
            <w:tcBorders>
              <w:top w:val="nil"/>
              <w:left w:val="nil"/>
              <w:bottom w:val="nil"/>
              <w:right w:val="nil"/>
            </w:tcBorders>
          </w:tcPr>
          <w:p w14:paraId="1461028D" w14:textId="0ED56170" w:rsidR="00B26384" w:rsidRPr="00CB733F" w:rsidRDefault="00B26384" w:rsidP="00871B62">
            <w:pPr>
              <w:rPr>
                <w:rFonts w:ascii="Cambria" w:eastAsia="Times New Roman" w:hAnsi="Cambria"/>
                <w:b/>
                <w:bCs/>
                <w:color w:val="000000"/>
                <w:sz w:val="22"/>
                <w:szCs w:val="22"/>
              </w:rPr>
            </w:pPr>
          </w:p>
        </w:tc>
        <w:tc>
          <w:tcPr>
            <w:tcW w:w="622" w:type="dxa"/>
            <w:gridSpan w:val="2"/>
            <w:tcBorders>
              <w:top w:val="nil"/>
              <w:left w:val="nil"/>
              <w:bottom w:val="nil"/>
              <w:right w:val="nil"/>
            </w:tcBorders>
            <w:shd w:val="clear" w:color="auto" w:fill="auto"/>
            <w:noWrap/>
            <w:vAlign w:val="bottom"/>
            <w:hideMark/>
          </w:tcPr>
          <w:p w14:paraId="7E6F76B2" w14:textId="022D068D" w:rsidR="00B26384" w:rsidRPr="00CB733F" w:rsidRDefault="00B26384" w:rsidP="00871B62">
            <w:pPr>
              <w:rPr>
                <w:rFonts w:ascii="Cambria" w:eastAsia="Times New Roman" w:hAnsi="Cambria"/>
                <w:b/>
                <w:bCs/>
                <w:color w:val="000000"/>
                <w:sz w:val="22"/>
                <w:szCs w:val="22"/>
              </w:rPr>
            </w:pPr>
          </w:p>
        </w:tc>
        <w:tc>
          <w:tcPr>
            <w:tcW w:w="2635" w:type="dxa"/>
            <w:gridSpan w:val="6"/>
            <w:tcBorders>
              <w:top w:val="nil"/>
              <w:left w:val="nil"/>
              <w:bottom w:val="single" w:sz="4" w:space="0" w:color="auto"/>
              <w:right w:val="nil"/>
            </w:tcBorders>
            <w:shd w:val="clear" w:color="auto" w:fill="auto"/>
            <w:noWrap/>
            <w:vAlign w:val="bottom"/>
            <w:hideMark/>
          </w:tcPr>
          <w:p w14:paraId="152976CA" w14:textId="5AC39AE5" w:rsidR="00B26384" w:rsidRPr="00CB733F" w:rsidRDefault="00B26384"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Nutrient</w:t>
            </w:r>
            <w:r w:rsidR="006E46B8">
              <w:rPr>
                <w:rFonts w:ascii="Cambria" w:eastAsia="Times New Roman" w:hAnsi="Cambria"/>
                <w:color w:val="000000"/>
                <w:sz w:val="22"/>
                <w:szCs w:val="22"/>
              </w:rPr>
              <w:t>s</w:t>
            </w:r>
          </w:p>
        </w:tc>
        <w:tc>
          <w:tcPr>
            <w:tcW w:w="3923" w:type="dxa"/>
            <w:gridSpan w:val="9"/>
            <w:tcBorders>
              <w:top w:val="nil"/>
              <w:left w:val="nil"/>
              <w:bottom w:val="single" w:sz="4" w:space="0" w:color="auto"/>
              <w:right w:val="nil"/>
            </w:tcBorders>
            <w:shd w:val="clear" w:color="auto" w:fill="auto"/>
            <w:noWrap/>
            <w:vAlign w:val="bottom"/>
            <w:hideMark/>
          </w:tcPr>
          <w:p w14:paraId="72BEDB0D" w14:textId="77777777" w:rsidR="00B26384" w:rsidRPr="00CB733F" w:rsidRDefault="00B26384"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Particle size</w:t>
            </w:r>
          </w:p>
        </w:tc>
      </w:tr>
      <w:tr w:rsidR="00B26384" w:rsidRPr="00CB733F" w14:paraId="6FF7FECB" w14:textId="77777777" w:rsidTr="00B715AA">
        <w:trPr>
          <w:gridAfter w:val="1"/>
          <w:wAfter w:w="89" w:type="dxa"/>
          <w:trHeight w:val="300"/>
        </w:trPr>
        <w:tc>
          <w:tcPr>
            <w:tcW w:w="1319" w:type="dxa"/>
            <w:tcBorders>
              <w:top w:val="nil"/>
              <w:left w:val="nil"/>
              <w:bottom w:val="nil"/>
              <w:right w:val="nil"/>
            </w:tcBorders>
            <w:shd w:val="clear" w:color="auto" w:fill="auto"/>
            <w:noWrap/>
            <w:vAlign w:val="bottom"/>
            <w:hideMark/>
          </w:tcPr>
          <w:p w14:paraId="0BD6D5A4" w14:textId="77777777" w:rsidR="00B26384" w:rsidRPr="00CB733F" w:rsidRDefault="00B26384" w:rsidP="00871B62">
            <w:pPr>
              <w:jc w:val="center"/>
              <w:rPr>
                <w:rFonts w:ascii="Cambria" w:eastAsia="Times New Roman" w:hAnsi="Cambria"/>
                <w:color w:val="000000"/>
                <w:sz w:val="22"/>
                <w:szCs w:val="22"/>
              </w:rPr>
            </w:pPr>
          </w:p>
        </w:tc>
        <w:tc>
          <w:tcPr>
            <w:tcW w:w="2116" w:type="dxa"/>
            <w:tcBorders>
              <w:top w:val="nil"/>
              <w:left w:val="nil"/>
              <w:bottom w:val="nil"/>
              <w:right w:val="nil"/>
            </w:tcBorders>
            <w:shd w:val="clear" w:color="auto" w:fill="auto"/>
            <w:noWrap/>
            <w:vAlign w:val="bottom"/>
            <w:hideMark/>
          </w:tcPr>
          <w:p w14:paraId="4BCE98FE" w14:textId="77777777" w:rsidR="00B26384" w:rsidRPr="00CB733F" w:rsidRDefault="00B26384" w:rsidP="00871B62">
            <w:pPr>
              <w:jc w:val="center"/>
              <w:rPr>
                <w:rFonts w:ascii="Cambria" w:eastAsia="Times New Roman" w:hAnsi="Cambria"/>
                <w:color w:val="000000"/>
                <w:sz w:val="22"/>
                <w:szCs w:val="22"/>
              </w:rPr>
            </w:pPr>
          </w:p>
        </w:tc>
        <w:tc>
          <w:tcPr>
            <w:tcW w:w="1454" w:type="dxa"/>
            <w:tcBorders>
              <w:top w:val="nil"/>
              <w:left w:val="nil"/>
              <w:bottom w:val="nil"/>
              <w:right w:val="nil"/>
            </w:tcBorders>
            <w:shd w:val="clear" w:color="auto" w:fill="auto"/>
            <w:noWrap/>
            <w:vAlign w:val="bottom"/>
            <w:hideMark/>
          </w:tcPr>
          <w:p w14:paraId="4FD02CC0" w14:textId="77777777" w:rsidR="00B26384" w:rsidRPr="00CB733F" w:rsidRDefault="00B26384" w:rsidP="00871B62">
            <w:pPr>
              <w:jc w:val="center"/>
              <w:rPr>
                <w:rFonts w:ascii="Cambria" w:eastAsia="Times New Roman" w:hAnsi="Cambria"/>
                <w:color w:val="000000"/>
                <w:sz w:val="22"/>
                <w:szCs w:val="22"/>
              </w:rPr>
            </w:pPr>
          </w:p>
        </w:tc>
        <w:tc>
          <w:tcPr>
            <w:tcW w:w="595" w:type="dxa"/>
            <w:tcBorders>
              <w:top w:val="nil"/>
              <w:left w:val="nil"/>
              <w:bottom w:val="nil"/>
              <w:right w:val="nil"/>
            </w:tcBorders>
          </w:tcPr>
          <w:p w14:paraId="13BC2D5B" w14:textId="77777777" w:rsidR="00B26384" w:rsidRPr="00CB733F" w:rsidRDefault="00B26384" w:rsidP="00871B62">
            <w:pPr>
              <w:jc w:val="center"/>
              <w:rPr>
                <w:rFonts w:ascii="Cambria" w:eastAsia="Times New Roman" w:hAnsi="Cambria"/>
                <w:color w:val="000000"/>
                <w:sz w:val="22"/>
                <w:szCs w:val="22"/>
              </w:rPr>
            </w:pPr>
          </w:p>
        </w:tc>
        <w:tc>
          <w:tcPr>
            <w:tcW w:w="681" w:type="dxa"/>
            <w:gridSpan w:val="2"/>
            <w:tcBorders>
              <w:top w:val="nil"/>
              <w:left w:val="nil"/>
              <w:bottom w:val="nil"/>
              <w:right w:val="nil"/>
            </w:tcBorders>
          </w:tcPr>
          <w:p w14:paraId="1AFE15A4" w14:textId="62B34DCA" w:rsidR="00B26384" w:rsidRPr="00CB733F" w:rsidRDefault="00B26384" w:rsidP="00871B62">
            <w:pPr>
              <w:jc w:val="center"/>
              <w:rPr>
                <w:rFonts w:ascii="Cambria" w:eastAsia="Times New Roman" w:hAnsi="Cambria"/>
                <w:color w:val="000000"/>
                <w:sz w:val="22"/>
                <w:szCs w:val="22"/>
              </w:rPr>
            </w:pPr>
          </w:p>
        </w:tc>
        <w:tc>
          <w:tcPr>
            <w:tcW w:w="622" w:type="dxa"/>
            <w:gridSpan w:val="2"/>
            <w:tcBorders>
              <w:top w:val="nil"/>
              <w:left w:val="nil"/>
              <w:bottom w:val="nil"/>
              <w:right w:val="nil"/>
            </w:tcBorders>
            <w:shd w:val="clear" w:color="auto" w:fill="auto"/>
            <w:noWrap/>
            <w:vAlign w:val="bottom"/>
            <w:hideMark/>
          </w:tcPr>
          <w:p w14:paraId="0051B1D9" w14:textId="68AB9EF5" w:rsidR="00B26384" w:rsidRPr="00CB733F" w:rsidRDefault="00B26384" w:rsidP="00871B62">
            <w:pPr>
              <w:jc w:val="center"/>
              <w:rPr>
                <w:rFonts w:ascii="Cambria" w:eastAsia="Times New Roman" w:hAnsi="Cambria"/>
                <w:color w:val="000000"/>
                <w:sz w:val="22"/>
                <w:szCs w:val="22"/>
              </w:rPr>
            </w:pPr>
          </w:p>
        </w:tc>
        <w:tc>
          <w:tcPr>
            <w:tcW w:w="1318" w:type="dxa"/>
            <w:gridSpan w:val="3"/>
            <w:tcBorders>
              <w:top w:val="nil"/>
              <w:left w:val="nil"/>
              <w:bottom w:val="single" w:sz="4" w:space="0" w:color="auto"/>
              <w:right w:val="nil"/>
            </w:tcBorders>
            <w:shd w:val="clear" w:color="auto" w:fill="auto"/>
            <w:vAlign w:val="bottom"/>
            <w:hideMark/>
          </w:tcPr>
          <w:p w14:paraId="59207B1E" w14:textId="77777777" w:rsidR="00B26384" w:rsidRPr="00CB733F" w:rsidRDefault="00B26384"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Organic C</w:t>
            </w:r>
          </w:p>
        </w:tc>
        <w:tc>
          <w:tcPr>
            <w:tcW w:w="1317" w:type="dxa"/>
            <w:gridSpan w:val="3"/>
            <w:tcBorders>
              <w:top w:val="nil"/>
              <w:left w:val="nil"/>
              <w:bottom w:val="single" w:sz="4" w:space="0" w:color="auto"/>
              <w:right w:val="nil"/>
            </w:tcBorders>
            <w:shd w:val="clear" w:color="auto" w:fill="auto"/>
            <w:vAlign w:val="bottom"/>
            <w:hideMark/>
          </w:tcPr>
          <w:p w14:paraId="4E200AF6" w14:textId="77777777" w:rsidR="00B26384" w:rsidRPr="00CB733F" w:rsidRDefault="00B26384"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Total N</w:t>
            </w:r>
          </w:p>
        </w:tc>
        <w:tc>
          <w:tcPr>
            <w:tcW w:w="1396" w:type="dxa"/>
            <w:gridSpan w:val="3"/>
            <w:tcBorders>
              <w:top w:val="nil"/>
              <w:left w:val="nil"/>
              <w:bottom w:val="single" w:sz="4" w:space="0" w:color="auto"/>
              <w:right w:val="nil"/>
            </w:tcBorders>
            <w:shd w:val="clear" w:color="auto" w:fill="auto"/>
            <w:vAlign w:val="bottom"/>
            <w:hideMark/>
          </w:tcPr>
          <w:p w14:paraId="3E515828" w14:textId="77777777" w:rsidR="00B26384" w:rsidRPr="00CB733F" w:rsidRDefault="00B26384"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Sand</w:t>
            </w:r>
          </w:p>
        </w:tc>
        <w:tc>
          <w:tcPr>
            <w:tcW w:w="1262" w:type="dxa"/>
            <w:gridSpan w:val="3"/>
            <w:tcBorders>
              <w:top w:val="nil"/>
              <w:left w:val="nil"/>
              <w:bottom w:val="single" w:sz="4" w:space="0" w:color="auto"/>
              <w:right w:val="nil"/>
            </w:tcBorders>
            <w:shd w:val="clear" w:color="auto" w:fill="auto"/>
            <w:vAlign w:val="bottom"/>
            <w:hideMark/>
          </w:tcPr>
          <w:p w14:paraId="51AFD9BC" w14:textId="77777777" w:rsidR="00B26384" w:rsidRPr="00CB733F" w:rsidRDefault="00B26384"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Silt</w:t>
            </w:r>
          </w:p>
        </w:tc>
        <w:tc>
          <w:tcPr>
            <w:tcW w:w="1265" w:type="dxa"/>
            <w:gridSpan w:val="3"/>
            <w:tcBorders>
              <w:top w:val="nil"/>
              <w:left w:val="nil"/>
              <w:bottom w:val="single" w:sz="4" w:space="0" w:color="auto"/>
              <w:right w:val="nil"/>
            </w:tcBorders>
            <w:shd w:val="clear" w:color="auto" w:fill="auto"/>
            <w:vAlign w:val="bottom"/>
            <w:hideMark/>
          </w:tcPr>
          <w:p w14:paraId="6240EE04" w14:textId="77777777" w:rsidR="00B26384" w:rsidRPr="00CB733F" w:rsidRDefault="00B26384"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Clay</w:t>
            </w:r>
          </w:p>
        </w:tc>
      </w:tr>
      <w:tr w:rsidR="00B715AA" w:rsidRPr="00CB733F" w14:paraId="18FB6D06" w14:textId="77777777" w:rsidTr="00B715AA">
        <w:trPr>
          <w:trHeight w:val="300"/>
        </w:trPr>
        <w:tc>
          <w:tcPr>
            <w:tcW w:w="1319" w:type="dxa"/>
            <w:tcBorders>
              <w:top w:val="nil"/>
              <w:left w:val="nil"/>
              <w:bottom w:val="single" w:sz="4" w:space="0" w:color="auto"/>
              <w:right w:val="nil"/>
            </w:tcBorders>
            <w:shd w:val="clear" w:color="auto" w:fill="auto"/>
            <w:noWrap/>
            <w:vAlign w:val="bottom"/>
            <w:hideMark/>
          </w:tcPr>
          <w:p w14:paraId="17F6AECE"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Experiment</w:t>
            </w:r>
          </w:p>
        </w:tc>
        <w:tc>
          <w:tcPr>
            <w:tcW w:w="2116" w:type="dxa"/>
            <w:tcBorders>
              <w:top w:val="nil"/>
              <w:left w:val="nil"/>
              <w:bottom w:val="single" w:sz="4" w:space="0" w:color="auto"/>
              <w:right w:val="nil"/>
            </w:tcBorders>
            <w:shd w:val="clear" w:color="auto" w:fill="auto"/>
            <w:noWrap/>
            <w:vAlign w:val="bottom"/>
            <w:hideMark/>
          </w:tcPr>
          <w:p w14:paraId="6D9CCE74"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Region</w:t>
            </w:r>
          </w:p>
        </w:tc>
        <w:tc>
          <w:tcPr>
            <w:tcW w:w="1454" w:type="dxa"/>
            <w:tcBorders>
              <w:top w:val="nil"/>
              <w:left w:val="nil"/>
              <w:bottom w:val="single" w:sz="4" w:space="0" w:color="auto"/>
              <w:right w:val="nil"/>
            </w:tcBorders>
            <w:shd w:val="clear" w:color="auto" w:fill="auto"/>
            <w:vAlign w:val="bottom"/>
            <w:hideMark/>
          </w:tcPr>
          <w:p w14:paraId="33A92C21"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Ecosystem**</w:t>
            </w:r>
          </w:p>
        </w:tc>
        <w:tc>
          <w:tcPr>
            <w:tcW w:w="663" w:type="dxa"/>
            <w:gridSpan w:val="2"/>
            <w:tcBorders>
              <w:top w:val="nil"/>
              <w:left w:val="nil"/>
              <w:bottom w:val="nil"/>
              <w:right w:val="nil"/>
            </w:tcBorders>
            <w:vAlign w:val="bottom"/>
          </w:tcPr>
          <w:p w14:paraId="5B7D4BCB" w14:textId="1E630A00" w:rsidR="00B715AA" w:rsidRPr="00CB733F" w:rsidRDefault="00B715AA" w:rsidP="00871B62">
            <w:pPr>
              <w:jc w:val="center"/>
              <w:rPr>
                <w:rFonts w:ascii="Cambria" w:eastAsia="Times New Roman" w:hAnsi="Cambria"/>
                <w:color w:val="000000"/>
                <w:sz w:val="22"/>
                <w:szCs w:val="22"/>
              </w:rPr>
            </w:pPr>
            <w:r>
              <w:rPr>
                <w:rFonts w:ascii="Cambria" w:eastAsia="Times New Roman" w:hAnsi="Cambria"/>
                <w:color w:val="000000"/>
                <w:sz w:val="22"/>
                <w:szCs w:val="22"/>
              </w:rPr>
              <w:t>MAT</w:t>
            </w:r>
          </w:p>
        </w:tc>
        <w:tc>
          <w:tcPr>
            <w:tcW w:w="704" w:type="dxa"/>
            <w:gridSpan w:val="2"/>
            <w:tcBorders>
              <w:top w:val="nil"/>
              <w:left w:val="nil"/>
              <w:bottom w:val="nil"/>
              <w:right w:val="nil"/>
            </w:tcBorders>
            <w:vAlign w:val="bottom"/>
          </w:tcPr>
          <w:p w14:paraId="74ACD587" w14:textId="58835F4A" w:rsidR="00B715AA" w:rsidRPr="00CB733F" w:rsidRDefault="00B715AA" w:rsidP="00871B62">
            <w:pPr>
              <w:jc w:val="center"/>
              <w:rPr>
                <w:rFonts w:ascii="Cambria" w:eastAsia="Times New Roman" w:hAnsi="Cambria"/>
                <w:color w:val="000000"/>
                <w:sz w:val="22"/>
                <w:szCs w:val="22"/>
              </w:rPr>
            </w:pPr>
            <w:r>
              <w:rPr>
                <w:rFonts w:ascii="Cambria" w:eastAsia="Times New Roman" w:hAnsi="Cambria"/>
                <w:color w:val="000000"/>
                <w:sz w:val="22"/>
                <w:szCs w:val="22"/>
              </w:rPr>
              <w:t>MAP</w:t>
            </w:r>
          </w:p>
        </w:tc>
        <w:tc>
          <w:tcPr>
            <w:tcW w:w="621" w:type="dxa"/>
            <w:gridSpan w:val="2"/>
            <w:tcBorders>
              <w:top w:val="nil"/>
              <w:left w:val="nil"/>
              <w:bottom w:val="nil"/>
              <w:right w:val="nil"/>
            </w:tcBorders>
            <w:shd w:val="clear" w:color="auto" w:fill="auto"/>
            <w:vAlign w:val="bottom"/>
            <w:hideMark/>
          </w:tcPr>
          <w:p w14:paraId="7C0ECEB8" w14:textId="2090F8FD"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n***</w:t>
            </w:r>
          </w:p>
        </w:tc>
        <w:tc>
          <w:tcPr>
            <w:tcW w:w="812" w:type="dxa"/>
            <w:tcBorders>
              <w:top w:val="nil"/>
              <w:left w:val="nil"/>
              <w:bottom w:val="nil"/>
              <w:right w:val="nil"/>
            </w:tcBorders>
            <w:shd w:val="clear" w:color="auto" w:fill="auto"/>
            <w:noWrap/>
            <w:vAlign w:val="bottom"/>
            <w:hideMark/>
          </w:tcPr>
          <w:p w14:paraId="5F1D55CA"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Mean</w:t>
            </w:r>
          </w:p>
        </w:tc>
        <w:tc>
          <w:tcPr>
            <w:tcW w:w="505" w:type="dxa"/>
            <w:gridSpan w:val="2"/>
            <w:tcBorders>
              <w:top w:val="nil"/>
              <w:left w:val="nil"/>
              <w:bottom w:val="nil"/>
              <w:right w:val="nil"/>
            </w:tcBorders>
            <w:shd w:val="clear" w:color="auto" w:fill="auto"/>
            <w:noWrap/>
            <w:vAlign w:val="bottom"/>
            <w:hideMark/>
          </w:tcPr>
          <w:p w14:paraId="0371046C" w14:textId="77777777" w:rsidR="00B715AA" w:rsidRPr="00CB733F" w:rsidRDefault="00B715AA" w:rsidP="00871B62">
            <w:pPr>
              <w:jc w:val="center"/>
              <w:rPr>
                <w:rFonts w:ascii="Cambria" w:eastAsia="Times New Roman" w:hAnsi="Cambria"/>
                <w:color w:val="000000"/>
                <w:sz w:val="22"/>
                <w:szCs w:val="22"/>
              </w:rPr>
            </w:pPr>
            <w:proofErr w:type="spellStart"/>
            <w:r w:rsidRPr="00CB733F">
              <w:rPr>
                <w:rFonts w:ascii="Cambria" w:eastAsia="Times New Roman" w:hAnsi="Cambria"/>
                <w:color w:val="000000"/>
                <w:sz w:val="22"/>
                <w:szCs w:val="22"/>
              </w:rPr>
              <w:t>sd</w:t>
            </w:r>
            <w:proofErr w:type="spellEnd"/>
          </w:p>
        </w:tc>
        <w:tc>
          <w:tcPr>
            <w:tcW w:w="812" w:type="dxa"/>
            <w:tcBorders>
              <w:top w:val="nil"/>
              <w:left w:val="nil"/>
              <w:bottom w:val="nil"/>
              <w:right w:val="nil"/>
            </w:tcBorders>
            <w:shd w:val="clear" w:color="auto" w:fill="auto"/>
            <w:noWrap/>
            <w:vAlign w:val="bottom"/>
            <w:hideMark/>
          </w:tcPr>
          <w:p w14:paraId="21C35524"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Mean</w:t>
            </w:r>
          </w:p>
        </w:tc>
        <w:tc>
          <w:tcPr>
            <w:tcW w:w="505" w:type="dxa"/>
            <w:gridSpan w:val="2"/>
            <w:tcBorders>
              <w:top w:val="nil"/>
              <w:left w:val="nil"/>
              <w:bottom w:val="nil"/>
              <w:right w:val="nil"/>
            </w:tcBorders>
            <w:shd w:val="clear" w:color="auto" w:fill="auto"/>
            <w:noWrap/>
            <w:vAlign w:val="bottom"/>
            <w:hideMark/>
          </w:tcPr>
          <w:p w14:paraId="5DA5F881" w14:textId="77777777" w:rsidR="00B715AA" w:rsidRPr="00CB733F" w:rsidRDefault="00B715AA" w:rsidP="00871B62">
            <w:pPr>
              <w:jc w:val="center"/>
              <w:rPr>
                <w:rFonts w:ascii="Cambria" w:eastAsia="Times New Roman" w:hAnsi="Cambria"/>
                <w:color w:val="000000"/>
                <w:sz w:val="22"/>
                <w:szCs w:val="22"/>
              </w:rPr>
            </w:pPr>
            <w:proofErr w:type="spellStart"/>
            <w:r w:rsidRPr="00CB733F">
              <w:rPr>
                <w:rFonts w:ascii="Cambria" w:eastAsia="Times New Roman" w:hAnsi="Cambria"/>
                <w:color w:val="000000"/>
                <w:sz w:val="22"/>
                <w:szCs w:val="22"/>
              </w:rPr>
              <w:t>sd</w:t>
            </w:r>
            <w:proofErr w:type="spellEnd"/>
          </w:p>
        </w:tc>
        <w:tc>
          <w:tcPr>
            <w:tcW w:w="806" w:type="dxa"/>
            <w:tcBorders>
              <w:top w:val="nil"/>
              <w:left w:val="nil"/>
              <w:bottom w:val="nil"/>
              <w:right w:val="nil"/>
            </w:tcBorders>
            <w:shd w:val="clear" w:color="auto" w:fill="auto"/>
            <w:noWrap/>
            <w:vAlign w:val="bottom"/>
            <w:hideMark/>
          </w:tcPr>
          <w:p w14:paraId="433B5012"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Mean</w:t>
            </w:r>
          </w:p>
        </w:tc>
        <w:tc>
          <w:tcPr>
            <w:tcW w:w="587" w:type="dxa"/>
            <w:gridSpan w:val="2"/>
            <w:tcBorders>
              <w:top w:val="nil"/>
              <w:left w:val="nil"/>
              <w:bottom w:val="nil"/>
              <w:right w:val="nil"/>
            </w:tcBorders>
            <w:shd w:val="clear" w:color="auto" w:fill="auto"/>
            <w:noWrap/>
            <w:vAlign w:val="bottom"/>
            <w:hideMark/>
          </w:tcPr>
          <w:p w14:paraId="557B88E5" w14:textId="77777777" w:rsidR="00B715AA" w:rsidRPr="00CB733F" w:rsidRDefault="00B715AA" w:rsidP="00871B62">
            <w:pPr>
              <w:jc w:val="center"/>
              <w:rPr>
                <w:rFonts w:ascii="Cambria" w:eastAsia="Times New Roman" w:hAnsi="Cambria"/>
                <w:color w:val="000000"/>
                <w:sz w:val="22"/>
                <w:szCs w:val="22"/>
              </w:rPr>
            </w:pPr>
            <w:proofErr w:type="spellStart"/>
            <w:r w:rsidRPr="00CB733F">
              <w:rPr>
                <w:rFonts w:ascii="Cambria" w:eastAsia="Times New Roman" w:hAnsi="Cambria"/>
                <w:color w:val="000000"/>
                <w:sz w:val="22"/>
                <w:szCs w:val="22"/>
              </w:rPr>
              <w:t>sd</w:t>
            </w:r>
            <w:proofErr w:type="spellEnd"/>
          </w:p>
        </w:tc>
        <w:tc>
          <w:tcPr>
            <w:tcW w:w="805" w:type="dxa"/>
            <w:tcBorders>
              <w:top w:val="nil"/>
              <w:left w:val="nil"/>
              <w:bottom w:val="nil"/>
              <w:right w:val="nil"/>
            </w:tcBorders>
            <w:shd w:val="clear" w:color="auto" w:fill="auto"/>
            <w:noWrap/>
            <w:vAlign w:val="bottom"/>
            <w:hideMark/>
          </w:tcPr>
          <w:p w14:paraId="7F3FA888"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Mean</w:t>
            </w:r>
          </w:p>
        </w:tc>
        <w:tc>
          <w:tcPr>
            <w:tcW w:w="460" w:type="dxa"/>
            <w:gridSpan w:val="2"/>
            <w:tcBorders>
              <w:top w:val="nil"/>
              <w:left w:val="nil"/>
              <w:bottom w:val="nil"/>
              <w:right w:val="nil"/>
            </w:tcBorders>
            <w:shd w:val="clear" w:color="auto" w:fill="auto"/>
            <w:noWrap/>
            <w:vAlign w:val="bottom"/>
            <w:hideMark/>
          </w:tcPr>
          <w:p w14:paraId="48316676" w14:textId="77777777" w:rsidR="00B715AA" w:rsidRPr="00CB733F" w:rsidRDefault="00B715AA" w:rsidP="00871B62">
            <w:pPr>
              <w:jc w:val="center"/>
              <w:rPr>
                <w:rFonts w:ascii="Cambria" w:eastAsia="Times New Roman" w:hAnsi="Cambria"/>
                <w:color w:val="000000"/>
                <w:sz w:val="22"/>
                <w:szCs w:val="22"/>
              </w:rPr>
            </w:pPr>
            <w:proofErr w:type="spellStart"/>
            <w:r w:rsidRPr="00CB733F">
              <w:rPr>
                <w:rFonts w:ascii="Cambria" w:eastAsia="Times New Roman" w:hAnsi="Cambria"/>
                <w:color w:val="000000"/>
                <w:sz w:val="22"/>
                <w:szCs w:val="22"/>
              </w:rPr>
              <w:t>sd</w:t>
            </w:r>
            <w:proofErr w:type="spellEnd"/>
          </w:p>
        </w:tc>
        <w:tc>
          <w:tcPr>
            <w:tcW w:w="805" w:type="dxa"/>
            <w:tcBorders>
              <w:top w:val="nil"/>
              <w:left w:val="nil"/>
              <w:bottom w:val="nil"/>
              <w:right w:val="nil"/>
            </w:tcBorders>
            <w:shd w:val="clear" w:color="auto" w:fill="auto"/>
            <w:noWrap/>
            <w:vAlign w:val="bottom"/>
            <w:hideMark/>
          </w:tcPr>
          <w:p w14:paraId="2A349CDA"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Mean</w:t>
            </w:r>
          </w:p>
        </w:tc>
        <w:tc>
          <w:tcPr>
            <w:tcW w:w="460" w:type="dxa"/>
            <w:gridSpan w:val="2"/>
            <w:tcBorders>
              <w:top w:val="nil"/>
              <w:left w:val="nil"/>
              <w:bottom w:val="nil"/>
              <w:right w:val="nil"/>
            </w:tcBorders>
            <w:shd w:val="clear" w:color="auto" w:fill="auto"/>
            <w:noWrap/>
            <w:vAlign w:val="bottom"/>
            <w:hideMark/>
          </w:tcPr>
          <w:p w14:paraId="3F7224D2" w14:textId="77777777" w:rsidR="00B715AA" w:rsidRPr="00CB733F" w:rsidRDefault="00B715AA" w:rsidP="00871B62">
            <w:pPr>
              <w:jc w:val="center"/>
              <w:rPr>
                <w:rFonts w:ascii="Cambria" w:eastAsia="Times New Roman" w:hAnsi="Cambria"/>
                <w:color w:val="000000"/>
                <w:sz w:val="22"/>
                <w:szCs w:val="22"/>
              </w:rPr>
            </w:pPr>
            <w:proofErr w:type="spellStart"/>
            <w:r w:rsidRPr="00CB733F">
              <w:rPr>
                <w:rFonts w:ascii="Cambria" w:eastAsia="Times New Roman" w:hAnsi="Cambria"/>
                <w:color w:val="000000"/>
                <w:sz w:val="22"/>
                <w:szCs w:val="22"/>
              </w:rPr>
              <w:t>sd</w:t>
            </w:r>
            <w:proofErr w:type="spellEnd"/>
          </w:p>
        </w:tc>
      </w:tr>
      <w:tr w:rsidR="00B715AA" w:rsidRPr="00CB733F" w14:paraId="0E486D58" w14:textId="77777777" w:rsidTr="00B715AA">
        <w:trPr>
          <w:trHeight w:val="320"/>
        </w:trPr>
        <w:tc>
          <w:tcPr>
            <w:tcW w:w="1319" w:type="dxa"/>
            <w:tcBorders>
              <w:top w:val="nil"/>
              <w:left w:val="nil"/>
              <w:bottom w:val="nil"/>
              <w:right w:val="nil"/>
            </w:tcBorders>
            <w:shd w:val="clear" w:color="auto" w:fill="auto"/>
            <w:noWrap/>
            <w:vAlign w:val="bottom"/>
            <w:hideMark/>
          </w:tcPr>
          <w:p w14:paraId="009245C4" w14:textId="77777777" w:rsidR="00B715AA" w:rsidRPr="00CB733F" w:rsidRDefault="00B715AA" w:rsidP="00871B62">
            <w:pPr>
              <w:jc w:val="center"/>
              <w:rPr>
                <w:rFonts w:ascii="Cambria" w:eastAsia="Times New Roman" w:hAnsi="Cambria"/>
                <w:color w:val="000000"/>
                <w:sz w:val="22"/>
                <w:szCs w:val="22"/>
              </w:rPr>
            </w:pPr>
          </w:p>
        </w:tc>
        <w:tc>
          <w:tcPr>
            <w:tcW w:w="2116" w:type="dxa"/>
            <w:tcBorders>
              <w:top w:val="nil"/>
              <w:left w:val="nil"/>
              <w:bottom w:val="nil"/>
              <w:right w:val="nil"/>
            </w:tcBorders>
            <w:shd w:val="clear" w:color="auto" w:fill="auto"/>
            <w:noWrap/>
            <w:vAlign w:val="bottom"/>
            <w:hideMark/>
          </w:tcPr>
          <w:p w14:paraId="068B27BB" w14:textId="77777777" w:rsidR="00B715AA" w:rsidRPr="00CB733F" w:rsidRDefault="00B715AA" w:rsidP="00871B62">
            <w:pPr>
              <w:jc w:val="center"/>
              <w:rPr>
                <w:rFonts w:ascii="Cambria" w:eastAsia="Times New Roman" w:hAnsi="Cambria"/>
                <w:i/>
                <w:iCs/>
                <w:color w:val="000000"/>
                <w:sz w:val="22"/>
                <w:szCs w:val="22"/>
              </w:rPr>
            </w:pPr>
          </w:p>
        </w:tc>
        <w:tc>
          <w:tcPr>
            <w:tcW w:w="1454" w:type="dxa"/>
            <w:tcBorders>
              <w:top w:val="nil"/>
              <w:left w:val="nil"/>
              <w:bottom w:val="nil"/>
              <w:right w:val="nil"/>
            </w:tcBorders>
            <w:shd w:val="clear" w:color="auto" w:fill="auto"/>
            <w:vAlign w:val="bottom"/>
            <w:hideMark/>
          </w:tcPr>
          <w:p w14:paraId="237FD4E7" w14:textId="77777777" w:rsidR="00B715AA" w:rsidRPr="00CB733F" w:rsidRDefault="00B715AA" w:rsidP="00871B62">
            <w:pPr>
              <w:jc w:val="center"/>
              <w:rPr>
                <w:rFonts w:ascii="Cambria" w:eastAsia="Times New Roman" w:hAnsi="Cambria"/>
                <w:i/>
                <w:iCs/>
                <w:color w:val="000000"/>
                <w:sz w:val="22"/>
                <w:szCs w:val="22"/>
              </w:rPr>
            </w:pPr>
            <w:r w:rsidRPr="00CB733F">
              <w:rPr>
                <w:rFonts w:ascii="Cambria" w:eastAsia="Times New Roman" w:hAnsi="Cambria"/>
                <w:i/>
                <w:iCs/>
                <w:color w:val="000000"/>
                <w:sz w:val="22"/>
                <w:szCs w:val="22"/>
              </w:rPr>
              <w:t> </w:t>
            </w:r>
          </w:p>
        </w:tc>
        <w:tc>
          <w:tcPr>
            <w:tcW w:w="663" w:type="dxa"/>
            <w:gridSpan w:val="2"/>
            <w:tcBorders>
              <w:top w:val="single" w:sz="4" w:space="0" w:color="auto"/>
              <w:left w:val="nil"/>
              <w:bottom w:val="nil"/>
              <w:right w:val="nil"/>
            </w:tcBorders>
            <w:vAlign w:val="bottom"/>
          </w:tcPr>
          <w:p w14:paraId="3370424A" w14:textId="42EB8A0D" w:rsidR="00B715AA" w:rsidRPr="00CB733F" w:rsidRDefault="00B715AA" w:rsidP="00871B62">
            <w:pPr>
              <w:jc w:val="center"/>
              <w:rPr>
                <w:rFonts w:ascii="Cambria" w:eastAsia="Times New Roman" w:hAnsi="Cambria"/>
                <w:i/>
                <w:iCs/>
                <w:color w:val="000000"/>
                <w:sz w:val="22"/>
                <w:szCs w:val="22"/>
              </w:rPr>
            </w:pPr>
            <w:r>
              <w:rPr>
                <w:rFonts w:ascii="Cambria" w:eastAsia="Times New Roman" w:hAnsi="Cambria"/>
                <w:i/>
                <w:iCs/>
                <w:color w:val="000000"/>
                <w:sz w:val="22"/>
                <w:szCs w:val="22"/>
              </w:rPr>
              <w:t>°C</w:t>
            </w:r>
          </w:p>
        </w:tc>
        <w:tc>
          <w:tcPr>
            <w:tcW w:w="704" w:type="dxa"/>
            <w:gridSpan w:val="2"/>
            <w:tcBorders>
              <w:top w:val="single" w:sz="4" w:space="0" w:color="auto"/>
              <w:left w:val="nil"/>
              <w:bottom w:val="nil"/>
              <w:right w:val="nil"/>
            </w:tcBorders>
            <w:vAlign w:val="bottom"/>
          </w:tcPr>
          <w:p w14:paraId="033581C7" w14:textId="611BEB57" w:rsidR="00B715AA" w:rsidRPr="00CB733F" w:rsidRDefault="00B715AA" w:rsidP="00871B62">
            <w:pPr>
              <w:jc w:val="center"/>
              <w:rPr>
                <w:rFonts w:ascii="Cambria" w:eastAsia="Times New Roman" w:hAnsi="Cambria"/>
                <w:i/>
                <w:iCs/>
                <w:color w:val="000000"/>
                <w:sz w:val="22"/>
                <w:szCs w:val="22"/>
              </w:rPr>
            </w:pPr>
            <w:r>
              <w:rPr>
                <w:rFonts w:ascii="Cambria" w:eastAsia="Times New Roman" w:hAnsi="Cambria"/>
                <w:i/>
                <w:iCs/>
                <w:color w:val="000000"/>
                <w:sz w:val="22"/>
                <w:szCs w:val="22"/>
              </w:rPr>
              <w:t>mm yr</w:t>
            </w:r>
            <w:r>
              <w:rPr>
                <w:rFonts w:ascii="Cambria" w:eastAsia="Times New Roman" w:hAnsi="Cambria"/>
                <w:i/>
                <w:iCs/>
                <w:color w:val="000000"/>
                <w:sz w:val="22"/>
                <w:szCs w:val="22"/>
                <w:vertAlign w:val="superscript"/>
              </w:rPr>
              <w:t>-1</w:t>
            </w:r>
          </w:p>
        </w:tc>
        <w:tc>
          <w:tcPr>
            <w:tcW w:w="621" w:type="dxa"/>
            <w:gridSpan w:val="2"/>
            <w:tcBorders>
              <w:top w:val="single" w:sz="4" w:space="0" w:color="auto"/>
              <w:left w:val="nil"/>
              <w:bottom w:val="nil"/>
              <w:right w:val="nil"/>
            </w:tcBorders>
            <w:shd w:val="clear" w:color="auto" w:fill="auto"/>
            <w:vAlign w:val="bottom"/>
            <w:hideMark/>
          </w:tcPr>
          <w:p w14:paraId="7A176815" w14:textId="25889128" w:rsidR="00B715AA" w:rsidRPr="00CB733F" w:rsidRDefault="00B715AA" w:rsidP="00871B62">
            <w:pPr>
              <w:jc w:val="center"/>
              <w:rPr>
                <w:rFonts w:ascii="Cambria" w:eastAsia="Times New Roman" w:hAnsi="Cambria"/>
                <w:i/>
                <w:iCs/>
                <w:color w:val="000000"/>
                <w:sz w:val="22"/>
                <w:szCs w:val="22"/>
              </w:rPr>
            </w:pPr>
            <w:r w:rsidRPr="00CB733F">
              <w:rPr>
                <w:rFonts w:ascii="Cambria" w:eastAsia="Times New Roman" w:hAnsi="Cambria"/>
                <w:i/>
                <w:iCs/>
                <w:color w:val="000000"/>
                <w:sz w:val="22"/>
                <w:szCs w:val="22"/>
              </w:rPr>
              <w:t>sites</w:t>
            </w:r>
          </w:p>
        </w:tc>
        <w:tc>
          <w:tcPr>
            <w:tcW w:w="6557" w:type="dxa"/>
            <w:gridSpan w:val="15"/>
            <w:tcBorders>
              <w:top w:val="single" w:sz="4" w:space="0" w:color="auto"/>
              <w:left w:val="nil"/>
              <w:bottom w:val="nil"/>
              <w:right w:val="nil"/>
            </w:tcBorders>
            <w:shd w:val="clear" w:color="auto" w:fill="auto"/>
            <w:noWrap/>
            <w:vAlign w:val="bottom"/>
            <w:hideMark/>
          </w:tcPr>
          <w:p w14:paraId="6F00D717" w14:textId="77777777" w:rsidR="00B715AA" w:rsidRPr="00CB733F" w:rsidRDefault="00B715AA" w:rsidP="00871B62">
            <w:pPr>
              <w:jc w:val="center"/>
              <w:rPr>
                <w:rFonts w:ascii="Cambria" w:eastAsia="Times New Roman" w:hAnsi="Cambria"/>
                <w:i/>
                <w:iCs/>
                <w:color w:val="000000"/>
                <w:sz w:val="22"/>
                <w:szCs w:val="22"/>
              </w:rPr>
            </w:pPr>
            <w:r w:rsidRPr="00CB733F">
              <w:rPr>
                <w:rFonts w:ascii="Cambria" w:eastAsia="Times New Roman" w:hAnsi="Cambria"/>
                <w:i/>
                <w:iCs/>
                <w:color w:val="000000"/>
                <w:sz w:val="22"/>
                <w:szCs w:val="22"/>
              </w:rPr>
              <w:t>g kg</w:t>
            </w:r>
            <w:r w:rsidRPr="00CB733F">
              <w:rPr>
                <w:rFonts w:ascii="Cambria" w:eastAsia="Times New Roman" w:hAnsi="Cambria"/>
                <w:i/>
                <w:iCs/>
                <w:color w:val="000000"/>
                <w:sz w:val="22"/>
                <w:szCs w:val="22"/>
                <w:vertAlign w:val="superscript"/>
              </w:rPr>
              <w:t>-1</w:t>
            </w:r>
          </w:p>
        </w:tc>
      </w:tr>
      <w:tr w:rsidR="00B715AA" w:rsidRPr="00CB733F" w14:paraId="4901D70C" w14:textId="77777777" w:rsidTr="00B715AA">
        <w:trPr>
          <w:trHeight w:val="300"/>
        </w:trPr>
        <w:tc>
          <w:tcPr>
            <w:tcW w:w="1319" w:type="dxa"/>
            <w:tcBorders>
              <w:top w:val="nil"/>
              <w:left w:val="nil"/>
              <w:bottom w:val="nil"/>
              <w:right w:val="nil"/>
            </w:tcBorders>
            <w:shd w:val="clear" w:color="auto" w:fill="auto"/>
            <w:noWrap/>
            <w:vAlign w:val="bottom"/>
            <w:hideMark/>
          </w:tcPr>
          <w:p w14:paraId="0B97704F" w14:textId="77777777" w:rsidR="00B715AA" w:rsidRPr="00CB733F" w:rsidRDefault="00B715AA" w:rsidP="00871B62">
            <w:pPr>
              <w:jc w:val="center"/>
              <w:rPr>
                <w:rFonts w:ascii="Cambria" w:eastAsia="Times New Roman" w:hAnsi="Cambria"/>
                <w:color w:val="000000"/>
                <w:sz w:val="22"/>
                <w:szCs w:val="22"/>
              </w:rPr>
            </w:pPr>
            <w:r>
              <w:rPr>
                <w:rFonts w:ascii="Cambria" w:eastAsia="Times New Roman" w:hAnsi="Cambria"/>
                <w:color w:val="000000"/>
                <w:sz w:val="22"/>
                <w:szCs w:val="22"/>
              </w:rPr>
              <w:t>1</w:t>
            </w:r>
          </w:p>
        </w:tc>
        <w:tc>
          <w:tcPr>
            <w:tcW w:w="2116" w:type="dxa"/>
            <w:tcBorders>
              <w:top w:val="nil"/>
              <w:left w:val="nil"/>
              <w:bottom w:val="nil"/>
              <w:right w:val="nil"/>
            </w:tcBorders>
            <w:shd w:val="clear" w:color="auto" w:fill="auto"/>
            <w:noWrap/>
            <w:vAlign w:val="bottom"/>
            <w:hideMark/>
          </w:tcPr>
          <w:p w14:paraId="4BBC4809" w14:textId="77777777" w:rsidR="00B715AA" w:rsidRPr="00CB733F" w:rsidRDefault="00B715AA" w:rsidP="00871B62">
            <w:pPr>
              <w:jc w:val="center"/>
              <w:rPr>
                <w:rFonts w:ascii="Cambria" w:eastAsia="Times New Roman" w:hAnsi="Cambria"/>
                <w:color w:val="000000"/>
                <w:sz w:val="22"/>
                <w:szCs w:val="22"/>
              </w:rPr>
            </w:pPr>
            <w:r>
              <w:rPr>
                <w:rFonts w:ascii="Cambria" w:eastAsia="Times New Roman" w:hAnsi="Cambria"/>
                <w:color w:val="000000"/>
                <w:sz w:val="22"/>
                <w:szCs w:val="22"/>
              </w:rPr>
              <w:t>Central Germany 1</w:t>
            </w:r>
          </w:p>
        </w:tc>
        <w:tc>
          <w:tcPr>
            <w:tcW w:w="1454" w:type="dxa"/>
            <w:tcBorders>
              <w:top w:val="nil"/>
              <w:left w:val="nil"/>
              <w:bottom w:val="nil"/>
              <w:right w:val="nil"/>
            </w:tcBorders>
            <w:shd w:val="clear" w:color="auto" w:fill="auto"/>
            <w:noWrap/>
            <w:vAlign w:val="bottom"/>
            <w:hideMark/>
          </w:tcPr>
          <w:p w14:paraId="11246A19"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forest</w:t>
            </w:r>
          </w:p>
        </w:tc>
        <w:tc>
          <w:tcPr>
            <w:tcW w:w="663" w:type="dxa"/>
            <w:gridSpan w:val="2"/>
            <w:tcBorders>
              <w:top w:val="nil"/>
              <w:left w:val="nil"/>
              <w:bottom w:val="nil"/>
              <w:right w:val="nil"/>
            </w:tcBorders>
            <w:vAlign w:val="bottom"/>
          </w:tcPr>
          <w:p w14:paraId="035B413E" w14:textId="0720418D" w:rsidR="00B715AA" w:rsidRPr="00CB733F" w:rsidRDefault="00B715AA" w:rsidP="00871B62">
            <w:pPr>
              <w:jc w:val="center"/>
              <w:rPr>
                <w:rFonts w:ascii="Cambria" w:eastAsia="Times New Roman" w:hAnsi="Cambria"/>
                <w:color w:val="000000"/>
                <w:sz w:val="22"/>
                <w:szCs w:val="22"/>
              </w:rPr>
            </w:pPr>
            <w:r>
              <w:rPr>
                <w:rFonts w:ascii="Cambria" w:eastAsia="Times New Roman" w:hAnsi="Cambria"/>
                <w:color w:val="000000"/>
                <w:sz w:val="22"/>
                <w:szCs w:val="22"/>
              </w:rPr>
              <w:t>8.3</w:t>
            </w:r>
          </w:p>
        </w:tc>
        <w:tc>
          <w:tcPr>
            <w:tcW w:w="704" w:type="dxa"/>
            <w:gridSpan w:val="2"/>
            <w:tcBorders>
              <w:top w:val="nil"/>
              <w:left w:val="nil"/>
              <w:bottom w:val="nil"/>
              <w:right w:val="nil"/>
            </w:tcBorders>
            <w:vAlign w:val="bottom"/>
          </w:tcPr>
          <w:p w14:paraId="0DFE8CB8" w14:textId="7B7F62A2" w:rsidR="00B715AA" w:rsidRPr="00CB733F" w:rsidRDefault="00B715AA" w:rsidP="00871B62">
            <w:pPr>
              <w:jc w:val="center"/>
              <w:rPr>
                <w:rFonts w:ascii="Cambria" w:eastAsia="Times New Roman" w:hAnsi="Cambria"/>
                <w:color w:val="000000"/>
                <w:sz w:val="22"/>
                <w:szCs w:val="22"/>
              </w:rPr>
            </w:pPr>
            <w:r>
              <w:rPr>
                <w:rFonts w:ascii="Cambria" w:eastAsia="Times New Roman" w:hAnsi="Cambria"/>
                <w:color w:val="000000"/>
                <w:sz w:val="22"/>
                <w:szCs w:val="22"/>
              </w:rPr>
              <w:t>550</w:t>
            </w:r>
          </w:p>
        </w:tc>
        <w:tc>
          <w:tcPr>
            <w:tcW w:w="621" w:type="dxa"/>
            <w:gridSpan w:val="2"/>
            <w:tcBorders>
              <w:top w:val="nil"/>
              <w:left w:val="nil"/>
              <w:bottom w:val="nil"/>
              <w:right w:val="nil"/>
            </w:tcBorders>
            <w:shd w:val="clear" w:color="auto" w:fill="auto"/>
            <w:noWrap/>
            <w:vAlign w:val="bottom"/>
            <w:hideMark/>
          </w:tcPr>
          <w:p w14:paraId="3D06F8FB" w14:textId="36C06564"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3</w:t>
            </w:r>
          </w:p>
        </w:tc>
        <w:tc>
          <w:tcPr>
            <w:tcW w:w="812" w:type="dxa"/>
            <w:tcBorders>
              <w:top w:val="nil"/>
              <w:left w:val="nil"/>
              <w:bottom w:val="nil"/>
              <w:right w:val="nil"/>
            </w:tcBorders>
            <w:shd w:val="clear" w:color="auto" w:fill="auto"/>
            <w:noWrap/>
            <w:vAlign w:val="bottom"/>
            <w:hideMark/>
          </w:tcPr>
          <w:p w14:paraId="4F8A7BFD"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22.1</w:t>
            </w:r>
          </w:p>
        </w:tc>
        <w:tc>
          <w:tcPr>
            <w:tcW w:w="505" w:type="dxa"/>
            <w:gridSpan w:val="2"/>
            <w:tcBorders>
              <w:top w:val="nil"/>
              <w:left w:val="nil"/>
              <w:bottom w:val="nil"/>
              <w:right w:val="nil"/>
            </w:tcBorders>
            <w:shd w:val="clear" w:color="auto" w:fill="auto"/>
            <w:noWrap/>
            <w:vAlign w:val="bottom"/>
            <w:hideMark/>
          </w:tcPr>
          <w:p w14:paraId="0EC38BB4"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8.1</w:t>
            </w:r>
          </w:p>
        </w:tc>
        <w:tc>
          <w:tcPr>
            <w:tcW w:w="812" w:type="dxa"/>
            <w:tcBorders>
              <w:top w:val="nil"/>
              <w:left w:val="nil"/>
              <w:bottom w:val="nil"/>
              <w:right w:val="nil"/>
            </w:tcBorders>
            <w:shd w:val="clear" w:color="auto" w:fill="auto"/>
            <w:noWrap/>
            <w:vAlign w:val="bottom"/>
            <w:hideMark/>
          </w:tcPr>
          <w:p w14:paraId="7ED3365A"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1.1</w:t>
            </w:r>
          </w:p>
        </w:tc>
        <w:tc>
          <w:tcPr>
            <w:tcW w:w="505" w:type="dxa"/>
            <w:gridSpan w:val="2"/>
            <w:tcBorders>
              <w:top w:val="nil"/>
              <w:left w:val="nil"/>
              <w:bottom w:val="nil"/>
              <w:right w:val="nil"/>
            </w:tcBorders>
            <w:shd w:val="clear" w:color="auto" w:fill="auto"/>
            <w:noWrap/>
            <w:vAlign w:val="bottom"/>
            <w:hideMark/>
          </w:tcPr>
          <w:p w14:paraId="07D92338"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0.3</w:t>
            </w:r>
          </w:p>
        </w:tc>
        <w:tc>
          <w:tcPr>
            <w:tcW w:w="806" w:type="dxa"/>
            <w:tcBorders>
              <w:top w:val="nil"/>
              <w:left w:val="nil"/>
              <w:bottom w:val="nil"/>
              <w:right w:val="nil"/>
            </w:tcBorders>
            <w:shd w:val="clear" w:color="auto" w:fill="auto"/>
            <w:noWrap/>
            <w:vAlign w:val="bottom"/>
            <w:hideMark/>
          </w:tcPr>
          <w:p w14:paraId="3028CD06"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861</w:t>
            </w:r>
          </w:p>
        </w:tc>
        <w:tc>
          <w:tcPr>
            <w:tcW w:w="587" w:type="dxa"/>
            <w:gridSpan w:val="2"/>
            <w:tcBorders>
              <w:top w:val="nil"/>
              <w:left w:val="nil"/>
              <w:bottom w:val="nil"/>
              <w:right w:val="nil"/>
            </w:tcBorders>
            <w:shd w:val="clear" w:color="auto" w:fill="auto"/>
            <w:noWrap/>
            <w:vAlign w:val="bottom"/>
            <w:hideMark/>
          </w:tcPr>
          <w:p w14:paraId="284E2311"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44</w:t>
            </w:r>
          </w:p>
        </w:tc>
        <w:tc>
          <w:tcPr>
            <w:tcW w:w="805" w:type="dxa"/>
            <w:tcBorders>
              <w:top w:val="nil"/>
              <w:left w:val="nil"/>
              <w:bottom w:val="nil"/>
              <w:right w:val="nil"/>
            </w:tcBorders>
            <w:shd w:val="clear" w:color="auto" w:fill="auto"/>
            <w:noWrap/>
            <w:vAlign w:val="bottom"/>
            <w:hideMark/>
          </w:tcPr>
          <w:p w14:paraId="58A40C61"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92</w:t>
            </w:r>
          </w:p>
        </w:tc>
        <w:tc>
          <w:tcPr>
            <w:tcW w:w="460" w:type="dxa"/>
            <w:gridSpan w:val="2"/>
            <w:tcBorders>
              <w:top w:val="nil"/>
              <w:left w:val="nil"/>
              <w:bottom w:val="nil"/>
              <w:right w:val="nil"/>
            </w:tcBorders>
            <w:shd w:val="clear" w:color="auto" w:fill="auto"/>
            <w:noWrap/>
            <w:vAlign w:val="bottom"/>
            <w:hideMark/>
          </w:tcPr>
          <w:p w14:paraId="287BD0D6"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27</w:t>
            </w:r>
          </w:p>
        </w:tc>
        <w:tc>
          <w:tcPr>
            <w:tcW w:w="805" w:type="dxa"/>
            <w:tcBorders>
              <w:top w:val="nil"/>
              <w:left w:val="nil"/>
              <w:bottom w:val="nil"/>
              <w:right w:val="nil"/>
            </w:tcBorders>
            <w:shd w:val="clear" w:color="auto" w:fill="auto"/>
            <w:noWrap/>
            <w:vAlign w:val="bottom"/>
            <w:hideMark/>
          </w:tcPr>
          <w:p w14:paraId="3107754A"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47</w:t>
            </w:r>
          </w:p>
        </w:tc>
        <w:tc>
          <w:tcPr>
            <w:tcW w:w="460" w:type="dxa"/>
            <w:gridSpan w:val="2"/>
            <w:tcBorders>
              <w:top w:val="nil"/>
              <w:left w:val="nil"/>
              <w:bottom w:val="nil"/>
              <w:right w:val="nil"/>
            </w:tcBorders>
            <w:shd w:val="clear" w:color="auto" w:fill="auto"/>
            <w:noWrap/>
            <w:vAlign w:val="bottom"/>
            <w:hideMark/>
          </w:tcPr>
          <w:p w14:paraId="062B5FAB"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20</w:t>
            </w:r>
          </w:p>
        </w:tc>
      </w:tr>
      <w:tr w:rsidR="00B715AA" w:rsidRPr="00CB733F" w14:paraId="1A7927D6" w14:textId="77777777" w:rsidTr="00B715AA">
        <w:trPr>
          <w:trHeight w:val="300"/>
        </w:trPr>
        <w:tc>
          <w:tcPr>
            <w:tcW w:w="1319" w:type="dxa"/>
            <w:tcBorders>
              <w:top w:val="nil"/>
              <w:left w:val="nil"/>
              <w:bottom w:val="nil"/>
              <w:right w:val="nil"/>
            </w:tcBorders>
            <w:shd w:val="clear" w:color="auto" w:fill="auto"/>
            <w:noWrap/>
            <w:vAlign w:val="bottom"/>
            <w:hideMark/>
          </w:tcPr>
          <w:p w14:paraId="66A3BC7A" w14:textId="77777777" w:rsidR="00B715AA" w:rsidRPr="00CB733F" w:rsidRDefault="00B715AA" w:rsidP="00871B62">
            <w:pPr>
              <w:jc w:val="center"/>
              <w:rPr>
                <w:rFonts w:ascii="Cambria" w:eastAsia="Times New Roman" w:hAnsi="Cambria"/>
                <w:color w:val="000000"/>
                <w:sz w:val="22"/>
                <w:szCs w:val="22"/>
              </w:rPr>
            </w:pPr>
            <w:r>
              <w:rPr>
                <w:rFonts w:ascii="Cambria" w:eastAsia="Times New Roman" w:hAnsi="Cambria"/>
                <w:color w:val="000000"/>
                <w:sz w:val="22"/>
                <w:szCs w:val="22"/>
              </w:rPr>
              <w:t>1</w:t>
            </w:r>
          </w:p>
        </w:tc>
        <w:tc>
          <w:tcPr>
            <w:tcW w:w="2116" w:type="dxa"/>
            <w:tcBorders>
              <w:top w:val="nil"/>
              <w:left w:val="nil"/>
              <w:bottom w:val="nil"/>
              <w:right w:val="nil"/>
            </w:tcBorders>
            <w:shd w:val="clear" w:color="auto" w:fill="auto"/>
            <w:noWrap/>
            <w:vAlign w:val="bottom"/>
            <w:hideMark/>
          </w:tcPr>
          <w:p w14:paraId="32827B59" w14:textId="77777777" w:rsidR="00B715AA" w:rsidRPr="00CB733F" w:rsidRDefault="00B715AA" w:rsidP="00871B62">
            <w:pPr>
              <w:jc w:val="center"/>
              <w:rPr>
                <w:rFonts w:ascii="Cambria" w:eastAsia="Times New Roman" w:hAnsi="Cambria"/>
                <w:color w:val="000000"/>
                <w:sz w:val="22"/>
                <w:szCs w:val="22"/>
              </w:rPr>
            </w:pPr>
            <w:r>
              <w:rPr>
                <w:rFonts w:ascii="Cambria" w:eastAsia="Times New Roman" w:hAnsi="Cambria"/>
                <w:color w:val="000000"/>
                <w:sz w:val="22"/>
                <w:szCs w:val="22"/>
              </w:rPr>
              <w:t>Central Germany 1</w:t>
            </w:r>
          </w:p>
        </w:tc>
        <w:tc>
          <w:tcPr>
            <w:tcW w:w="1454" w:type="dxa"/>
            <w:tcBorders>
              <w:top w:val="nil"/>
              <w:left w:val="nil"/>
              <w:bottom w:val="nil"/>
              <w:right w:val="nil"/>
            </w:tcBorders>
            <w:shd w:val="clear" w:color="auto" w:fill="auto"/>
            <w:noWrap/>
            <w:vAlign w:val="bottom"/>
            <w:hideMark/>
          </w:tcPr>
          <w:p w14:paraId="52C2D5CE"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grassland</w:t>
            </w:r>
          </w:p>
        </w:tc>
        <w:tc>
          <w:tcPr>
            <w:tcW w:w="663" w:type="dxa"/>
            <w:gridSpan w:val="2"/>
            <w:tcBorders>
              <w:top w:val="nil"/>
              <w:left w:val="nil"/>
              <w:bottom w:val="nil"/>
              <w:right w:val="nil"/>
            </w:tcBorders>
            <w:vAlign w:val="bottom"/>
          </w:tcPr>
          <w:p w14:paraId="38388B77" w14:textId="60F7EBB1" w:rsidR="00B715AA" w:rsidRPr="00CB733F" w:rsidRDefault="00B715AA" w:rsidP="00871B62">
            <w:pPr>
              <w:jc w:val="center"/>
              <w:rPr>
                <w:rFonts w:ascii="Cambria" w:eastAsia="Times New Roman" w:hAnsi="Cambria"/>
                <w:color w:val="000000"/>
                <w:sz w:val="22"/>
                <w:szCs w:val="22"/>
              </w:rPr>
            </w:pPr>
            <w:r>
              <w:rPr>
                <w:rFonts w:ascii="Cambria" w:eastAsia="Times New Roman" w:hAnsi="Cambria"/>
                <w:color w:val="000000"/>
                <w:sz w:val="22"/>
                <w:szCs w:val="22"/>
              </w:rPr>
              <w:t>8.3</w:t>
            </w:r>
          </w:p>
        </w:tc>
        <w:tc>
          <w:tcPr>
            <w:tcW w:w="704" w:type="dxa"/>
            <w:gridSpan w:val="2"/>
            <w:tcBorders>
              <w:top w:val="nil"/>
              <w:left w:val="nil"/>
              <w:bottom w:val="nil"/>
              <w:right w:val="nil"/>
            </w:tcBorders>
            <w:vAlign w:val="bottom"/>
          </w:tcPr>
          <w:p w14:paraId="505980D7" w14:textId="2219D578" w:rsidR="00B715AA" w:rsidRPr="00CB733F" w:rsidRDefault="00B715AA" w:rsidP="00871B62">
            <w:pPr>
              <w:jc w:val="center"/>
              <w:rPr>
                <w:rFonts w:ascii="Cambria" w:eastAsia="Times New Roman" w:hAnsi="Cambria"/>
                <w:color w:val="000000"/>
                <w:sz w:val="22"/>
                <w:szCs w:val="22"/>
              </w:rPr>
            </w:pPr>
            <w:r>
              <w:rPr>
                <w:rFonts w:ascii="Cambria" w:eastAsia="Times New Roman" w:hAnsi="Cambria"/>
                <w:color w:val="000000"/>
                <w:sz w:val="22"/>
                <w:szCs w:val="22"/>
              </w:rPr>
              <w:t>550</w:t>
            </w:r>
          </w:p>
        </w:tc>
        <w:tc>
          <w:tcPr>
            <w:tcW w:w="621" w:type="dxa"/>
            <w:gridSpan w:val="2"/>
            <w:tcBorders>
              <w:top w:val="nil"/>
              <w:left w:val="nil"/>
              <w:bottom w:val="nil"/>
              <w:right w:val="nil"/>
            </w:tcBorders>
            <w:shd w:val="clear" w:color="auto" w:fill="auto"/>
            <w:noWrap/>
            <w:vAlign w:val="bottom"/>
            <w:hideMark/>
          </w:tcPr>
          <w:p w14:paraId="17911CD3" w14:textId="79691BB9"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3</w:t>
            </w:r>
          </w:p>
        </w:tc>
        <w:tc>
          <w:tcPr>
            <w:tcW w:w="812" w:type="dxa"/>
            <w:tcBorders>
              <w:top w:val="nil"/>
              <w:left w:val="nil"/>
              <w:bottom w:val="nil"/>
              <w:right w:val="nil"/>
            </w:tcBorders>
            <w:shd w:val="clear" w:color="auto" w:fill="auto"/>
            <w:noWrap/>
            <w:vAlign w:val="bottom"/>
            <w:hideMark/>
          </w:tcPr>
          <w:p w14:paraId="350B8E17"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22.8</w:t>
            </w:r>
          </w:p>
        </w:tc>
        <w:tc>
          <w:tcPr>
            <w:tcW w:w="505" w:type="dxa"/>
            <w:gridSpan w:val="2"/>
            <w:tcBorders>
              <w:top w:val="nil"/>
              <w:left w:val="nil"/>
              <w:bottom w:val="nil"/>
              <w:right w:val="nil"/>
            </w:tcBorders>
            <w:shd w:val="clear" w:color="auto" w:fill="auto"/>
            <w:noWrap/>
            <w:vAlign w:val="bottom"/>
            <w:hideMark/>
          </w:tcPr>
          <w:p w14:paraId="1756CE1E"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1.5</w:t>
            </w:r>
          </w:p>
        </w:tc>
        <w:tc>
          <w:tcPr>
            <w:tcW w:w="812" w:type="dxa"/>
            <w:tcBorders>
              <w:top w:val="nil"/>
              <w:left w:val="nil"/>
              <w:bottom w:val="nil"/>
              <w:right w:val="nil"/>
            </w:tcBorders>
            <w:shd w:val="clear" w:color="auto" w:fill="auto"/>
            <w:noWrap/>
            <w:vAlign w:val="bottom"/>
            <w:hideMark/>
          </w:tcPr>
          <w:p w14:paraId="782E0C7E"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2.2</w:t>
            </w:r>
          </w:p>
        </w:tc>
        <w:tc>
          <w:tcPr>
            <w:tcW w:w="505" w:type="dxa"/>
            <w:gridSpan w:val="2"/>
            <w:tcBorders>
              <w:top w:val="nil"/>
              <w:left w:val="nil"/>
              <w:bottom w:val="nil"/>
              <w:right w:val="nil"/>
            </w:tcBorders>
            <w:shd w:val="clear" w:color="auto" w:fill="auto"/>
            <w:noWrap/>
            <w:vAlign w:val="bottom"/>
            <w:hideMark/>
          </w:tcPr>
          <w:p w14:paraId="19A23570"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0.1</w:t>
            </w:r>
          </w:p>
        </w:tc>
        <w:tc>
          <w:tcPr>
            <w:tcW w:w="806" w:type="dxa"/>
            <w:tcBorders>
              <w:top w:val="nil"/>
              <w:left w:val="nil"/>
              <w:bottom w:val="nil"/>
              <w:right w:val="nil"/>
            </w:tcBorders>
            <w:shd w:val="clear" w:color="auto" w:fill="auto"/>
            <w:noWrap/>
            <w:vAlign w:val="bottom"/>
            <w:hideMark/>
          </w:tcPr>
          <w:p w14:paraId="7EE8C04F"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731</w:t>
            </w:r>
          </w:p>
        </w:tc>
        <w:tc>
          <w:tcPr>
            <w:tcW w:w="587" w:type="dxa"/>
            <w:gridSpan w:val="2"/>
            <w:tcBorders>
              <w:top w:val="nil"/>
              <w:left w:val="nil"/>
              <w:bottom w:val="nil"/>
              <w:right w:val="nil"/>
            </w:tcBorders>
            <w:shd w:val="clear" w:color="auto" w:fill="auto"/>
            <w:noWrap/>
            <w:vAlign w:val="bottom"/>
            <w:hideMark/>
          </w:tcPr>
          <w:p w14:paraId="42268080"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99</w:t>
            </w:r>
          </w:p>
        </w:tc>
        <w:tc>
          <w:tcPr>
            <w:tcW w:w="805" w:type="dxa"/>
            <w:tcBorders>
              <w:top w:val="nil"/>
              <w:left w:val="nil"/>
              <w:bottom w:val="nil"/>
              <w:right w:val="nil"/>
            </w:tcBorders>
            <w:shd w:val="clear" w:color="auto" w:fill="auto"/>
            <w:noWrap/>
            <w:vAlign w:val="bottom"/>
            <w:hideMark/>
          </w:tcPr>
          <w:p w14:paraId="5A1C7442"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158</w:t>
            </w:r>
          </w:p>
        </w:tc>
        <w:tc>
          <w:tcPr>
            <w:tcW w:w="460" w:type="dxa"/>
            <w:gridSpan w:val="2"/>
            <w:tcBorders>
              <w:top w:val="nil"/>
              <w:left w:val="nil"/>
              <w:bottom w:val="nil"/>
              <w:right w:val="nil"/>
            </w:tcBorders>
            <w:shd w:val="clear" w:color="auto" w:fill="auto"/>
            <w:noWrap/>
            <w:vAlign w:val="bottom"/>
            <w:hideMark/>
          </w:tcPr>
          <w:p w14:paraId="10A4E5F1"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75</w:t>
            </w:r>
          </w:p>
        </w:tc>
        <w:tc>
          <w:tcPr>
            <w:tcW w:w="805" w:type="dxa"/>
            <w:tcBorders>
              <w:top w:val="nil"/>
              <w:left w:val="nil"/>
              <w:bottom w:val="nil"/>
              <w:right w:val="nil"/>
            </w:tcBorders>
            <w:shd w:val="clear" w:color="auto" w:fill="auto"/>
            <w:noWrap/>
            <w:vAlign w:val="bottom"/>
            <w:hideMark/>
          </w:tcPr>
          <w:p w14:paraId="2115F97D"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111</w:t>
            </w:r>
          </w:p>
        </w:tc>
        <w:tc>
          <w:tcPr>
            <w:tcW w:w="460" w:type="dxa"/>
            <w:gridSpan w:val="2"/>
            <w:tcBorders>
              <w:top w:val="nil"/>
              <w:left w:val="nil"/>
              <w:bottom w:val="nil"/>
              <w:right w:val="nil"/>
            </w:tcBorders>
            <w:shd w:val="clear" w:color="auto" w:fill="auto"/>
            <w:noWrap/>
            <w:vAlign w:val="bottom"/>
            <w:hideMark/>
          </w:tcPr>
          <w:p w14:paraId="6310E6F5"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31</w:t>
            </w:r>
          </w:p>
        </w:tc>
      </w:tr>
      <w:tr w:rsidR="00B715AA" w:rsidRPr="00CB733F" w14:paraId="11F90EE0" w14:textId="77777777" w:rsidTr="00B715AA">
        <w:trPr>
          <w:trHeight w:val="300"/>
        </w:trPr>
        <w:tc>
          <w:tcPr>
            <w:tcW w:w="1319" w:type="dxa"/>
            <w:tcBorders>
              <w:top w:val="nil"/>
              <w:left w:val="nil"/>
              <w:bottom w:val="nil"/>
              <w:right w:val="nil"/>
            </w:tcBorders>
            <w:shd w:val="clear" w:color="auto" w:fill="auto"/>
            <w:noWrap/>
            <w:vAlign w:val="bottom"/>
            <w:hideMark/>
          </w:tcPr>
          <w:p w14:paraId="34FA069F"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1, 2, 3</w:t>
            </w:r>
          </w:p>
        </w:tc>
        <w:tc>
          <w:tcPr>
            <w:tcW w:w="2116" w:type="dxa"/>
            <w:tcBorders>
              <w:top w:val="nil"/>
              <w:left w:val="nil"/>
              <w:bottom w:val="nil"/>
              <w:right w:val="nil"/>
            </w:tcBorders>
            <w:shd w:val="clear" w:color="auto" w:fill="auto"/>
            <w:noWrap/>
            <w:vAlign w:val="bottom"/>
            <w:hideMark/>
          </w:tcPr>
          <w:p w14:paraId="76DCDF58" w14:textId="77777777" w:rsidR="00B715AA" w:rsidRPr="00CB733F" w:rsidRDefault="00B715AA" w:rsidP="00871B62">
            <w:pPr>
              <w:jc w:val="center"/>
              <w:rPr>
                <w:rFonts w:ascii="Cambria" w:eastAsia="Times New Roman" w:hAnsi="Cambria"/>
                <w:color w:val="000000"/>
                <w:sz w:val="22"/>
                <w:szCs w:val="22"/>
              </w:rPr>
            </w:pPr>
            <w:r>
              <w:rPr>
                <w:rFonts w:ascii="Cambria" w:eastAsia="Times New Roman" w:hAnsi="Cambria"/>
                <w:color w:val="000000"/>
                <w:sz w:val="22"/>
                <w:szCs w:val="22"/>
              </w:rPr>
              <w:t>Central Germany 2</w:t>
            </w:r>
          </w:p>
        </w:tc>
        <w:tc>
          <w:tcPr>
            <w:tcW w:w="1454" w:type="dxa"/>
            <w:tcBorders>
              <w:top w:val="nil"/>
              <w:left w:val="nil"/>
              <w:bottom w:val="nil"/>
              <w:right w:val="nil"/>
            </w:tcBorders>
            <w:shd w:val="clear" w:color="auto" w:fill="auto"/>
            <w:noWrap/>
            <w:vAlign w:val="bottom"/>
            <w:hideMark/>
          </w:tcPr>
          <w:p w14:paraId="12712E27"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forest</w:t>
            </w:r>
          </w:p>
        </w:tc>
        <w:tc>
          <w:tcPr>
            <w:tcW w:w="663" w:type="dxa"/>
            <w:gridSpan w:val="2"/>
            <w:tcBorders>
              <w:top w:val="nil"/>
              <w:left w:val="nil"/>
              <w:bottom w:val="nil"/>
              <w:right w:val="nil"/>
            </w:tcBorders>
            <w:vAlign w:val="bottom"/>
          </w:tcPr>
          <w:p w14:paraId="1795A3DB" w14:textId="541F3336" w:rsidR="00B715AA" w:rsidRPr="00CB733F" w:rsidRDefault="00B715AA" w:rsidP="00871B62">
            <w:pPr>
              <w:jc w:val="center"/>
              <w:rPr>
                <w:rFonts w:ascii="Cambria" w:eastAsia="Times New Roman" w:hAnsi="Cambria"/>
                <w:color w:val="000000"/>
                <w:sz w:val="22"/>
                <w:szCs w:val="22"/>
              </w:rPr>
            </w:pPr>
            <w:r>
              <w:rPr>
                <w:rFonts w:ascii="Cambria" w:eastAsia="Times New Roman" w:hAnsi="Cambria"/>
                <w:color w:val="000000"/>
                <w:sz w:val="22"/>
                <w:szCs w:val="22"/>
              </w:rPr>
              <w:t>7.25</w:t>
            </w:r>
          </w:p>
        </w:tc>
        <w:tc>
          <w:tcPr>
            <w:tcW w:w="704" w:type="dxa"/>
            <w:gridSpan w:val="2"/>
            <w:tcBorders>
              <w:top w:val="nil"/>
              <w:left w:val="nil"/>
              <w:bottom w:val="nil"/>
              <w:right w:val="nil"/>
            </w:tcBorders>
            <w:vAlign w:val="bottom"/>
          </w:tcPr>
          <w:p w14:paraId="576B2519" w14:textId="4BFC778F" w:rsidR="00B715AA" w:rsidRPr="00CB733F" w:rsidRDefault="00B715AA" w:rsidP="00871B62">
            <w:pPr>
              <w:jc w:val="center"/>
              <w:rPr>
                <w:rFonts w:ascii="Cambria" w:eastAsia="Times New Roman" w:hAnsi="Cambria"/>
                <w:color w:val="000000"/>
                <w:sz w:val="22"/>
                <w:szCs w:val="22"/>
              </w:rPr>
            </w:pPr>
            <w:r>
              <w:rPr>
                <w:rFonts w:ascii="Cambria" w:eastAsia="Times New Roman" w:hAnsi="Cambria"/>
                <w:color w:val="000000"/>
                <w:sz w:val="22"/>
                <w:szCs w:val="22"/>
              </w:rPr>
              <w:t>650</w:t>
            </w:r>
          </w:p>
        </w:tc>
        <w:tc>
          <w:tcPr>
            <w:tcW w:w="621" w:type="dxa"/>
            <w:gridSpan w:val="2"/>
            <w:tcBorders>
              <w:top w:val="nil"/>
              <w:left w:val="nil"/>
              <w:bottom w:val="nil"/>
              <w:right w:val="nil"/>
            </w:tcBorders>
            <w:shd w:val="clear" w:color="auto" w:fill="auto"/>
            <w:noWrap/>
            <w:vAlign w:val="bottom"/>
            <w:hideMark/>
          </w:tcPr>
          <w:p w14:paraId="1B045953" w14:textId="14B0A308"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3</w:t>
            </w:r>
          </w:p>
        </w:tc>
        <w:tc>
          <w:tcPr>
            <w:tcW w:w="812" w:type="dxa"/>
            <w:tcBorders>
              <w:top w:val="nil"/>
              <w:left w:val="nil"/>
              <w:bottom w:val="nil"/>
              <w:right w:val="nil"/>
            </w:tcBorders>
            <w:shd w:val="clear" w:color="auto" w:fill="auto"/>
            <w:noWrap/>
            <w:vAlign w:val="bottom"/>
            <w:hideMark/>
          </w:tcPr>
          <w:p w14:paraId="10E37FC0"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23.7</w:t>
            </w:r>
          </w:p>
        </w:tc>
        <w:tc>
          <w:tcPr>
            <w:tcW w:w="505" w:type="dxa"/>
            <w:gridSpan w:val="2"/>
            <w:tcBorders>
              <w:top w:val="nil"/>
              <w:left w:val="nil"/>
              <w:bottom w:val="nil"/>
              <w:right w:val="nil"/>
            </w:tcBorders>
            <w:shd w:val="clear" w:color="auto" w:fill="auto"/>
            <w:noWrap/>
            <w:vAlign w:val="bottom"/>
            <w:hideMark/>
          </w:tcPr>
          <w:p w14:paraId="02A89DE1"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0.5</w:t>
            </w:r>
          </w:p>
        </w:tc>
        <w:tc>
          <w:tcPr>
            <w:tcW w:w="812" w:type="dxa"/>
            <w:tcBorders>
              <w:top w:val="nil"/>
              <w:left w:val="nil"/>
              <w:bottom w:val="nil"/>
              <w:right w:val="nil"/>
            </w:tcBorders>
            <w:shd w:val="clear" w:color="auto" w:fill="auto"/>
            <w:noWrap/>
            <w:vAlign w:val="bottom"/>
            <w:hideMark/>
          </w:tcPr>
          <w:p w14:paraId="19BD6BE6"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1.7</w:t>
            </w:r>
          </w:p>
        </w:tc>
        <w:tc>
          <w:tcPr>
            <w:tcW w:w="505" w:type="dxa"/>
            <w:gridSpan w:val="2"/>
            <w:tcBorders>
              <w:top w:val="nil"/>
              <w:left w:val="nil"/>
              <w:bottom w:val="nil"/>
              <w:right w:val="nil"/>
            </w:tcBorders>
            <w:shd w:val="clear" w:color="auto" w:fill="auto"/>
            <w:noWrap/>
            <w:vAlign w:val="bottom"/>
            <w:hideMark/>
          </w:tcPr>
          <w:p w14:paraId="12E12203"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0.1</w:t>
            </w:r>
          </w:p>
        </w:tc>
        <w:tc>
          <w:tcPr>
            <w:tcW w:w="806" w:type="dxa"/>
            <w:tcBorders>
              <w:top w:val="nil"/>
              <w:left w:val="nil"/>
              <w:bottom w:val="nil"/>
              <w:right w:val="nil"/>
            </w:tcBorders>
            <w:shd w:val="clear" w:color="auto" w:fill="auto"/>
            <w:noWrap/>
            <w:vAlign w:val="bottom"/>
            <w:hideMark/>
          </w:tcPr>
          <w:p w14:paraId="61E29432"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54</w:t>
            </w:r>
          </w:p>
        </w:tc>
        <w:tc>
          <w:tcPr>
            <w:tcW w:w="587" w:type="dxa"/>
            <w:gridSpan w:val="2"/>
            <w:tcBorders>
              <w:top w:val="nil"/>
              <w:left w:val="nil"/>
              <w:bottom w:val="nil"/>
              <w:right w:val="nil"/>
            </w:tcBorders>
            <w:shd w:val="clear" w:color="auto" w:fill="auto"/>
            <w:noWrap/>
            <w:vAlign w:val="bottom"/>
            <w:hideMark/>
          </w:tcPr>
          <w:p w14:paraId="4C5C2A77"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18</w:t>
            </w:r>
          </w:p>
        </w:tc>
        <w:tc>
          <w:tcPr>
            <w:tcW w:w="805" w:type="dxa"/>
            <w:tcBorders>
              <w:top w:val="nil"/>
              <w:left w:val="nil"/>
              <w:bottom w:val="nil"/>
              <w:right w:val="nil"/>
            </w:tcBorders>
            <w:shd w:val="clear" w:color="auto" w:fill="auto"/>
            <w:noWrap/>
            <w:vAlign w:val="bottom"/>
            <w:hideMark/>
          </w:tcPr>
          <w:p w14:paraId="06D5EB14"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754</w:t>
            </w:r>
          </w:p>
        </w:tc>
        <w:tc>
          <w:tcPr>
            <w:tcW w:w="460" w:type="dxa"/>
            <w:gridSpan w:val="2"/>
            <w:tcBorders>
              <w:top w:val="nil"/>
              <w:left w:val="nil"/>
              <w:bottom w:val="nil"/>
              <w:right w:val="nil"/>
            </w:tcBorders>
            <w:shd w:val="clear" w:color="auto" w:fill="auto"/>
            <w:noWrap/>
            <w:vAlign w:val="bottom"/>
            <w:hideMark/>
          </w:tcPr>
          <w:p w14:paraId="57A81B8E"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7</w:t>
            </w:r>
          </w:p>
        </w:tc>
        <w:tc>
          <w:tcPr>
            <w:tcW w:w="805" w:type="dxa"/>
            <w:tcBorders>
              <w:top w:val="nil"/>
              <w:left w:val="nil"/>
              <w:bottom w:val="nil"/>
              <w:right w:val="nil"/>
            </w:tcBorders>
            <w:shd w:val="clear" w:color="auto" w:fill="auto"/>
            <w:noWrap/>
            <w:vAlign w:val="bottom"/>
            <w:hideMark/>
          </w:tcPr>
          <w:p w14:paraId="673606C0"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193</w:t>
            </w:r>
          </w:p>
        </w:tc>
        <w:tc>
          <w:tcPr>
            <w:tcW w:w="460" w:type="dxa"/>
            <w:gridSpan w:val="2"/>
            <w:tcBorders>
              <w:top w:val="nil"/>
              <w:left w:val="nil"/>
              <w:bottom w:val="nil"/>
              <w:right w:val="nil"/>
            </w:tcBorders>
            <w:shd w:val="clear" w:color="auto" w:fill="auto"/>
            <w:noWrap/>
            <w:vAlign w:val="bottom"/>
            <w:hideMark/>
          </w:tcPr>
          <w:p w14:paraId="1EADF0BC"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15</w:t>
            </w:r>
          </w:p>
        </w:tc>
      </w:tr>
      <w:tr w:rsidR="00B715AA" w:rsidRPr="00CB733F" w14:paraId="50F6C575" w14:textId="77777777" w:rsidTr="00B715AA">
        <w:trPr>
          <w:trHeight w:val="300"/>
        </w:trPr>
        <w:tc>
          <w:tcPr>
            <w:tcW w:w="1319" w:type="dxa"/>
            <w:tcBorders>
              <w:top w:val="nil"/>
              <w:left w:val="nil"/>
              <w:bottom w:val="nil"/>
              <w:right w:val="nil"/>
            </w:tcBorders>
            <w:shd w:val="clear" w:color="auto" w:fill="auto"/>
            <w:noWrap/>
            <w:vAlign w:val="bottom"/>
            <w:hideMark/>
          </w:tcPr>
          <w:p w14:paraId="1ABC7228"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1, 2, 3</w:t>
            </w:r>
          </w:p>
        </w:tc>
        <w:tc>
          <w:tcPr>
            <w:tcW w:w="2116" w:type="dxa"/>
            <w:tcBorders>
              <w:top w:val="nil"/>
              <w:left w:val="nil"/>
              <w:bottom w:val="nil"/>
              <w:right w:val="nil"/>
            </w:tcBorders>
            <w:shd w:val="clear" w:color="auto" w:fill="auto"/>
            <w:noWrap/>
            <w:vAlign w:val="bottom"/>
            <w:hideMark/>
          </w:tcPr>
          <w:p w14:paraId="4A7426A6" w14:textId="77777777" w:rsidR="00B715AA" w:rsidRPr="00CB733F" w:rsidRDefault="00B715AA" w:rsidP="00871B62">
            <w:pPr>
              <w:jc w:val="center"/>
              <w:rPr>
                <w:rFonts w:ascii="Cambria" w:eastAsia="Times New Roman" w:hAnsi="Cambria"/>
                <w:color w:val="000000"/>
                <w:sz w:val="22"/>
                <w:szCs w:val="22"/>
              </w:rPr>
            </w:pPr>
            <w:r>
              <w:rPr>
                <w:rFonts w:ascii="Cambria" w:eastAsia="Times New Roman" w:hAnsi="Cambria"/>
                <w:color w:val="000000"/>
                <w:sz w:val="22"/>
                <w:szCs w:val="22"/>
              </w:rPr>
              <w:t>Central Germany 2</w:t>
            </w:r>
          </w:p>
        </w:tc>
        <w:tc>
          <w:tcPr>
            <w:tcW w:w="1454" w:type="dxa"/>
            <w:tcBorders>
              <w:top w:val="nil"/>
              <w:left w:val="nil"/>
              <w:bottom w:val="nil"/>
              <w:right w:val="nil"/>
            </w:tcBorders>
            <w:shd w:val="clear" w:color="auto" w:fill="auto"/>
            <w:noWrap/>
            <w:vAlign w:val="bottom"/>
            <w:hideMark/>
          </w:tcPr>
          <w:p w14:paraId="64FB7808"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grassland</w:t>
            </w:r>
          </w:p>
        </w:tc>
        <w:tc>
          <w:tcPr>
            <w:tcW w:w="663" w:type="dxa"/>
            <w:gridSpan w:val="2"/>
            <w:tcBorders>
              <w:top w:val="nil"/>
              <w:left w:val="nil"/>
              <w:bottom w:val="nil"/>
              <w:right w:val="nil"/>
            </w:tcBorders>
            <w:vAlign w:val="bottom"/>
          </w:tcPr>
          <w:p w14:paraId="5A7C50A9" w14:textId="2F8373BB" w:rsidR="00B715AA" w:rsidRPr="00CB733F" w:rsidRDefault="00B715AA" w:rsidP="00871B62">
            <w:pPr>
              <w:jc w:val="center"/>
              <w:rPr>
                <w:rFonts w:ascii="Cambria" w:eastAsia="Times New Roman" w:hAnsi="Cambria"/>
                <w:color w:val="000000"/>
                <w:sz w:val="22"/>
                <w:szCs w:val="22"/>
              </w:rPr>
            </w:pPr>
            <w:r>
              <w:rPr>
                <w:rFonts w:ascii="Cambria" w:eastAsia="Times New Roman" w:hAnsi="Cambria"/>
                <w:color w:val="000000"/>
                <w:sz w:val="22"/>
                <w:szCs w:val="22"/>
              </w:rPr>
              <w:t>7.25</w:t>
            </w:r>
          </w:p>
        </w:tc>
        <w:tc>
          <w:tcPr>
            <w:tcW w:w="704" w:type="dxa"/>
            <w:gridSpan w:val="2"/>
            <w:tcBorders>
              <w:top w:val="nil"/>
              <w:left w:val="nil"/>
              <w:bottom w:val="nil"/>
              <w:right w:val="nil"/>
            </w:tcBorders>
            <w:vAlign w:val="bottom"/>
          </w:tcPr>
          <w:p w14:paraId="4212938F" w14:textId="60FB8B0C" w:rsidR="00B715AA" w:rsidRPr="00CB733F" w:rsidRDefault="00B715AA" w:rsidP="00871B62">
            <w:pPr>
              <w:jc w:val="center"/>
              <w:rPr>
                <w:rFonts w:ascii="Cambria" w:eastAsia="Times New Roman" w:hAnsi="Cambria"/>
                <w:color w:val="000000"/>
                <w:sz w:val="22"/>
                <w:szCs w:val="22"/>
              </w:rPr>
            </w:pPr>
            <w:r>
              <w:rPr>
                <w:rFonts w:ascii="Cambria" w:eastAsia="Times New Roman" w:hAnsi="Cambria"/>
                <w:color w:val="000000"/>
                <w:sz w:val="22"/>
                <w:szCs w:val="22"/>
              </w:rPr>
              <w:t>650</w:t>
            </w:r>
          </w:p>
        </w:tc>
        <w:tc>
          <w:tcPr>
            <w:tcW w:w="621" w:type="dxa"/>
            <w:gridSpan w:val="2"/>
            <w:tcBorders>
              <w:top w:val="nil"/>
              <w:left w:val="nil"/>
              <w:bottom w:val="nil"/>
              <w:right w:val="nil"/>
            </w:tcBorders>
            <w:shd w:val="clear" w:color="auto" w:fill="auto"/>
            <w:noWrap/>
            <w:vAlign w:val="bottom"/>
            <w:hideMark/>
          </w:tcPr>
          <w:p w14:paraId="1E38C0EC" w14:textId="447B1CF4"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3</w:t>
            </w:r>
          </w:p>
        </w:tc>
        <w:tc>
          <w:tcPr>
            <w:tcW w:w="812" w:type="dxa"/>
            <w:tcBorders>
              <w:top w:val="nil"/>
              <w:left w:val="nil"/>
              <w:bottom w:val="nil"/>
              <w:right w:val="nil"/>
            </w:tcBorders>
            <w:shd w:val="clear" w:color="auto" w:fill="auto"/>
            <w:noWrap/>
            <w:vAlign w:val="bottom"/>
            <w:hideMark/>
          </w:tcPr>
          <w:p w14:paraId="024DD470"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41.8</w:t>
            </w:r>
          </w:p>
        </w:tc>
        <w:tc>
          <w:tcPr>
            <w:tcW w:w="505" w:type="dxa"/>
            <w:gridSpan w:val="2"/>
            <w:tcBorders>
              <w:top w:val="nil"/>
              <w:left w:val="nil"/>
              <w:bottom w:val="nil"/>
              <w:right w:val="nil"/>
            </w:tcBorders>
            <w:shd w:val="clear" w:color="auto" w:fill="auto"/>
            <w:noWrap/>
            <w:vAlign w:val="bottom"/>
            <w:hideMark/>
          </w:tcPr>
          <w:p w14:paraId="7EDB70B9"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1.9</w:t>
            </w:r>
          </w:p>
        </w:tc>
        <w:tc>
          <w:tcPr>
            <w:tcW w:w="812" w:type="dxa"/>
            <w:tcBorders>
              <w:top w:val="nil"/>
              <w:left w:val="nil"/>
              <w:bottom w:val="nil"/>
              <w:right w:val="nil"/>
            </w:tcBorders>
            <w:shd w:val="clear" w:color="auto" w:fill="auto"/>
            <w:noWrap/>
            <w:vAlign w:val="bottom"/>
            <w:hideMark/>
          </w:tcPr>
          <w:p w14:paraId="43807793"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3.9</w:t>
            </w:r>
          </w:p>
        </w:tc>
        <w:tc>
          <w:tcPr>
            <w:tcW w:w="505" w:type="dxa"/>
            <w:gridSpan w:val="2"/>
            <w:tcBorders>
              <w:top w:val="nil"/>
              <w:left w:val="nil"/>
              <w:bottom w:val="nil"/>
              <w:right w:val="nil"/>
            </w:tcBorders>
            <w:shd w:val="clear" w:color="auto" w:fill="auto"/>
            <w:noWrap/>
            <w:vAlign w:val="bottom"/>
            <w:hideMark/>
          </w:tcPr>
          <w:p w14:paraId="32781174"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0.1</w:t>
            </w:r>
          </w:p>
        </w:tc>
        <w:tc>
          <w:tcPr>
            <w:tcW w:w="806" w:type="dxa"/>
            <w:tcBorders>
              <w:top w:val="nil"/>
              <w:left w:val="nil"/>
              <w:bottom w:val="nil"/>
              <w:right w:val="nil"/>
            </w:tcBorders>
            <w:shd w:val="clear" w:color="auto" w:fill="auto"/>
            <w:noWrap/>
            <w:vAlign w:val="bottom"/>
            <w:hideMark/>
          </w:tcPr>
          <w:p w14:paraId="43425AD1"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32</w:t>
            </w:r>
          </w:p>
        </w:tc>
        <w:tc>
          <w:tcPr>
            <w:tcW w:w="587" w:type="dxa"/>
            <w:gridSpan w:val="2"/>
            <w:tcBorders>
              <w:top w:val="nil"/>
              <w:left w:val="nil"/>
              <w:bottom w:val="nil"/>
              <w:right w:val="nil"/>
            </w:tcBorders>
            <w:shd w:val="clear" w:color="auto" w:fill="auto"/>
            <w:noWrap/>
            <w:vAlign w:val="bottom"/>
            <w:hideMark/>
          </w:tcPr>
          <w:p w14:paraId="63A2EF4C"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17</w:t>
            </w:r>
          </w:p>
        </w:tc>
        <w:tc>
          <w:tcPr>
            <w:tcW w:w="805" w:type="dxa"/>
            <w:tcBorders>
              <w:top w:val="nil"/>
              <w:left w:val="nil"/>
              <w:bottom w:val="nil"/>
              <w:right w:val="nil"/>
            </w:tcBorders>
            <w:shd w:val="clear" w:color="auto" w:fill="auto"/>
            <w:noWrap/>
            <w:vAlign w:val="bottom"/>
            <w:hideMark/>
          </w:tcPr>
          <w:p w14:paraId="7CC31B9C"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553</w:t>
            </w:r>
          </w:p>
        </w:tc>
        <w:tc>
          <w:tcPr>
            <w:tcW w:w="460" w:type="dxa"/>
            <w:gridSpan w:val="2"/>
            <w:tcBorders>
              <w:top w:val="nil"/>
              <w:left w:val="nil"/>
              <w:bottom w:val="nil"/>
              <w:right w:val="nil"/>
            </w:tcBorders>
            <w:shd w:val="clear" w:color="auto" w:fill="auto"/>
            <w:noWrap/>
            <w:vAlign w:val="bottom"/>
            <w:hideMark/>
          </w:tcPr>
          <w:p w14:paraId="64072A2E"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78</w:t>
            </w:r>
          </w:p>
        </w:tc>
        <w:tc>
          <w:tcPr>
            <w:tcW w:w="805" w:type="dxa"/>
            <w:tcBorders>
              <w:top w:val="nil"/>
              <w:left w:val="nil"/>
              <w:bottom w:val="nil"/>
              <w:right w:val="nil"/>
            </w:tcBorders>
            <w:shd w:val="clear" w:color="auto" w:fill="auto"/>
            <w:noWrap/>
            <w:vAlign w:val="bottom"/>
            <w:hideMark/>
          </w:tcPr>
          <w:p w14:paraId="01E9FFF4"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414</w:t>
            </w:r>
          </w:p>
        </w:tc>
        <w:tc>
          <w:tcPr>
            <w:tcW w:w="460" w:type="dxa"/>
            <w:gridSpan w:val="2"/>
            <w:tcBorders>
              <w:top w:val="nil"/>
              <w:left w:val="nil"/>
              <w:bottom w:val="nil"/>
              <w:right w:val="nil"/>
            </w:tcBorders>
            <w:shd w:val="clear" w:color="auto" w:fill="auto"/>
            <w:noWrap/>
            <w:vAlign w:val="bottom"/>
            <w:hideMark/>
          </w:tcPr>
          <w:p w14:paraId="090CF3EF"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65</w:t>
            </w:r>
          </w:p>
        </w:tc>
      </w:tr>
      <w:tr w:rsidR="00B715AA" w:rsidRPr="00CB733F" w14:paraId="16CC22FE" w14:textId="77777777" w:rsidTr="00B715AA">
        <w:trPr>
          <w:trHeight w:val="300"/>
        </w:trPr>
        <w:tc>
          <w:tcPr>
            <w:tcW w:w="1319" w:type="dxa"/>
            <w:tcBorders>
              <w:top w:val="nil"/>
              <w:left w:val="nil"/>
              <w:bottom w:val="nil"/>
              <w:right w:val="nil"/>
            </w:tcBorders>
            <w:shd w:val="clear" w:color="auto" w:fill="auto"/>
            <w:noWrap/>
            <w:vAlign w:val="bottom"/>
            <w:hideMark/>
          </w:tcPr>
          <w:p w14:paraId="2601FBBA"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3</w:t>
            </w:r>
          </w:p>
        </w:tc>
        <w:tc>
          <w:tcPr>
            <w:tcW w:w="2116" w:type="dxa"/>
            <w:tcBorders>
              <w:top w:val="nil"/>
              <w:left w:val="nil"/>
              <w:bottom w:val="nil"/>
              <w:right w:val="nil"/>
            </w:tcBorders>
            <w:shd w:val="clear" w:color="auto" w:fill="auto"/>
            <w:noWrap/>
            <w:vAlign w:val="bottom"/>
            <w:hideMark/>
          </w:tcPr>
          <w:p w14:paraId="3522DE25"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Oak Ridge</w:t>
            </w:r>
            <w:r>
              <w:rPr>
                <w:rFonts w:ascii="Cambria" w:eastAsia="Times New Roman" w:hAnsi="Cambria"/>
                <w:color w:val="000000"/>
                <w:sz w:val="22"/>
                <w:szCs w:val="22"/>
              </w:rPr>
              <w:t>, USA</w:t>
            </w:r>
          </w:p>
        </w:tc>
        <w:tc>
          <w:tcPr>
            <w:tcW w:w="1454" w:type="dxa"/>
            <w:tcBorders>
              <w:top w:val="nil"/>
              <w:left w:val="nil"/>
              <w:bottom w:val="nil"/>
              <w:right w:val="nil"/>
            </w:tcBorders>
            <w:shd w:val="clear" w:color="auto" w:fill="auto"/>
            <w:noWrap/>
            <w:vAlign w:val="bottom"/>
            <w:hideMark/>
          </w:tcPr>
          <w:p w14:paraId="15B10789"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forest</w:t>
            </w:r>
          </w:p>
        </w:tc>
        <w:tc>
          <w:tcPr>
            <w:tcW w:w="663" w:type="dxa"/>
            <w:gridSpan w:val="2"/>
            <w:tcBorders>
              <w:top w:val="nil"/>
              <w:left w:val="nil"/>
              <w:bottom w:val="nil"/>
              <w:right w:val="nil"/>
            </w:tcBorders>
            <w:vAlign w:val="bottom"/>
          </w:tcPr>
          <w:p w14:paraId="2666ABCC" w14:textId="2D123B74" w:rsidR="00B715AA" w:rsidRPr="00CB733F" w:rsidRDefault="00B715AA" w:rsidP="00871B62">
            <w:pPr>
              <w:jc w:val="center"/>
              <w:rPr>
                <w:rFonts w:ascii="Cambria" w:eastAsia="Times New Roman" w:hAnsi="Cambria"/>
                <w:color w:val="000000"/>
                <w:sz w:val="22"/>
                <w:szCs w:val="22"/>
              </w:rPr>
            </w:pPr>
            <w:r>
              <w:rPr>
                <w:rFonts w:ascii="Cambria" w:eastAsia="Times New Roman" w:hAnsi="Cambria"/>
                <w:color w:val="000000"/>
                <w:sz w:val="22"/>
                <w:szCs w:val="22"/>
              </w:rPr>
              <w:t>14.1</w:t>
            </w:r>
          </w:p>
        </w:tc>
        <w:tc>
          <w:tcPr>
            <w:tcW w:w="704" w:type="dxa"/>
            <w:gridSpan w:val="2"/>
            <w:tcBorders>
              <w:top w:val="nil"/>
              <w:left w:val="nil"/>
              <w:bottom w:val="nil"/>
              <w:right w:val="nil"/>
            </w:tcBorders>
            <w:vAlign w:val="bottom"/>
          </w:tcPr>
          <w:p w14:paraId="4F9060B6" w14:textId="2F7FA0CA" w:rsidR="00B715AA" w:rsidRPr="00CB733F" w:rsidRDefault="00B715AA" w:rsidP="00871B62">
            <w:pPr>
              <w:jc w:val="center"/>
              <w:rPr>
                <w:rFonts w:ascii="Cambria" w:eastAsia="Times New Roman" w:hAnsi="Cambria"/>
                <w:color w:val="000000"/>
                <w:sz w:val="22"/>
                <w:szCs w:val="22"/>
              </w:rPr>
            </w:pPr>
            <w:r>
              <w:rPr>
                <w:rFonts w:ascii="Cambria" w:eastAsia="Times New Roman" w:hAnsi="Cambria"/>
                <w:color w:val="000000"/>
                <w:sz w:val="22"/>
                <w:szCs w:val="22"/>
              </w:rPr>
              <w:t>1360</w:t>
            </w:r>
          </w:p>
        </w:tc>
        <w:tc>
          <w:tcPr>
            <w:tcW w:w="621" w:type="dxa"/>
            <w:gridSpan w:val="2"/>
            <w:tcBorders>
              <w:top w:val="nil"/>
              <w:left w:val="nil"/>
              <w:bottom w:val="nil"/>
              <w:right w:val="nil"/>
            </w:tcBorders>
            <w:shd w:val="clear" w:color="auto" w:fill="auto"/>
            <w:noWrap/>
            <w:vAlign w:val="bottom"/>
            <w:hideMark/>
          </w:tcPr>
          <w:p w14:paraId="437AE14B" w14:textId="5DB3A366"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2</w:t>
            </w:r>
          </w:p>
        </w:tc>
        <w:tc>
          <w:tcPr>
            <w:tcW w:w="812" w:type="dxa"/>
            <w:tcBorders>
              <w:top w:val="nil"/>
              <w:left w:val="nil"/>
              <w:bottom w:val="nil"/>
              <w:right w:val="nil"/>
            </w:tcBorders>
            <w:shd w:val="clear" w:color="auto" w:fill="auto"/>
            <w:noWrap/>
            <w:vAlign w:val="bottom"/>
            <w:hideMark/>
          </w:tcPr>
          <w:p w14:paraId="5C21E1DF"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24.9</w:t>
            </w:r>
          </w:p>
        </w:tc>
        <w:tc>
          <w:tcPr>
            <w:tcW w:w="505" w:type="dxa"/>
            <w:gridSpan w:val="2"/>
            <w:tcBorders>
              <w:top w:val="nil"/>
              <w:left w:val="nil"/>
              <w:bottom w:val="nil"/>
              <w:right w:val="nil"/>
            </w:tcBorders>
            <w:shd w:val="clear" w:color="auto" w:fill="auto"/>
            <w:noWrap/>
            <w:vAlign w:val="bottom"/>
            <w:hideMark/>
          </w:tcPr>
          <w:p w14:paraId="1AE309DF"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0</w:t>
            </w:r>
          </w:p>
        </w:tc>
        <w:tc>
          <w:tcPr>
            <w:tcW w:w="812" w:type="dxa"/>
            <w:tcBorders>
              <w:top w:val="nil"/>
              <w:left w:val="nil"/>
              <w:bottom w:val="nil"/>
              <w:right w:val="nil"/>
            </w:tcBorders>
            <w:shd w:val="clear" w:color="auto" w:fill="auto"/>
            <w:noWrap/>
            <w:vAlign w:val="bottom"/>
            <w:hideMark/>
          </w:tcPr>
          <w:p w14:paraId="12FE6C08"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1.1</w:t>
            </w:r>
          </w:p>
        </w:tc>
        <w:tc>
          <w:tcPr>
            <w:tcW w:w="505" w:type="dxa"/>
            <w:gridSpan w:val="2"/>
            <w:tcBorders>
              <w:top w:val="nil"/>
              <w:left w:val="nil"/>
              <w:bottom w:val="nil"/>
              <w:right w:val="nil"/>
            </w:tcBorders>
            <w:shd w:val="clear" w:color="auto" w:fill="auto"/>
            <w:noWrap/>
            <w:vAlign w:val="bottom"/>
            <w:hideMark/>
          </w:tcPr>
          <w:p w14:paraId="45833557"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0.1</w:t>
            </w:r>
          </w:p>
        </w:tc>
        <w:tc>
          <w:tcPr>
            <w:tcW w:w="806" w:type="dxa"/>
            <w:tcBorders>
              <w:top w:val="nil"/>
              <w:left w:val="nil"/>
              <w:bottom w:val="nil"/>
              <w:right w:val="nil"/>
            </w:tcBorders>
            <w:shd w:val="clear" w:color="auto" w:fill="auto"/>
            <w:noWrap/>
            <w:vAlign w:val="bottom"/>
            <w:hideMark/>
          </w:tcPr>
          <w:p w14:paraId="55A21A8E"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w:t>
            </w:r>
          </w:p>
        </w:tc>
        <w:tc>
          <w:tcPr>
            <w:tcW w:w="587" w:type="dxa"/>
            <w:gridSpan w:val="2"/>
            <w:tcBorders>
              <w:top w:val="nil"/>
              <w:left w:val="nil"/>
              <w:bottom w:val="nil"/>
              <w:right w:val="nil"/>
            </w:tcBorders>
            <w:shd w:val="clear" w:color="auto" w:fill="auto"/>
            <w:noWrap/>
            <w:vAlign w:val="bottom"/>
            <w:hideMark/>
          </w:tcPr>
          <w:p w14:paraId="46E18C28"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w:t>
            </w:r>
          </w:p>
        </w:tc>
        <w:tc>
          <w:tcPr>
            <w:tcW w:w="805" w:type="dxa"/>
            <w:tcBorders>
              <w:top w:val="nil"/>
              <w:left w:val="nil"/>
              <w:bottom w:val="nil"/>
              <w:right w:val="nil"/>
            </w:tcBorders>
            <w:shd w:val="clear" w:color="auto" w:fill="auto"/>
            <w:noWrap/>
            <w:vAlign w:val="bottom"/>
            <w:hideMark/>
          </w:tcPr>
          <w:p w14:paraId="55CABAD0"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w:t>
            </w:r>
          </w:p>
        </w:tc>
        <w:tc>
          <w:tcPr>
            <w:tcW w:w="460" w:type="dxa"/>
            <w:gridSpan w:val="2"/>
            <w:tcBorders>
              <w:top w:val="nil"/>
              <w:left w:val="nil"/>
              <w:bottom w:val="nil"/>
              <w:right w:val="nil"/>
            </w:tcBorders>
            <w:shd w:val="clear" w:color="auto" w:fill="auto"/>
            <w:noWrap/>
            <w:vAlign w:val="bottom"/>
            <w:hideMark/>
          </w:tcPr>
          <w:p w14:paraId="5D6DA70F"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w:t>
            </w:r>
          </w:p>
        </w:tc>
        <w:tc>
          <w:tcPr>
            <w:tcW w:w="805" w:type="dxa"/>
            <w:tcBorders>
              <w:top w:val="nil"/>
              <w:left w:val="nil"/>
              <w:bottom w:val="nil"/>
              <w:right w:val="nil"/>
            </w:tcBorders>
            <w:shd w:val="clear" w:color="auto" w:fill="auto"/>
            <w:noWrap/>
            <w:vAlign w:val="bottom"/>
            <w:hideMark/>
          </w:tcPr>
          <w:p w14:paraId="52AEE10F"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w:t>
            </w:r>
          </w:p>
        </w:tc>
        <w:tc>
          <w:tcPr>
            <w:tcW w:w="460" w:type="dxa"/>
            <w:gridSpan w:val="2"/>
            <w:tcBorders>
              <w:top w:val="nil"/>
              <w:left w:val="nil"/>
              <w:bottom w:val="nil"/>
              <w:right w:val="nil"/>
            </w:tcBorders>
            <w:shd w:val="clear" w:color="auto" w:fill="auto"/>
            <w:noWrap/>
            <w:vAlign w:val="bottom"/>
            <w:hideMark/>
          </w:tcPr>
          <w:p w14:paraId="19FCEAE5"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w:t>
            </w:r>
          </w:p>
        </w:tc>
      </w:tr>
      <w:tr w:rsidR="00B715AA" w:rsidRPr="00CB733F" w14:paraId="794D9953" w14:textId="77777777" w:rsidTr="00B715AA">
        <w:trPr>
          <w:trHeight w:val="300"/>
        </w:trPr>
        <w:tc>
          <w:tcPr>
            <w:tcW w:w="1319" w:type="dxa"/>
            <w:tcBorders>
              <w:top w:val="nil"/>
              <w:left w:val="nil"/>
              <w:bottom w:val="nil"/>
              <w:right w:val="nil"/>
            </w:tcBorders>
            <w:shd w:val="clear" w:color="auto" w:fill="auto"/>
            <w:noWrap/>
            <w:vAlign w:val="bottom"/>
            <w:hideMark/>
          </w:tcPr>
          <w:p w14:paraId="30672EE9"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3</w:t>
            </w:r>
          </w:p>
        </w:tc>
        <w:tc>
          <w:tcPr>
            <w:tcW w:w="2116" w:type="dxa"/>
            <w:tcBorders>
              <w:top w:val="nil"/>
              <w:left w:val="nil"/>
              <w:bottom w:val="nil"/>
              <w:right w:val="nil"/>
            </w:tcBorders>
            <w:shd w:val="clear" w:color="auto" w:fill="auto"/>
            <w:noWrap/>
            <w:vAlign w:val="bottom"/>
            <w:hideMark/>
          </w:tcPr>
          <w:p w14:paraId="017F62CF"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Sierra Nevada</w:t>
            </w:r>
            <w:r>
              <w:rPr>
                <w:rFonts w:ascii="Cambria" w:eastAsia="Times New Roman" w:hAnsi="Cambria"/>
                <w:color w:val="000000"/>
                <w:sz w:val="22"/>
                <w:szCs w:val="22"/>
              </w:rPr>
              <w:t>, USA</w:t>
            </w:r>
          </w:p>
        </w:tc>
        <w:tc>
          <w:tcPr>
            <w:tcW w:w="1454" w:type="dxa"/>
            <w:tcBorders>
              <w:top w:val="nil"/>
              <w:left w:val="nil"/>
              <w:bottom w:val="nil"/>
              <w:right w:val="nil"/>
            </w:tcBorders>
            <w:shd w:val="clear" w:color="auto" w:fill="auto"/>
            <w:noWrap/>
            <w:vAlign w:val="bottom"/>
            <w:hideMark/>
          </w:tcPr>
          <w:p w14:paraId="0EFE6197"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forest</w:t>
            </w:r>
          </w:p>
        </w:tc>
        <w:tc>
          <w:tcPr>
            <w:tcW w:w="663" w:type="dxa"/>
            <w:gridSpan w:val="2"/>
            <w:tcBorders>
              <w:top w:val="nil"/>
              <w:left w:val="nil"/>
              <w:bottom w:val="nil"/>
              <w:right w:val="nil"/>
            </w:tcBorders>
            <w:vAlign w:val="bottom"/>
          </w:tcPr>
          <w:p w14:paraId="709B01A4" w14:textId="4E484271" w:rsidR="00B715AA" w:rsidRPr="00CB733F" w:rsidRDefault="00B715AA" w:rsidP="00871B62">
            <w:pPr>
              <w:jc w:val="center"/>
              <w:rPr>
                <w:rFonts w:ascii="Cambria" w:eastAsia="Times New Roman" w:hAnsi="Cambria"/>
                <w:color w:val="000000"/>
                <w:sz w:val="22"/>
                <w:szCs w:val="22"/>
              </w:rPr>
            </w:pPr>
            <w:r>
              <w:rPr>
                <w:rFonts w:ascii="Cambria" w:eastAsia="Times New Roman" w:hAnsi="Cambria"/>
                <w:color w:val="000000"/>
                <w:sz w:val="22"/>
                <w:szCs w:val="22"/>
              </w:rPr>
              <w:t>9.8</w:t>
            </w:r>
          </w:p>
        </w:tc>
        <w:tc>
          <w:tcPr>
            <w:tcW w:w="704" w:type="dxa"/>
            <w:gridSpan w:val="2"/>
            <w:tcBorders>
              <w:top w:val="nil"/>
              <w:left w:val="nil"/>
              <w:bottom w:val="nil"/>
              <w:right w:val="nil"/>
            </w:tcBorders>
            <w:vAlign w:val="bottom"/>
          </w:tcPr>
          <w:p w14:paraId="1E6BD6BA" w14:textId="4529D9D1" w:rsidR="00B715AA" w:rsidRPr="00CB733F" w:rsidRDefault="00B715AA" w:rsidP="00871B62">
            <w:pPr>
              <w:jc w:val="center"/>
              <w:rPr>
                <w:rFonts w:ascii="Cambria" w:eastAsia="Times New Roman" w:hAnsi="Cambria"/>
                <w:color w:val="000000"/>
                <w:sz w:val="22"/>
                <w:szCs w:val="22"/>
              </w:rPr>
            </w:pPr>
            <w:r>
              <w:rPr>
                <w:rFonts w:ascii="Cambria" w:eastAsia="Times New Roman" w:hAnsi="Cambria"/>
                <w:color w:val="000000"/>
                <w:sz w:val="22"/>
                <w:szCs w:val="22"/>
              </w:rPr>
              <w:t>960</w:t>
            </w:r>
          </w:p>
        </w:tc>
        <w:tc>
          <w:tcPr>
            <w:tcW w:w="621" w:type="dxa"/>
            <w:gridSpan w:val="2"/>
            <w:tcBorders>
              <w:top w:val="nil"/>
              <w:left w:val="nil"/>
              <w:bottom w:val="nil"/>
              <w:right w:val="nil"/>
            </w:tcBorders>
            <w:shd w:val="clear" w:color="auto" w:fill="auto"/>
            <w:noWrap/>
            <w:vAlign w:val="bottom"/>
            <w:hideMark/>
          </w:tcPr>
          <w:p w14:paraId="4FF28EC9" w14:textId="70DB0C18"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2</w:t>
            </w:r>
          </w:p>
        </w:tc>
        <w:tc>
          <w:tcPr>
            <w:tcW w:w="812" w:type="dxa"/>
            <w:tcBorders>
              <w:top w:val="nil"/>
              <w:left w:val="nil"/>
              <w:bottom w:val="nil"/>
              <w:right w:val="nil"/>
            </w:tcBorders>
            <w:shd w:val="clear" w:color="auto" w:fill="auto"/>
            <w:noWrap/>
            <w:vAlign w:val="bottom"/>
            <w:hideMark/>
          </w:tcPr>
          <w:p w14:paraId="275C8B73"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28.4</w:t>
            </w:r>
          </w:p>
        </w:tc>
        <w:tc>
          <w:tcPr>
            <w:tcW w:w="505" w:type="dxa"/>
            <w:gridSpan w:val="2"/>
            <w:tcBorders>
              <w:top w:val="nil"/>
              <w:left w:val="nil"/>
              <w:bottom w:val="nil"/>
              <w:right w:val="nil"/>
            </w:tcBorders>
            <w:shd w:val="clear" w:color="auto" w:fill="auto"/>
            <w:noWrap/>
            <w:vAlign w:val="bottom"/>
            <w:hideMark/>
          </w:tcPr>
          <w:p w14:paraId="245E9571"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1.4</w:t>
            </w:r>
          </w:p>
        </w:tc>
        <w:tc>
          <w:tcPr>
            <w:tcW w:w="812" w:type="dxa"/>
            <w:tcBorders>
              <w:top w:val="nil"/>
              <w:left w:val="nil"/>
              <w:bottom w:val="nil"/>
              <w:right w:val="nil"/>
            </w:tcBorders>
            <w:shd w:val="clear" w:color="auto" w:fill="auto"/>
            <w:noWrap/>
            <w:vAlign w:val="bottom"/>
            <w:hideMark/>
          </w:tcPr>
          <w:p w14:paraId="5B97E1A5"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1.1</w:t>
            </w:r>
          </w:p>
        </w:tc>
        <w:tc>
          <w:tcPr>
            <w:tcW w:w="505" w:type="dxa"/>
            <w:gridSpan w:val="2"/>
            <w:tcBorders>
              <w:top w:val="nil"/>
              <w:left w:val="nil"/>
              <w:bottom w:val="nil"/>
              <w:right w:val="nil"/>
            </w:tcBorders>
            <w:shd w:val="clear" w:color="auto" w:fill="auto"/>
            <w:noWrap/>
            <w:vAlign w:val="bottom"/>
            <w:hideMark/>
          </w:tcPr>
          <w:p w14:paraId="6CB86FB9"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0.1</w:t>
            </w:r>
          </w:p>
        </w:tc>
        <w:tc>
          <w:tcPr>
            <w:tcW w:w="806" w:type="dxa"/>
            <w:tcBorders>
              <w:top w:val="nil"/>
              <w:left w:val="nil"/>
              <w:bottom w:val="nil"/>
              <w:right w:val="nil"/>
            </w:tcBorders>
            <w:shd w:val="clear" w:color="auto" w:fill="auto"/>
            <w:noWrap/>
            <w:vAlign w:val="bottom"/>
            <w:hideMark/>
          </w:tcPr>
          <w:p w14:paraId="7AA304EA"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700</w:t>
            </w:r>
          </w:p>
        </w:tc>
        <w:tc>
          <w:tcPr>
            <w:tcW w:w="587" w:type="dxa"/>
            <w:gridSpan w:val="2"/>
            <w:tcBorders>
              <w:top w:val="nil"/>
              <w:left w:val="nil"/>
              <w:bottom w:val="nil"/>
              <w:right w:val="nil"/>
            </w:tcBorders>
            <w:shd w:val="clear" w:color="auto" w:fill="auto"/>
            <w:noWrap/>
            <w:vAlign w:val="bottom"/>
            <w:hideMark/>
          </w:tcPr>
          <w:p w14:paraId="5B0076D3"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141</w:t>
            </w:r>
          </w:p>
        </w:tc>
        <w:tc>
          <w:tcPr>
            <w:tcW w:w="805" w:type="dxa"/>
            <w:tcBorders>
              <w:top w:val="nil"/>
              <w:left w:val="nil"/>
              <w:bottom w:val="nil"/>
              <w:right w:val="nil"/>
            </w:tcBorders>
            <w:shd w:val="clear" w:color="auto" w:fill="auto"/>
            <w:noWrap/>
            <w:vAlign w:val="bottom"/>
            <w:hideMark/>
          </w:tcPr>
          <w:p w14:paraId="3BDB5332"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210</w:t>
            </w:r>
          </w:p>
        </w:tc>
        <w:tc>
          <w:tcPr>
            <w:tcW w:w="460" w:type="dxa"/>
            <w:gridSpan w:val="2"/>
            <w:tcBorders>
              <w:top w:val="nil"/>
              <w:left w:val="nil"/>
              <w:bottom w:val="nil"/>
              <w:right w:val="nil"/>
            </w:tcBorders>
            <w:shd w:val="clear" w:color="auto" w:fill="auto"/>
            <w:noWrap/>
            <w:vAlign w:val="bottom"/>
            <w:hideMark/>
          </w:tcPr>
          <w:p w14:paraId="68137722"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85</w:t>
            </w:r>
          </w:p>
        </w:tc>
        <w:tc>
          <w:tcPr>
            <w:tcW w:w="805" w:type="dxa"/>
            <w:tcBorders>
              <w:top w:val="nil"/>
              <w:left w:val="nil"/>
              <w:bottom w:val="nil"/>
              <w:right w:val="nil"/>
            </w:tcBorders>
            <w:shd w:val="clear" w:color="auto" w:fill="auto"/>
            <w:noWrap/>
            <w:vAlign w:val="bottom"/>
            <w:hideMark/>
          </w:tcPr>
          <w:p w14:paraId="4DCE489D"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100</w:t>
            </w:r>
          </w:p>
        </w:tc>
        <w:tc>
          <w:tcPr>
            <w:tcW w:w="460" w:type="dxa"/>
            <w:gridSpan w:val="2"/>
            <w:tcBorders>
              <w:top w:val="nil"/>
              <w:left w:val="nil"/>
              <w:bottom w:val="nil"/>
              <w:right w:val="nil"/>
            </w:tcBorders>
            <w:shd w:val="clear" w:color="auto" w:fill="auto"/>
            <w:noWrap/>
            <w:vAlign w:val="bottom"/>
            <w:hideMark/>
          </w:tcPr>
          <w:p w14:paraId="7DC49323"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71</w:t>
            </w:r>
          </w:p>
        </w:tc>
      </w:tr>
      <w:tr w:rsidR="00B715AA" w:rsidRPr="00CB733F" w14:paraId="44A4A808" w14:textId="77777777" w:rsidTr="00B715AA">
        <w:trPr>
          <w:trHeight w:val="300"/>
        </w:trPr>
        <w:tc>
          <w:tcPr>
            <w:tcW w:w="1319" w:type="dxa"/>
            <w:tcBorders>
              <w:top w:val="nil"/>
              <w:left w:val="nil"/>
              <w:bottom w:val="nil"/>
              <w:right w:val="nil"/>
            </w:tcBorders>
            <w:shd w:val="clear" w:color="auto" w:fill="auto"/>
            <w:noWrap/>
            <w:vAlign w:val="bottom"/>
            <w:hideMark/>
          </w:tcPr>
          <w:p w14:paraId="31000FD9"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3</w:t>
            </w:r>
          </w:p>
        </w:tc>
        <w:tc>
          <w:tcPr>
            <w:tcW w:w="2116" w:type="dxa"/>
            <w:tcBorders>
              <w:top w:val="nil"/>
              <w:left w:val="nil"/>
              <w:bottom w:val="nil"/>
              <w:right w:val="nil"/>
            </w:tcBorders>
            <w:shd w:val="clear" w:color="auto" w:fill="auto"/>
            <w:noWrap/>
            <w:vAlign w:val="bottom"/>
            <w:hideMark/>
          </w:tcPr>
          <w:p w14:paraId="6A6CB3B3"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 xml:space="preserve">Harvard </w:t>
            </w:r>
            <w:proofErr w:type="spellStart"/>
            <w:r w:rsidRPr="00CB733F">
              <w:rPr>
                <w:rFonts w:ascii="Cambria" w:eastAsia="Times New Roman" w:hAnsi="Cambria"/>
                <w:color w:val="000000"/>
                <w:sz w:val="22"/>
                <w:szCs w:val="22"/>
              </w:rPr>
              <w:t>Forest</w:t>
            </w:r>
            <w:proofErr w:type="gramStart"/>
            <w:r>
              <w:rPr>
                <w:rFonts w:ascii="Cambria" w:eastAsia="Times New Roman" w:hAnsi="Cambria"/>
                <w:color w:val="000000"/>
                <w:sz w:val="22"/>
                <w:szCs w:val="22"/>
              </w:rPr>
              <w:t>,USA</w:t>
            </w:r>
            <w:proofErr w:type="spellEnd"/>
            <w:proofErr w:type="gramEnd"/>
          </w:p>
        </w:tc>
        <w:tc>
          <w:tcPr>
            <w:tcW w:w="1454" w:type="dxa"/>
            <w:tcBorders>
              <w:top w:val="nil"/>
              <w:left w:val="nil"/>
              <w:bottom w:val="nil"/>
              <w:right w:val="nil"/>
            </w:tcBorders>
            <w:shd w:val="clear" w:color="auto" w:fill="auto"/>
            <w:noWrap/>
            <w:vAlign w:val="bottom"/>
            <w:hideMark/>
          </w:tcPr>
          <w:p w14:paraId="6736B8E2"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forest</w:t>
            </w:r>
          </w:p>
        </w:tc>
        <w:tc>
          <w:tcPr>
            <w:tcW w:w="663" w:type="dxa"/>
            <w:gridSpan w:val="2"/>
            <w:tcBorders>
              <w:top w:val="nil"/>
              <w:left w:val="nil"/>
              <w:bottom w:val="nil"/>
              <w:right w:val="nil"/>
            </w:tcBorders>
            <w:vAlign w:val="bottom"/>
          </w:tcPr>
          <w:p w14:paraId="21FD5276" w14:textId="71960EEC" w:rsidR="00B715AA" w:rsidRPr="00CB733F" w:rsidRDefault="00B715AA" w:rsidP="00871B62">
            <w:pPr>
              <w:jc w:val="center"/>
              <w:rPr>
                <w:rFonts w:ascii="Cambria" w:eastAsia="Times New Roman" w:hAnsi="Cambria"/>
                <w:color w:val="000000"/>
                <w:sz w:val="22"/>
                <w:szCs w:val="22"/>
              </w:rPr>
            </w:pPr>
            <w:r>
              <w:rPr>
                <w:rFonts w:ascii="Cambria" w:eastAsia="Times New Roman" w:hAnsi="Cambria"/>
                <w:color w:val="000000"/>
                <w:sz w:val="22"/>
                <w:szCs w:val="22"/>
              </w:rPr>
              <w:t>7.9</w:t>
            </w:r>
          </w:p>
        </w:tc>
        <w:tc>
          <w:tcPr>
            <w:tcW w:w="704" w:type="dxa"/>
            <w:gridSpan w:val="2"/>
            <w:tcBorders>
              <w:top w:val="nil"/>
              <w:left w:val="nil"/>
              <w:bottom w:val="nil"/>
              <w:right w:val="nil"/>
            </w:tcBorders>
            <w:vAlign w:val="bottom"/>
          </w:tcPr>
          <w:p w14:paraId="2BA5643C" w14:textId="24C7786F" w:rsidR="00B715AA" w:rsidRPr="00CB733F" w:rsidRDefault="00B715AA" w:rsidP="00871B62">
            <w:pPr>
              <w:jc w:val="center"/>
              <w:rPr>
                <w:rFonts w:ascii="Cambria" w:eastAsia="Times New Roman" w:hAnsi="Cambria"/>
                <w:color w:val="000000"/>
                <w:sz w:val="22"/>
                <w:szCs w:val="22"/>
              </w:rPr>
            </w:pPr>
            <w:r>
              <w:rPr>
                <w:rFonts w:ascii="Cambria" w:eastAsia="Times New Roman" w:hAnsi="Cambria"/>
                <w:color w:val="000000"/>
                <w:sz w:val="22"/>
                <w:szCs w:val="22"/>
              </w:rPr>
              <w:t>1075</w:t>
            </w:r>
          </w:p>
        </w:tc>
        <w:tc>
          <w:tcPr>
            <w:tcW w:w="621" w:type="dxa"/>
            <w:gridSpan w:val="2"/>
            <w:tcBorders>
              <w:top w:val="nil"/>
              <w:left w:val="nil"/>
              <w:bottom w:val="nil"/>
              <w:right w:val="nil"/>
            </w:tcBorders>
            <w:shd w:val="clear" w:color="auto" w:fill="auto"/>
            <w:noWrap/>
            <w:vAlign w:val="bottom"/>
            <w:hideMark/>
          </w:tcPr>
          <w:p w14:paraId="395FB4A8" w14:textId="2A19678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1</w:t>
            </w:r>
          </w:p>
        </w:tc>
        <w:tc>
          <w:tcPr>
            <w:tcW w:w="812" w:type="dxa"/>
            <w:tcBorders>
              <w:top w:val="nil"/>
              <w:left w:val="nil"/>
              <w:bottom w:val="nil"/>
              <w:right w:val="nil"/>
            </w:tcBorders>
            <w:shd w:val="clear" w:color="auto" w:fill="auto"/>
            <w:noWrap/>
            <w:vAlign w:val="bottom"/>
            <w:hideMark/>
          </w:tcPr>
          <w:p w14:paraId="27A262DB"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60</w:t>
            </w:r>
          </w:p>
        </w:tc>
        <w:tc>
          <w:tcPr>
            <w:tcW w:w="505" w:type="dxa"/>
            <w:gridSpan w:val="2"/>
            <w:tcBorders>
              <w:top w:val="nil"/>
              <w:left w:val="nil"/>
              <w:bottom w:val="nil"/>
              <w:right w:val="nil"/>
            </w:tcBorders>
            <w:shd w:val="clear" w:color="auto" w:fill="auto"/>
            <w:noWrap/>
            <w:vAlign w:val="bottom"/>
            <w:hideMark/>
          </w:tcPr>
          <w:p w14:paraId="1BB72C86"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w:t>
            </w:r>
          </w:p>
        </w:tc>
        <w:tc>
          <w:tcPr>
            <w:tcW w:w="812" w:type="dxa"/>
            <w:tcBorders>
              <w:top w:val="nil"/>
              <w:left w:val="nil"/>
              <w:bottom w:val="nil"/>
              <w:right w:val="nil"/>
            </w:tcBorders>
            <w:shd w:val="clear" w:color="auto" w:fill="auto"/>
            <w:noWrap/>
            <w:vAlign w:val="bottom"/>
            <w:hideMark/>
          </w:tcPr>
          <w:p w14:paraId="5D33D6A9"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w:t>
            </w:r>
          </w:p>
        </w:tc>
        <w:tc>
          <w:tcPr>
            <w:tcW w:w="505" w:type="dxa"/>
            <w:gridSpan w:val="2"/>
            <w:tcBorders>
              <w:top w:val="nil"/>
              <w:left w:val="nil"/>
              <w:bottom w:val="nil"/>
              <w:right w:val="nil"/>
            </w:tcBorders>
            <w:shd w:val="clear" w:color="auto" w:fill="auto"/>
            <w:noWrap/>
            <w:vAlign w:val="bottom"/>
            <w:hideMark/>
          </w:tcPr>
          <w:p w14:paraId="28BF0443"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w:t>
            </w:r>
          </w:p>
        </w:tc>
        <w:tc>
          <w:tcPr>
            <w:tcW w:w="806" w:type="dxa"/>
            <w:tcBorders>
              <w:top w:val="nil"/>
              <w:left w:val="nil"/>
              <w:bottom w:val="nil"/>
              <w:right w:val="nil"/>
            </w:tcBorders>
            <w:shd w:val="clear" w:color="auto" w:fill="auto"/>
            <w:noWrap/>
            <w:vAlign w:val="bottom"/>
            <w:hideMark/>
          </w:tcPr>
          <w:p w14:paraId="43134346"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w:t>
            </w:r>
          </w:p>
        </w:tc>
        <w:tc>
          <w:tcPr>
            <w:tcW w:w="587" w:type="dxa"/>
            <w:gridSpan w:val="2"/>
            <w:tcBorders>
              <w:top w:val="nil"/>
              <w:left w:val="nil"/>
              <w:bottom w:val="nil"/>
              <w:right w:val="nil"/>
            </w:tcBorders>
            <w:shd w:val="clear" w:color="auto" w:fill="auto"/>
            <w:noWrap/>
            <w:vAlign w:val="bottom"/>
            <w:hideMark/>
          </w:tcPr>
          <w:p w14:paraId="5508B277"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w:t>
            </w:r>
          </w:p>
        </w:tc>
        <w:tc>
          <w:tcPr>
            <w:tcW w:w="805" w:type="dxa"/>
            <w:tcBorders>
              <w:top w:val="nil"/>
              <w:left w:val="nil"/>
              <w:bottom w:val="nil"/>
              <w:right w:val="nil"/>
            </w:tcBorders>
            <w:shd w:val="clear" w:color="auto" w:fill="auto"/>
            <w:noWrap/>
            <w:vAlign w:val="bottom"/>
            <w:hideMark/>
          </w:tcPr>
          <w:p w14:paraId="49B3577F"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w:t>
            </w:r>
          </w:p>
        </w:tc>
        <w:tc>
          <w:tcPr>
            <w:tcW w:w="460" w:type="dxa"/>
            <w:gridSpan w:val="2"/>
            <w:tcBorders>
              <w:top w:val="nil"/>
              <w:left w:val="nil"/>
              <w:bottom w:val="nil"/>
              <w:right w:val="nil"/>
            </w:tcBorders>
            <w:shd w:val="clear" w:color="auto" w:fill="auto"/>
            <w:noWrap/>
            <w:vAlign w:val="bottom"/>
            <w:hideMark/>
          </w:tcPr>
          <w:p w14:paraId="00307BEE"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w:t>
            </w:r>
          </w:p>
        </w:tc>
        <w:tc>
          <w:tcPr>
            <w:tcW w:w="805" w:type="dxa"/>
            <w:tcBorders>
              <w:top w:val="nil"/>
              <w:left w:val="nil"/>
              <w:bottom w:val="nil"/>
              <w:right w:val="nil"/>
            </w:tcBorders>
            <w:shd w:val="clear" w:color="auto" w:fill="auto"/>
            <w:noWrap/>
            <w:vAlign w:val="bottom"/>
            <w:hideMark/>
          </w:tcPr>
          <w:p w14:paraId="5F0F164D"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w:t>
            </w:r>
          </w:p>
        </w:tc>
        <w:tc>
          <w:tcPr>
            <w:tcW w:w="460" w:type="dxa"/>
            <w:gridSpan w:val="2"/>
            <w:tcBorders>
              <w:top w:val="nil"/>
              <w:left w:val="nil"/>
              <w:bottom w:val="nil"/>
              <w:right w:val="nil"/>
            </w:tcBorders>
            <w:shd w:val="clear" w:color="auto" w:fill="auto"/>
            <w:noWrap/>
            <w:vAlign w:val="bottom"/>
            <w:hideMark/>
          </w:tcPr>
          <w:p w14:paraId="60D774B2"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w:t>
            </w:r>
          </w:p>
        </w:tc>
      </w:tr>
      <w:tr w:rsidR="00B715AA" w:rsidRPr="00CB733F" w14:paraId="184A6FFA" w14:textId="77777777" w:rsidTr="00B715AA">
        <w:trPr>
          <w:trHeight w:val="300"/>
        </w:trPr>
        <w:tc>
          <w:tcPr>
            <w:tcW w:w="1319" w:type="dxa"/>
            <w:tcBorders>
              <w:top w:val="nil"/>
              <w:left w:val="nil"/>
              <w:bottom w:val="nil"/>
              <w:right w:val="nil"/>
            </w:tcBorders>
            <w:shd w:val="clear" w:color="auto" w:fill="auto"/>
            <w:noWrap/>
            <w:vAlign w:val="bottom"/>
            <w:hideMark/>
          </w:tcPr>
          <w:p w14:paraId="7BCF0CCD"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3</w:t>
            </w:r>
          </w:p>
        </w:tc>
        <w:tc>
          <w:tcPr>
            <w:tcW w:w="2116" w:type="dxa"/>
            <w:tcBorders>
              <w:top w:val="nil"/>
              <w:left w:val="nil"/>
              <w:bottom w:val="nil"/>
              <w:right w:val="nil"/>
            </w:tcBorders>
            <w:shd w:val="clear" w:color="auto" w:fill="auto"/>
            <w:noWrap/>
            <w:vAlign w:val="bottom"/>
            <w:hideMark/>
          </w:tcPr>
          <w:p w14:paraId="512B02C4"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Duke FACE</w:t>
            </w:r>
            <w:r>
              <w:rPr>
                <w:rFonts w:ascii="Cambria" w:eastAsia="Times New Roman" w:hAnsi="Cambria"/>
                <w:color w:val="000000"/>
                <w:sz w:val="22"/>
                <w:szCs w:val="22"/>
              </w:rPr>
              <w:t>, USA</w:t>
            </w:r>
          </w:p>
        </w:tc>
        <w:tc>
          <w:tcPr>
            <w:tcW w:w="1454" w:type="dxa"/>
            <w:tcBorders>
              <w:top w:val="nil"/>
              <w:left w:val="nil"/>
              <w:bottom w:val="nil"/>
              <w:right w:val="nil"/>
            </w:tcBorders>
            <w:shd w:val="clear" w:color="auto" w:fill="auto"/>
            <w:noWrap/>
            <w:vAlign w:val="bottom"/>
            <w:hideMark/>
          </w:tcPr>
          <w:p w14:paraId="7A16016D"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forest</w:t>
            </w:r>
          </w:p>
        </w:tc>
        <w:tc>
          <w:tcPr>
            <w:tcW w:w="663" w:type="dxa"/>
            <w:gridSpan w:val="2"/>
            <w:tcBorders>
              <w:top w:val="nil"/>
              <w:left w:val="nil"/>
              <w:bottom w:val="nil"/>
              <w:right w:val="nil"/>
            </w:tcBorders>
            <w:vAlign w:val="bottom"/>
          </w:tcPr>
          <w:p w14:paraId="5BFC53AE" w14:textId="1364082E" w:rsidR="00B715AA" w:rsidRPr="00CB733F" w:rsidRDefault="00B715AA" w:rsidP="00871B62">
            <w:pPr>
              <w:jc w:val="center"/>
              <w:rPr>
                <w:rFonts w:ascii="Cambria" w:eastAsia="Times New Roman" w:hAnsi="Cambria"/>
                <w:color w:val="000000"/>
                <w:sz w:val="22"/>
                <w:szCs w:val="22"/>
              </w:rPr>
            </w:pPr>
            <w:r>
              <w:rPr>
                <w:rFonts w:ascii="Cambria" w:eastAsia="Times New Roman" w:hAnsi="Cambria"/>
                <w:color w:val="000000"/>
                <w:sz w:val="22"/>
                <w:szCs w:val="22"/>
              </w:rPr>
              <w:t>15.5</w:t>
            </w:r>
          </w:p>
        </w:tc>
        <w:tc>
          <w:tcPr>
            <w:tcW w:w="704" w:type="dxa"/>
            <w:gridSpan w:val="2"/>
            <w:tcBorders>
              <w:top w:val="nil"/>
              <w:left w:val="nil"/>
              <w:bottom w:val="nil"/>
              <w:right w:val="nil"/>
            </w:tcBorders>
            <w:vAlign w:val="bottom"/>
          </w:tcPr>
          <w:p w14:paraId="2A4F2DAB" w14:textId="7F9A759E" w:rsidR="00B715AA" w:rsidRPr="00CB733F" w:rsidRDefault="00B715AA" w:rsidP="00871B62">
            <w:pPr>
              <w:jc w:val="center"/>
              <w:rPr>
                <w:rFonts w:ascii="Cambria" w:eastAsia="Times New Roman" w:hAnsi="Cambria"/>
                <w:color w:val="000000"/>
                <w:sz w:val="22"/>
                <w:szCs w:val="22"/>
              </w:rPr>
            </w:pPr>
            <w:r>
              <w:rPr>
                <w:rFonts w:ascii="Cambria" w:eastAsia="Times New Roman" w:hAnsi="Cambria"/>
                <w:color w:val="000000"/>
                <w:sz w:val="22"/>
                <w:szCs w:val="22"/>
              </w:rPr>
              <w:t>1140</w:t>
            </w:r>
          </w:p>
        </w:tc>
        <w:tc>
          <w:tcPr>
            <w:tcW w:w="621" w:type="dxa"/>
            <w:gridSpan w:val="2"/>
            <w:tcBorders>
              <w:top w:val="nil"/>
              <w:left w:val="nil"/>
              <w:bottom w:val="nil"/>
              <w:right w:val="nil"/>
            </w:tcBorders>
            <w:shd w:val="clear" w:color="auto" w:fill="auto"/>
            <w:noWrap/>
            <w:vAlign w:val="bottom"/>
            <w:hideMark/>
          </w:tcPr>
          <w:p w14:paraId="3941A5D7" w14:textId="03032280"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1</w:t>
            </w:r>
          </w:p>
        </w:tc>
        <w:tc>
          <w:tcPr>
            <w:tcW w:w="812" w:type="dxa"/>
            <w:tcBorders>
              <w:top w:val="nil"/>
              <w:left w:val="nil"/>
              <w:bottom w:val="nil"/>
              <w:right w:val="nil"/>
            </w:tcBorders>
            <w:shd w:val="clear" w:color="auto" w:fill="auto"/>
            <w:noWrap/>
            <w:vAlign w:val="bottom"/>
            <w:hideMark/>
          </w:tcPr>
          <w:p w14:paraId="2683EAAB"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16.6</w:t>
            </w:r>
          </w:p>
        </w:tc>
        <w:tc>
          <w:tcPr>
            <w:tcW w:w="505" w:type="dxa"/>
            <w:gridSpan w:val="2"/>
            <w:tcBorders>
              <w:top w:val="nil"/>
              <w:left w:val="nil"/>
              <w:bottom w:val="nil"/>
              <w:right w:val="nil"/>
            </w:tcBorders>
            <w:shd w:val="clear" w:color="auto" w:fill="auto"/>
            <w:noWrap/>
            <w:vAlign w:val="bottom"/>
            <w:hideMark/>
          </w:tcPr>
          <w:p w14:paraId="2DCE797D"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w:t>
            </w:r>
          </w:p>
        </w:tc>
        <w:tc>
          <w:tcPr>
            <w:tcW w:w="812" w:type="dxa"/>
            <w:tcBorders>
              <w:top w:val="nil"/>
              <w:left w:val="nil"/>
              <w:bottom w:val="nil"/>
              <w:right w:val="nil"/>
            </w:tcBorders>
            <w:shd w:val="clear" w:color="auto" w:fill="auto"/>
            <w:noWrap/>
            <w:vAlign w:val="bottom"/>
            <w:hideMark/>
          </w:tcPr>
          <w:p w14:paraId="6517824E"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0.8</w:t>
            </w:r>
          </w:p>
        </w:tc>
        <w:tc>
          <w:tcPr>
            <w:tcW w:w="505" w:type="dxa"/>
            <w:gridSpan w:val="2"/>
            <w:tcBorders>
              <w:top w:val="nil"/>
              <w:left w:val="nil"/>
              <w:bottom w:val="nil"/>
              <w:right w:val="nil"/>
            </w:tcBorders>
            <w:shd w:val="clear" w:color="auto" w:fill="auto"/>
            <w:noWrap/>
            <w:vAlign w:val="bottom"/>
            <w:hideMark/>
          </w:tcPr>
          <w:p w14:paraId="51EED8A1"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w:t>
            </w:r>
          </w:p>
        </w:tc>
        <w:tc>
          <w:tcPr>
            <w:tcW w:w="806" w:type="dxa"/>
            <w:tcBorders>
              <w:top w:val="nil"/>
              <w:left w:val="nil"/>
              <w:bottom w:val="nil"/>
              <w:right w:val="nil"/>
            </w:tcBorders>
            <w:shd w:val="clear" w:color="auto" w:fill="auto"/>
            <w:noWrap/>
            <w:vAlign w:val="bottom"/>
            <w:hideMark/>
          </w:tcPr>
          <w:p w14:paraId="52F980B6"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w:t>
            </w:r>
          </w:p>
        </w:tc>
        <w:tc>
          <w:tcPr>
            <w:tcW w:w="587" w:type="dxa"/>
            <w:gridSpan w:val="2"/>
            <w:tcBorders>
              <w:top w:val="nil"/>
              <w:left w:val="nil"/>
              <w:bottom w:val="nil"/>
              <w:right w:val="nil"/>
            </w:tcBorders>
            <w:shd w:val="clear" w:color="auto" w:fill="auto"/>
            <w:noWrap/>
            <w:vAlign w:val="bottom"/>
            <w:hideMark/>
          </w:tcPr>
          <w:p w14:paraId="48CBB95B"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w:t>
            </w:r>
          </w:p>
        </w:tc>
        <w:tc>
          <w:tcPr>
            <w:tcW w:w="805" w:type="dxa"/>
            <w:tcBorders>
              <w:top w:val="nil"/>
              <w:left w:val="nil"/>
              <w:bottom w:val="nil"/>
              <w:right w:val="nil"/>
            </w:tcBorders>
            <w:shd w:val="clear" w:color="auto" w:fill="auto"/>
            <w:noWrap/>
            <w:vAlign w:val="bottom"/>
            <w:hideMark/>
          </w:tcPr>
          <w:p w14:paraId="4A92BFD5"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w:t>
            </w:r>
          </w:p>
        </w:tc>
        <w:tc>
          <w:tcPr>
            <w:tcW w:w="460" w:type="dxa"/>
            <w:gridSpan w:val="2"/>
            <w:tcBorders>
              <w:top w:val="nil"/>
              <w:left w:val="nil"/>
              <w:bottom w:val="nil"/>
              <w:right w:val="nil"/>
            </w:tcBorders>
            <w:shd w:val="clear" w:color="auto" w:fill="auto"/>
            <w:noWrap/>
            <w:vAlign w:val="bottom"/>
            <w:hideMark/>
          </w:tcPr>
          <w:p w14:paraId="7AD63E2B"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w:t>
            </w:r>
          </w:p>
        </w:tc>
        <w:tc>
          <w:tcPr>
            <w:tcW w:w="805" w:type="dxa"/>
            <w:tcBorders>
              <w:top w:val="nil"/>
              <w:left w:val="nil"/>
              <w:bottom w:val="nil"/>
              <w:right w:val="nil"/>
            </w:tcBorders>
            <w:shd w:val="clear" w:color="auto" w:fill="auto"/>
            <w:noWrap/>
            <w:vAlign w:val="bottom"/>
            <w:hideMark/>
          </w:tcPr>
          <w:p w14:paraId="081BF820"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w:t>
            </w:r>
          </w:p>
        </w:tc>
        <w:tc>
          <w:tcPr>
            <w:tcW w:w="460" w:type="dxa"/>
            <w:gridSpan w:val="2"/>
            <w:tcBorders>
              <w:top w:val="nil"/>
              <w:left w:val="nil"/>
              <w:bottom w:val="nil"/>
              <w:right w:val="nil"/>
            </w:tcBorders>
            <w:shd w:val="clear" w:color="auto" w:fill="auto"/>
            <w:noWrap/>
            <w:vAlign w:val="bottom"/>
            <w:hideMark/>
          </w:tcPr>
          <w:p w14:paraId="340AAAE2" w14:textId="77777777" w:rsidR="00B715AA" w:rsidRPr="00CB733F" w:rsidRDefault="00B715AA" w:rsidP="00871B62">
            <w:pPr>
              <w:jc w:val="center"/>
              <w:rPr>
                <w:rFonts w:ascii="Cambria" w:eastAsia="Times New Roman" w:hAnsi="Cambria"/>
                <w:color w:val="000000"/>
                <w:sz w:val="22"/>
                <w:szCs w:val="22"/>
              </w:rPr>
            </w:pPr>
            <w:r w:rsidRPr="00CB733F">
              <w:rPr>
                <w:rFonts w:ascii="Cambria" w:eastAsia="Times New Roman" w:hAnsi="Cambria"/>
                <w:color w:val="000000"/>
                <w:sz w:val="22"/>
                <w:szCs w:val="22"/>
              </w:rPr>
              <w:t>-</w:t>
            </w:r>
          </w:p>
        </w:tc>
      </w:tr>
    </w:tbl>
    <w:p w14:paraId="7AB6956B" w14:textId="670AD963" w:rsidR="0031692F" w:rsidRPr="00CB733F" w:rsidRDefault="0031692F" w:rsidP="0031692F">
      <w:pPr>
        <w:pStyle w:val="Normal1"/>
        <w:spacing w:before="120" w:line="360" w:lineRule="auto"/>
        <w:rPr>
          <w:rFonts w:ascii="Times New Roman" w:hAnsi="Times New Roman" w:cs="Times New Roman"/>
          <w:sz w:val="20"/>
          <w:szCs w:val="20"/>
        </w:rPr>
        <w:sectPr w:rsidR="0031692F" w:rsidRPr="00CB733F" w:rsidSect="00871B62">
          <w:pgSz w:w="15840" w:h="12240" w:orient="landscape"/>
          <w:pgMar w:top="1440" w:right="1440" w:bottom="1440" w:left="1440" w:header="432" w:footer="720" w:gutter="0"/>
          <w:lnNumType w:countBy="1" w:restart="continuous"/>
          <w:cols w:space="720"/>
          <w:docGrid w:linePitch="360"/>
        </w:sectPr>
      </w:pPr>
      <w:r w:rsidRPr="00CB733F">
        <w:rPr>
          <w:rFonts w:ascii="Times New Roman" w:hAnsi="Times New Roman" w:cs="Times New Roman"/>
          <w:sz w:val="20"/>
          <w:szCs w:val="20"/>
        </w:rPr>
        <w:t xml:space="preserve">* </w:t>
      </w:r>
      <w:r w:rsidR="00AE7E7A">
        <w:rPr>
          <w:rFonts w:ascii="Times New Roman" w:hAnsi="Times New Roman" w:cs="Times New Roman"/>
          <w:sz w:val="20"/>
          <w:szCs w:val="20"/>
        </w:rPr>
        <w:t xml:space="preserve">The </w:t>
      </w:r>
      <w:r w:rsidR="00AE7E7A">
        <w:rPr>
          <w:rFonts w:ascii="Times New Roman" w:hAnsi="Times New Roman" w:cs="Times New Roman"/>
          <w:color w:val="000000"/>
          <w:sz w:val="20"/>
          <w:szCs w:val="20"/>
        </w:rPr>
        <w:t xml:space="preserve">Central Germany regions are from the Biodiversity Exploratory project: Schorheide-Chorin (region 1) and </w:t>
      </w:r>
      <w:r>
        <w:rPr>
          <w:rFonts w:ascii="Times New Roman" w:hAnsi="Times New Roman" w:cs="Times New Roman"/>
          <w:color w:val="000000"/>
          <w:sz w:val="20"/>
          <w:szCs w:val="20"/>
        </w:rPr>
        <w:t>Hainich-Dün</w:t>
      </w:r>
      <w:r w:rsidR="00AE7E7A">
        <w:rPr>
          <w:rFonts w:ascii="Times New Roman" w:hAnsi="Times New Roman" w:cs="Times New Roman"/>
          <w:color w:val="000000"/>
          <w:sz w:val="20"/>
          <w:szCs w:val="20"/>
        </w:rPr>
        <w:t xml:space="preserve"> (region 2)</w:t>
      </w:r>
      <w:r>
        <w:rPr>
          <w:rFonts w:ascii="Times New Roman" w:hAnsi="Times New Roman" w:cs="Times New Roman"/>
          <w:color w:val="000000"/>
          <w:sz w:val="20"/>
          <w:szCs w:val="20"/>
        </w:rPr>
        <w:t xml:space="preserve">. </w:t>
      </w:r>
      <w:r w:rsidR="00B91326">
        <w:rPr>
          <w:rFonts w:ascii="Times New Roman" w:hAnsi="Times New Roman" w:cs="Times New Roman"/>
          <w:color w:val="000000"/>
          <w:sz w:val="20"/>
          <w:szCs w:val="20"/>
        </w:rPr>
        <w:t xml:space="preserve">Climate data for these sites </w:t>
      </w:r>
      <w:r w:rsidR="00AE7E7A">
        <w:rPr>
          <w:rFonts w:ascii="Times New Roman" w:hAnsi="Times New Roman" w:cs="Times New Roman"/>
          <w:color w:val="000000"/>
          <w:sz w:val="20"/>
          <w:szCs w:val="20"/>
        </w:rPr>
        <w:t xml:space="preserve">are </w:t>
      </w:r>
      <w:r w:rsidR="00B91326">
        <w:rPr>
          <w:rFonts w:ascii="Times New Roman" w:hAnsi="Times New Roman" w:cs="Times New Roman"/>
          <w:color w:val="000000"/>
          <w:sz w:val="20"/>
          <w:szCs w:val="20"/>
        </w:rPr>
        <w:t xml:space="preserve">from Fischer et al. (2010). </w:t>
      </w:r>
      <w:r w:rsidRPr="00CB733F">
        <w:rPr>
          <w:rFonts w:ascii="Times New Roman" w:hAnsi="Times New Roman" w:cs="Times New Roman"/>
          <w:color w:val="000000"/>
          <w:sz w:val="20"/>
          <w:szCs w:val="20"/>
        </w:rPr>
        <w:t xml:space="preserve">Harvard Forest </w:t>
      </w:r>
      <w:r w:rsidR="00AE7E7A">
        <w:rPr>
          <w:rFonts w:ascii="Times New Roman" w:hAnsi="Times New Roman" w:cs="Times New Roman"/>
          <w:color w:val="000000"/>
          <w:sz w:val="20"/>
          <w:szCs w:val="20"/>
        </w:rPr>
        <w:t>nutrient data from</w:t>
      </w:r>
      <w:r w:rsidRPr="00CB733F">
        <w:rPr>
          <w:rFonts w:ascii="Times New Roman" w:hAnsi="Times New Roman" w:cs="Times New Roman"/>
          <w:color w:val="000000"/>
          <w:sz w:val="20"/>
          <w:szCs w:val="20"/>
        </w:rPr>
        <w:t xml:space="preserve"> Gaudinki </w:t>
      </w:r>
      <w:r>
        <w:rPr>
          <w:rFonts w:ascii="Times New Roman" w:hAnsi="Times New Roman" w:cs="Times New Roman"/>
          <w:color w:val="000000"/>
          <w:sz w:val="20"/>
          <w:szCs w:val="20"/>
        </w:rPr>
        <w:t>et al. (2000</w:t>
      </w:r>
      <w:r w:rsidR="00AE7E7A">
        <w:rPr>
          <w:rFonts w:ascii="Times New Roman" w:hAnsi="Times New Roman" w:cs="Times New Roman"/>
          <w:color w:val="000000"/>
          <w:sz w:val="20"/>
          <w:szCs w:val="20"/>
        </w:rPr>
        <w:t>);</w:t>
      </w:r>
      <w:r w:rsidR="00B91326">
        <w:rPr>
          <w:rFonts w:ascii="Times New Roman" w:hAnsi="Times New Roman" w:cs="Times New Roman"/>
          <w:color w:val="000000"/>
          <w:sz w:val="20"/>
          <w:szCs w:val="20"/>
        </w:rPr>
        <w:t xml:space="preserve"> </w:t>
      </w:r>
      <w:r w:rsidR="00B91326" w:rsidRPr="00B91326">
        <w:rPr>
          <w:rFonts w:ascii="Times New Roman" w:hAnsi="Times New Roman" w:cs="Times New Roman"/>
          <w:color w:val="000000"/>
          <w:sz w:val="20"/>
          <w:szCs w:val="20"/>
          <w:lang w:val="en-US"/>
        </w:rPr>
        <w:t>climate data are the ten-year average</w:t>
      </w:r>
      <w:r w:rsidR="000F6F77">
        <w:rPr>
          <w:rFonts w:ascii="Times New Roman" w:hAnsi="Times New Roman" w:cs="Times New Roman"/>
          <w:color w:val="000000"/>
          <w:sz w:val="20"/>
          <w:szCs w:val="20"/>
          <w:lang w:val="en-US"/>
        </w:rPr>
        <w:t>s</w:t>
      </w:r>
      <w:r w:rsidR="00B91326" w:rsidRPr="00B91326">
        <w:rPr>
          <w:rFonts w:ascii="Times New Roman" w:hAnsi="Times New Roman" w:cs="Times New Roman"/>
          <w:color w:val="000000"/>
          <w:sz w:val="20"/>
          <w:szCs w:val="20"/>
          <w:lang w:val="en-US"/>
        </w:rPr>
        <w:t xml:space="preserve"> from 1991 to 2000 (</w:t>
      </w:r>
      <w:proofErr w:type="spellStart"/>
      <w:r w:rsidR="00B91326" w:rsidRPr="00B91326">
        <w:rPr>
          <w:rFonts w:ascii="Times New Roman" w:hAnsi="Times New Roman" w:cs="Times New Roman"/>
          <w:color w:val="000000"/>
          <w:sz w:val="20"/>
          <w:szCs w:val="20"/>
          <w:lang w:val="en-US"/>
        </w:rPr>
        <w:t>Boose</w:t>
      </w:r>
      <w:proofErr w:type="spellEnd"/>
      <w:r w:rsidR="00B91326" w:rsidRPr="00B91326">
        <w:rPr>
          <w:rFonts w:ascii="Times New Roman" w:hAnsi="Times New Roman" w:cs="Times New Roman"/>
          <w:color w:val="000000"/>
          <w:sz w:val="20"/>
          <w:szCs w:val="20"/>
          <w:lang w:val="en-US"/>
        </w:rPr>
        <w:t xml:space="preserve"> et al., 2012)</w:t>
      </w:r>
      <w:r w:rsidR="00B91326">
        <w:rPr>
          <w:rFonts w:ascii="Times New Roman" w:hAnsi="Times New Roman" w:cs="Times New Roman"/>
          <w:color w:val="000000"/>
          <w:sz w:val="20"/>
          <w:szCs w:val="20"/>
          <w:lang w:val="en-US"/>
        </w:rPr>
        <w:t>;</w:t>
      </w:r>
      <w:r w:rsidRPr="00CB733F">
        <w:rPr>
          <w:rFonts w:ascii="Times New Roman" w:hAnsi="Times New Roman" w:cs="Times New Roman"/>
          <w:color w:val="000000"/>
          <w:sz w:val="20"/>
          <w:szCs w:val="20"/>
        </w:rPr>
        <w:t xml:space="preserve"> </w:t>
      </w:r>
      <w:r w:rsidR="00B91326">
        <w:rPr>
          <w:rFonts w:ascii="Times New Roman" w:hAnsi="Times New Roman" w:cs="Times New Roman"/>
          <w:color w:val="000000"/>
          <w:sz w:val="20"/>
          <w:szCs w:val="20"/>
        </w:rPr>
        <w:t xml:space="preserve">all </w:t>
      </w:r>
      <w:r w:rsidRPr="00CB733F">
        <w:rPr>
          <w:rFonts w:ascii="Times New Roman" w:hAnsi="Times New Roman" w:cs="Times New Roman"/>
          <w:color w:val="000000"/>
          <w:sz w:val="20"/>
          <w:szCs w:val="20"/>
        </w:rPr>
        <w:t xml:space="preserve">Oak Ridge data </w:t>
      </w:r>
      <w:r w:rsidR="000F6F77">
        <w:rPr>
          <w:rFonts w:ascii="Times New Roman" w:hAnsi="Times New Roman" w:cs="Times New Roman"/>
          <w:color w:val="000000"/>
          <w:sz w:val="20"/>
          <w:szCs w:val="20"/>
        </w:rPr>
        <w:t xml:space="preserve">are </w:t>
      </w:r>
      <w:r w:rsidRPr="00CB733F">
        <w:rPr>
          <w:rFonts w:ascii="Times New Roman" w:hAnsi="Times New Roman" w:cs="Times New Roman"/>
          <w:color w:val="000000"/>
          <w:sz w:val="20"/>
          <w:szCs w:val="20"/>
        </w:rPr>
        <w:t>from Cisneros</w:t>
      </w:r>
      <w:r>
        <w:rPr>
          <w:rFonts w:ascii="Times New Roman" w:hAnsi="Times New Roman" w:cs="Times New Roman"/>
          <w:color w:val="000000"/>
          <w:sz w:val="20"/>
          <w:szCs w:val="20"/>
        </w:rPr>
        <w:t>-Dozel</w:t>
      </w:r>
      <w:r w:rsidR="00B91326">
        <w:rPr>
          <w:rFonts w:ascii="Times New Roman" w:hAnsi="Times New Roman" w:cs="Times New Roman"/>
          <w:color w:val="000000"/>
          <w:sz w:val="20"/>
          <w:szCs w:val="20"/>
        </w:rPr>
        <w:t xml:space="preserve"> et al. (2006);</w:t>
      </w:r>
      <w:r w:rsidRPr="00CB733F">
        <w:rPr>
          <w:rFonts w:ascii="Times New Roman" w:hAnsi="Times New Roman" w:cs="Times New Roman"/>
          <w:color w:val="000000"/>
          <w:sz w:val="20"/>
          <w:szCs w:val="20"/>
        </w:rPr>
        <w:t xml:space="preserve"> Duke FACE d</w:t>
      </w:r>
      <w:r w:rsidR="00B91326">
        <w:rPr>
          <w:rFonts w:ascii="Times New Roman" w:hAnsi="Times New Roman" w:cs="Times New Roman"/>
          <w:color w:val="000000"/>
          <w:sz w:val="20"/>
          <w:szCs w:val="20"/>
        </w:rPr>
        <w:t xml:space="preserve">ata </w:t>
      </w:r>
      <w:r w:rsidR="000F6F77">
        <w:rPr>
          <w:rFonts w:ascii="Times New Roman" w:hAnsi="Times New Roman" w:cs="Times New Roman"/>
          <w:color w:val="000000"/>
          <w:sz w:val="20"/>
          <w:szCs w:val="20"/>
        </w:rPr>
        <w:t xml:space="preserve">are </w:t>
      </w:r>
      <w:r w:rsidR="00B91326">
        <w:rPr>
          <w:rFonts w:ascii="Times New Roman" w:hAnsi="Times New Roman" w:cs="Times New Roman"/>
          <w:color w:val="000000"/>
          <w:sz w:val="20"/>
          <w:szCs w:val="20"/>
        </w:rPr>
        <w:t xml:space="preserve">from Hopkins et al. (2012); </w:t>
      </w:r>
      <w:r w:rsidRPr="00CB733F">
        <w:rPr>
          <w:rFonts w:ascii="Times New Roman" w:hAnsi="Times New Roman" w:cs="Times New Roman"/>
          <w:color w:val="000000"/>
          <w:sz w:val="20"/>
          <w:szCs w:val="20"/>
        </w:rPr>
        <w:t>Sierra Nevada data</w:t>
      </w:r>
      <w:r w:rsidR="000F6F77">
        <w:rPr>
          <w:rFonts w:ascii="Times New Roman" w:hAnsi="Times New Roman" w:cs="Times New Roman"/>
          <w:color w:val="000000"/>
          <w:sz w:val="20"/>
          <w:szCs w:val="20"/>
        </w:rPr>
        <w:t xml:space="preserve"> are</w:t>
      </w:r>
      <w:r w:rsidRPr="00CB733F">
        <w:rPr>
          <w:rFonts w:ascii="Times New Roman" w:hAnsi="Times New Roman" w:cs="Times New Roman"/>
          <w:color w:val="000000"/>
          <w:sz w:val="20"/>
          <w:szCs w:val="20"/>
        </w:rPr>
        <w:t xml:space="preserve"> from Koarashi et al. (2009).</w:t>
      </w:r>
      <w:r w:rsidR="00B91326">
        <w:rPr>
          <w:rFonts w:ascii="Times New Roman" w:hAnsi="Times New Roman" w:cs="Times New Roman"/>
          <w:color w:val="000000"/>
          <w:sz w:val="20"/>
          <w:szCs w:val="20"/>
        </w:rPr>
        <w:t xml:space="preserve"> </w:t>
      </w:r>
      <w:r w:rsidRPr="00CB733F">
        <w:rPr>
          <w:rFonts w:ascii="Times New Roman" w:hAnsi="Times New Roman" w:cs="Times New Roman"/>
          <w:color w:val="000000"/>
          <w:sz w:val="20"/>
          <w:szCs w:val="20"/>
        </w:rPr>
        <w:t>Not</w:t>
      </w:r>
      <w:r>
        <w:rPr>
          <w:rFonts w:ascii="Times New Roman" w:hAnsi="Times New Roman" w:cs="Times New Roman"/>
          <w:color w:val="000000"/>
          <w:sz w:val="20"/>
          <w:szCs w:val="20"/>
        </w:rPr>
        <w:t>e that not</w:t>
      </w:r>
      <w:r w:rsidRPr="00CB733F">
        <w:rPr>
          <w:rFonts w:ascii="Times New Roman" w:hAnsi="Times New Roman" w:cs="Times New Roman"/>
          <w:color w:val="000000"/>
          <w:sz w:val="20"/>
          <w:szCs w:val="20"/>
        </w:rPr>
        <w:t xml:space="preserve"> all data were available for all sites.</w:t>
      </w:r>
      <w:r>
        <w:rPr>
          <w:rFonts w:ascii="Times New Roman" w:hAnsi="Times New Roman" w:cs="Times New Roman"/>
          <w:color w:val="000000"/>
          <w:sz w:val="20"/>
          <w:szCs w:val="20"/>
        </w:rPr>
        <w:t xml:space="preserve"> ** </w:t>
      </w:r>
      <w:r>
        <w:rPr>
          <w:rFonts w:ascii="Times New Roman" w:hAnsi="Times New Roman" w:cs="Times New Roman"/>
          <w:color w:val="000000"/>
          <w:sz w:val="20"/>
          <w:szCs w:val="20"/>
          <w:lang w:val="en-US"/>
        </w:rPr>
        <w:t>Central Germany 2</w:t>
      </w:r>
      <w:r w:rsidRPr="00CB733F">
        <w:rPr>
          <w:rFonts w:ascii="Times New Roman" w:hAnsi="Times New Roman" w:cs="Times New Roman"/>
          <w:color w:val="000000"/>
          <w:sz w:val="20"/>
          <w:szCs w:val="20"/>
          <w:lang w:val="en-US"/>
        </w:rPr>
        <w:t xml:space="preserve">, Harvard Forest, and Oak Ridge forest sites </w:t>
      </w:r>
      <w:r>
        <w:rPr>
          <w:rFonts w:ascii="Times New Roman" w:hAnsi="Times New Roman" w:cs="Times New Roman"/>
          <w:color w:val="000000"/>
          <w:sz w:val="20"/>
          <w:szCs w:val="20"/>
          <w:lang w:val="en-US"/>
        </w:rPr>
        <w:t>are</w:t>
      </w:r>
      <w:r w:rsidRPr="00CB733F">
        <w:rPr>
          <w:rFonts w:ascii="Times New Roman" w:hAnsi="Times New Roman" w:cs="Times New Roman"/>
          <w:color w:val="000000"/>
          <w:sz w:val="20"/>
          <w:szCs w:val="20"/>
          <w:lang w:val="en-US"/>
        </w:rPr>
        <w:t xml:space="preserve"> mixed deciduous; </w:t>
      </w:r>
      <w:r>
        <w:rPr>
          <w:rFonts w:ascii="Times New Roman" w:hAnsi="Times New Roman" w:cs="Times New Roman"/>
          <w:color w:val="000000"/>
          <w:sz w:val="20"/>
          <w:szCs w:val="20"/>
          <w:lang w:val="en-US"/>
        </w:rPr>
        <w:t>Central Germany 2</w:t>
      </w:r>
      <w:r w:rsidRPr="00CB733F">
        <w:rPr>
          <w:rFonts w:ascii="Times New Roman" w:hAnsi="Times New Roman" w:cs="Times New Roman"/>
          <w:color w:val="000000"/>
          <w:sz w:val="20"/>
          <w:szCs w:val="20"/>
          <w:lang w:val="en-US"/>
        </w:rPr>
        <w:t xml:space="preserve"> forest </w:t>
      </w:r>
      <w:r w:rsidR="00BC64E6">
        <w:rPr>
          <w:rFonts w:ascii="Times New Roman" w:hAnsi="Times New Roman" w:cs="Times New Roman"/>
          <w:color w:val="000000"/>
          <w:sz w:val="20"/>
          <w:szCs w:val="20"/>
          <w:lang w:val="en-US"/>
        </w:rPr>
        <w:t>sites include both</w:t>
      </w:r>
      <w:r w:rsidRPr="00CB733F">
        <w:rPr>
          <w:rFonts w:ascii="Times New Roman" w:hAnsi="Times New Roman" w:cs="Times New Roman"/>
          <w:color w:val="000000"/>
          <w:sz w:val="20"/>
          <w:szCs w:val="20"/>
          <w:lang w:val="en-US"/>
        </w:rPr>
        <w:t xml:space="preserve"> coniferous and deciduous </w:t>
      </w:r>
      <w:r w:rsidR="00BC64E6">
        <w:rPr>
          <w:rFonts w:ascii="Times New Roman" w:hAnsi="Times New Roman" w:cs="Times New Roman"/>
          <w:color w:val="000000"/>
          <w:sz w:val="20"/>
          <w:szCs w:val="20"/>
          <w:lang w:val="en-US"/>
        </w:rPr>
        <w:t>stands</w:t>
      </w:r>
      <w:r w:rsidRPr="00CB733F">
        <w:rPr>
          <w:rFonts w:ascii="Times New Roman" w:hAnsi="Times New Roman" w:cs="Times New Roman"/>
          <w:color w:val="000000"/>
          <w:sz w:val="20"/>
          <w:szCs w:val="20"/>
          <w:lang w:val="en-US"/>
        </w:rPr>
        <w:t xml:space="preserve">; Sierra Nevada </w:t>
      </w:r>
      <w:r>
        <w:rPr>
          <w:rFonts w:ascii="Times New Roman" w:hAnsi="Times New Roman" w:cs="Times New Roman"/>
          <w:color w:val="000000"/>
          <w:sz w:val="20"/>
          <w:szCs w:val="20"/>
          <w:lang w:val="en-US"/>
        </w:rPr>
        <w:t xml:space="preserve">and Duke FACE </w:t>
      </w:r>
      <w:r w:rsidRPr="00CB733F">
        <w:rPr>
          <w:rFonts w:ascii="Times New Roman" w:hAnsi="Times New Roman" w:cs="Times New Roman"/>
          <w:color w:val="000000"/>
          <w:sz w:val="20"/>
          <w:szCs w:val="20"/>
          <w:lang w:val="en-US"/>
        </w:rPr>
        <w:t>forest sites are exclusively coniferous. Grasslands were all cool-season grasses (C3 photosynthetic pathway)</w:t>
      </w:r>
      <w:r>
        <w:rPr>
          <w:rFonts w:ascii="Times New Roman" w:hAnsi="Times New Roman" w:cs="Times New Roman"/>
          <w:color w:val="000000"/>
          <w:sz w:val="20"/>
          <w:szCs w:val="20"/>
          <w:lang w:val="en-US"/>
        </w:rPr>
        <w:t>.</w:t>
      </w:r>
      <w:r w:rsidRPr="005A7BD5">
        <w:rPr>
          <w:rFonts w:ascii="Lucida Grande" w:eastAsiaTheme="minorEastAsia" w:hAnsi="Lucida Grande" w:cs="Lucida Grande"/>
          <w:color w:val="000000"/>
          <w:sz w:val="20"/>
          <w:szCs w:val="20"/>
          <w:lang w:val="en-US"/>
        </w:rPr>
        <w:t xml:space="preserve"> </w:t>
      </w:r>
      <w:r w:rsidRPr="005A7BD5">
        <w:rPr>
          <w:rFonts w:ascii="Times New Roman" w:hAnsi="Times New Roman" w:cs="Times New Roman"/>
          <w:color w:val="000000"/>
          <w:sz w:val="20"/>
          <w:szCs w:val="20"/>
          <w:lang w:val="en-US"/>
        </w:rPr>
        <w:t>*** See Table 2 for the total number of samples per experiment, and Table 3 for the number of samples per site per experimen</w:t>
      </w:r>
      <w:r>
        <w:rPr>
          <w:rFonts w:ascii="Times New Roman" w:hAnsi="Times New Roman" w:cs="Times New Roman"/>
          <w:color w:val="000000"/>
          <w:sz w:val="20"/>
          <w:szCs w:val="20"/>
          <w:lang w:val="en-US"/>
        </w:rPr>
        <w:t>t.</w:t>
      </w:r>
    </w:p>
    <w:p w14:paraId="1A5BAB3D" w14:textId="77777777" w:rsidR="005D3C8F" w:rsidRDefault="005D3C8F" w:rsidP="005D3C8F">
      <w:pPr>
        <w:pStyle w:val="Normal1"/>
        <w:spacing w:before="120"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2.4 Soil analyses</w:t>
      </w:r>
    </w:p>
    <w:p w14:paraId="50E38D30" w14:textId="02991A7F" w:rsidR="00AB603C" w:rsidRDefault="005D3C8F" w:rsidP="005D3C8F">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Total carbon and nitrogen contents of the Central Germany samples were </w:t>
      </w:r>
      <w:r w:rsidRPr="00C27016">
        <w:rPr>
          <w:rFonts w:ascii="Times New Roman" w:hAnsi="Times New Roman" w:cs="Times New Roman"/>
          <w:sz w:val="24"/>
          <w:szCs w:val="24"/>
        </w:rPr>
        <w:t>determined</w:t>
      </w:r>
      <w:r>
        <w:rPr>
          <w:rFonts w:ascii="Times New Roman" w:hAnsi="Times New Roman" w:cs="Times New Roman"/>
          <w:sz w:val="24"/>
          <w:szCs w:val="24"/>
        </w:rPr>
        <w:t xml:space="preserve"> </w:t>
      </w:r>
      <w:r w:rsidRPr="00C27016">
        <w:rPr>
          <w:rFonts w:ascii="Times New Roman" w:hAnsi="Times New Roman" w:cs="Times New Roman"/>
          <w:sz w:val="24"/>
          <w:szCs w:val="24"/>
        </w:rPr>
        <w:t>by dry</w:t>
      </w:r>
      <w:ins w:id="63" w:author="Jeff Beem-Miller" w:date="2021-06-13T20:52:00Z">
        <w:r>
          <w:rPr>
            <w:rFonts w:ascii="Times New Roman" w:hAnsi="Times New Roman" w:cs="Times New Roman"/>
            <w:sz w:val="24"/>
            <w:szCs w:val="24"/>
          </w:rPr>
          <w:t xml:space="preserve"> </w:t>
        </w:r>
      </w:ins>
      <w:r w:rsidR="0031692F" w:rsidRPr="00C27016">
        <w:rPr>
          <w:rFonts w:ascii="Times New Roman" w:hAnsi="Times New Roman" w:cs="Times New Roman"/>
          <w:sz w:val="24"/>
          <w:szCs w:val="24"/>
        </w:rPr>
        <w:t xml:space="preserve">combustion in a CN analyzer (Vario Max, Elementar Analysensysteme GmbH, Hanau, Germany) following fine grinding with a ball-mill (Retsch MM400, Hanau, Germany). </w:t>
      </w:r>
      <w:r w:rsidR="00B71F75">
        <w:rPr>
          <w:rFonts w:ascii="Times New Roman" w:hAnsi="Times New Roman" w:cs="Times New Roman"/>
          <w:sz w:val="24"/>
          <w:szCs w:val="24"/>
        </w:rPr>
        <w:t>Soil t</w:t>
      </w:r>
      <w:r w:rsidR="0031692F" w:rsidRPr="00C27016">
        <w:rPr>
          <w:rFonts w:ascii="Times New Roman" w:hAnsi="Times New Roman" w:cs="Times New Roman"/>
          <w:sz w:val="24"/>
          <w:szCs w:val="24"/>
        </w:rPr>
        <w:t xml:space="preserve">exture </w:t>
      </w:r>
      <w:r w:rsidR="00D4079C">
        <w:rPr>
          <w:rFonts w:ascii="Times New Roman" w:hAnsi="Times New Roman" w:cs="Times New Roman"/>
          <w:sz w:val="24"/>
          <w:szCs w:val="24"/>
        </w:rPr>
        <w:t>of the Central Germany samples was determined using the pipe</w:t>
      </w:r>
      <w:r w:rsidR="00D4079C" w:rsidRPr="00C27016">
        <w:rPr>
          <w:rFonts w:ascii="Times New Roman" w:hAnsi="Times New Roman" w:cs="Times New Roman"/>
          <w:sz w:val="24"/>
          <w:szCs w:val="24"/>
        </w:rPr>
        <w:t>tte method follo</w:t>
      </w:r>
      <w:r w:rsidR="00D4079C">
        <w:rPr>
          <w:rFonts w:ascii="Times New Roman" w:hAnsi="Times New Roman" w:cs="Times New Roman"/>
          <w:sz w:val="24"/>
          <w:szCs w:val="24"/>
        </w:rPr>
        <w:t>wing removal of organic matter (</w:t>
      </w:r>
      <w:r w:rsidR="00D4079C" w:rsidRPr="00C27016">
        <w:rPr>
          <w:rFonts w:ascii="Times New Roman" w:hAnsi="Times New Roman" w:cs="Times New Roman"/>
          <w:sz w:val="24"/>
          <w:szCs w:val="24"/>
        </w:rPr>
        <w:t>Schlichting et al., 1995)</w:t>
      </w:r>
      <w:r w:rsidR="00D4079C">
        <w:rPr>
          <w:rFonts w:ascii="Times New Roman" w:hAnsi="Times New Roman" w:cs="Times New Roman"/>
          <w:sz w:val="24"/>
          <w:szCs w:val="24"/>
        </w:rPr>
        <w:t xml:space="preserve">. Soil property </w:t>
      </w:r>
      <w:r w:rsidR="00B71F75">
        <w:rPr>
          <w:rFonts w:ascii="Times New Roman" w:hAnsi="Times New Roman" w:cs="Times New Roman"/>
          <w:sz w:val="24"/>
          <w:szCs w:val="24"/>
        </w:rPr>
        <w:t xml:space="preserve">data </w:t>
      </w:r>
      <w:r w:rsidR="00D4079C">
        <w:rPr>
          <w:rFonts w:ascii="Times New Roman" w:hAnsi="Times New Roman" w:cs="Times New Roman"/>
          <w:sz w:val="24"/>
          <w:szCs w:val="24"/>
        </w:rPr>
        <w:t xml:space="preserve">for the </w:t>
      </w:r>
      <w:r w:rsidR="0031692F">
        <w:rPr>
          <w:rFonts w:ascii="Times New Roman" w:hAnsi="Times New Roman" w:cs="Times New Roman"/>
          <w:sz w:val="24"/>
          <w:szCs w:val="24"/>
        </w:rPr>
        <w:t>samples</w:t>
      </w:r>
      <w:r w:rsidR="00D4079C">
        <w:rPr>
          <w:rFonts w:ascii="Times New Roman" w:hAnsi="Times New Roman" w:cs="Times New Roman"/>
          <w:sz w:val="24"/>
          <w:szCs w:val="24"/>
        </w:rPr>
        <w:t xml:space="preserve"> from all other regions</w:t>
      </w:r>
      <w:r w:rsidR="0031692F">
        <w:rPr>
          <w:rFonts w:ascii="Times New Roman" w:hAnsi="Times New Roman" w:cs="Times New Roman"/>
          <w:sz w:val="24"/>
          <w:szCs w:val="24"/>
        </w:rPr>
        <w:t xml:space="preserve"> were obtained from the original investigators (Gaudinski et al. 2000; Cisneros et al., 200</w:t>
      </w:r>
      <w:ins w:id="64" w:author="Jeff Beem-Miller" w:date="2021-06-14T16:05:00Z">
        <w:r w:rsidR="00ED6316">
          <w:rPr>
            <w:rFonts w:ascii="Times New Roman" w:hAnsi="Times New Roman" w:cs="Times New Roman"/>
            <w:sz w:val="24"/>
            <w:szCs w:val="24"/>
          </w:rPr>
          <w:t>6</w:t>
        </w:r>
      </w:ins>
      <w:del w:id="65" w:author="Jeff Beem-Miller" w:date="2021-06-14T16:04:00Z">
        <w:r w:rsidR="0031692F" w:rsidDel="00ED6316">
          <w:rPr>
            <w:rFonts w:ascii="Times New Roman" w:hAnsi="Times New Roman" w:cs="Times New Roman"/>
            <w:sz w:val="24"/>
            <w:szCs w:val="24"/>
          </w:rPr>
          <w:delText>5</w:delText>
        </w:r>
      </w:del>
      <w:r w:rsidR="0031692F">
        <w:rPr>
          <w:rFonts w:ascii="Times New Roman" w:hAnsi="Times New Roman" w:cs="Times New Roman"/>
          <w:sz w:val="24"/>
          <w:szCs w:val="24"/>
        </w:rPr>
        <w:t>; Hopkins et al. 2012; Koarashi et al. 2012; Solly et al. 2014) (Table 1).</w:t>
      </w:r>
      <w:r w:rsidR="00AB603C" w:rsidRPr="00AB603C">
        <w:rPr>
          <w:rFonts w:ascii="Times New Roman" w:hAnsi="Times New Roman" w:cs="Times New Roman"/>
          <w:sz w:val="24"/>
          <w:szCs w:val="24"/>
        </w:rPr>
        <w:t xml:space="preserve"> </w:t>
      </w:r>
    </w:p>
    <w:p w14:paraId="54EE0D11" w14:textId="44AC5C67" w:rsidR="00AB603C" w:rsidRPr="00C27016" w:rsidRDefault="00AB603C" w:rsidP="00AB603C">
      <w:pPr>
        <w:pStyle w:val="Normal1"/>
        <w:spacing w:before="240" w:after="120" w:line="360" w:lineRule="auto"/>
        <w:ind w:firstLine="720"/>
        <w:rPr>
          <w:rFonts w:ascii="Times New Roman" w:hAnsi="Times New Roman" w:cs="Times New Roman"/>
          <w:sz w:val="24"/>
          <w:szCs w:val="24"/>
        </w:rPr>
      </w:pPr>
      <w:r>
        <w:rPr>
          <w:rFonts w:ascii="Times New Roman" w:hAnsi="Times New Roman" w:cs="Times New Roman"/>
          <w:sz w:val="24"/>
          <w:szCs w:val="24"/>
        </w:rPr>
        <w:t>2.5</w:t>
      </w:r>
      <w:r w:rsidRPr="00C27016">
        <w:rPr>
          <w:rFonts w:ascii="Times New Roman" w:hAnsi="Times New Roman" w:cs="Times New Roman"/>
          <w:sz w:val="24"/>
          <w:szCs w:val="24"/>
        </w:rPr>
        <w:t xml:space="preserve"> Isotopic analyses</w:t>
      </w:r>
    </w:p>
    <w:p w14:paraId="4B781E57" w14:textId="77777777" w:rsidR="00AB603C" w:rsidRDefault="00AB603C" w:rsidP="00AB603C">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For all three experiments, we separated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from the gas samples collected from incubation jar headspace using a vacuum line, with splits of the purified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analyzed for both δ</w:t>
      </w:r>
      <w:r w:rsidRPr="00C27016">
        <w:rPr>
          <w:rFonts w:ascii="Times New Roman" w:hAnsi="Times New Roman" w:cs="Times New Roman"/>
          <w:sz w:val="24"/>
          <w:szCs w:val="24"/>
          <w:vertAlign w:val="superscript"/>
        </w:rPr>
        <w:t>13</w:t>
      </w:r>
      <w:r w:rsidRPr="00C27016">
        <w:rPr>
          <w:rFonts w:ascii="Times New Roman" w:eastAsia="Arial Unicode MS" w:hAnsi="Times New Roman" w:cs="Times New Roman"/>
          <w:sz w:val="24"/>
          <w:szCs w:val="24"/>
        </w:rPr>
        <w:t>C and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 xml:space="preserve">C. Radiocarbon analyses were conducted at the </w:t>
      </w:r>
      <w:r>
        <w:rPr>
          <w:rFonts w:ascii="Times New Roman" w:hAnsi="Times New Roman" w:cs="Times New Roman"/>
          <w:sz w:val="24"/>
          <w:szCs w:val="24"/>
        </w:rPr>
        <w:t>MPI-BGC</w:t>
      </w:r>
      <w:r w:rsidRPr="00C27016">
        <w:rPr>
          <w:rFonts w:ascii="Times New Roman" w:hAnsi="Times New Roman" w:cs="Times New Roman"/>
          <w:sz w:val="24"/>
          <w:szCs w:val="24"/>
        </w:rPr>
        <w:t xml:space="preserve"> accelerator mass spectrometer facility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{"citationItems":[{"id":"ITEM-1","itemData":{"DOI":"10.2458/azu_js_rc.55.16350","ISSN":"00338222","abstract":"The Jena Analysis Code (JAC) was developed at the Jena radiocarbon laboratory for the analysis of all 14C accelerator mass spectrometry (AMS) data measured there. The fundamental principles and algorithms of JAC are presented here, along with the equally important checking procedures. JAC places emphasis on the uncertainty due to background subtraction and other contributions to the statistical uncertainty of 14C events. DOI: 10.2458/azu_js_rc.55.16350","author":[{"dropping-particle":"","family":"Steinhof","given":"Axel","non-dropping-particle":"","parse-names":false,"suffix":""}],"container-title":"Radiocarbon","id":"ITEM-1","issue":"3–4","issued":{"date-parts":[["2013"]]},"page":"282-293","title":"Data Analysis at the Jena 14C Laboratory","type":"article-journal","volume":"55"},"uris":["http://www.mendeley.com/documents/?uuid=3ca3fcd9-6769-449a-9bde-ebb14594cc81"]}],"mendeley":{"formattedCitation":"(Steinhof, 2013)","plainTextFormattedCitation":"(Steinhof, 2013)","previouslyFormattedCitation":"(Steinhof, 2013)"},"properties":{"noteIndex":0},"schema":"https://github.com/citation-style-language/schema/raw/master/csl-citation.json"}</w:instrText>
      </w:r>
      <w:r>
        <w:rPr>
          <w:rFonts w:ascii="Times New Roman" w:hAnsi="Times New Roman" w:cs="Times New Roman"/>
          <w:sz w:val="24"/>
          <w:szCs w:val="24"/>
        </w:rPr>
        <w:fldChar w:fldCharType="separate"/>
      </w:r>
      <w:r w:rsidRPr="005238BD">
        <w:rPr>
          <w:rFonts w:ascii="Times New Roman" w:hAnsi="Times New Roman" w:cs="Times New Roman"/>
          <w:noProof/>
          <w:sz w:val="24"/>
          <w:szCs w:val="24"/>
        </w:rPr>
        <w:t>(Steinhof, 2013)</w:t>
      </w:r>
      <w:r>
        <w:rPr>
          <w:rFonts w:ascii="Times New Roman" w:hAnsi="Times New Roman" w:cs="Times New Roman"/>
          <w:sz w:val="24"/>
          <w:szCs w:val="24"/>
        </w:rPr>
        <w:fldChar w:fldCharType="end"/>
      </w:r>
      <w:r>
        <w:rPr>
          <w:rFonts w:ascii="Times New Roman" w:hAnsi="Times New Roman" w:cs="Times New Roman"/>
          <w:sz w:val="24"/>
          <w:szCs w:val="24"/>
        </w:rPr>
        <w:t xml:space="preserve"> or the </w:t>
      </w:r>
      <w:r w:rsidRPr="00C27016">
        <w:rPr>
          <w:rFonts w:ascii="Times New Roman" w:hAnsi="Times New Roman" w:cs="Times New Roman"/>
          <w:sz w:val="24"/>
          <w:szCs w:val="24"/>
        </w:rPr>
        <w:t>UCI</w:t>
      </w:r>
      <w:r w:rsidRPr="00C27016">
        <w:rPr>
          <w:rFonts w:ascii="Times New Roman" w:eastAsia="Arial Unicode MS" w:hAnsi="Times New Roman" w:cs="Times New Roman"/>
          <w:sz w:val="24"/>
          <w:szCs w:val="24"/>
        </w:rPr>
        <w:t xml:space="preserve"> W.M. Keck Facility for Accelerator Mass Spectrometry</w:t>
      </w:r>
      <w:r>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fldChar w:fldCharType="begin" w:fldLock="1"/>
      </w:r>
      <w:r>
        <w:rPr>
          <w:rFonts w:ascii="Times New Roman" w:eastAsia="Arial Unicode MS" w:hAnsi="Times New Roman" w:cs="Times New Roman"/>
          <w:sz w:val="24"/>
          <w:szCs w:val="24"/>
        </w:rPr>
        <w:instrText xml:space="preserve">ADDIN CSL_CITATION {"citationItems":[{"id":"ITEM-1","itemData":{"DOI":"10.1016/j.nimb.2007.01.175","ISSN":"0168583X","abstract":"The sealed tube zinc reduction method for converting CO2 to graphite for AMS 14C measurements was originally developed for rapid production of graphite in biomedical tracer experiments. The method was usually thought to have low precision and a high background. We have modified the zinc reduction method originally outlined in Vogel [J.S. Vogel, Radiocarbon 34 (3) (1992) 344] by carefully controlling the amounts of reagents (zinc, titanium hydride and Co or Fe catalyst) and now routinely obtain a precision of 2-3‰ and a relatively low background of </w:instrText>
      </w:r>
      <w:r>
        <w:rPr>
          <w:rFonts w:ascii="Monaco" w:eastAsia="Arial Unicode MS" w:hAnsi="Monaco" w:cs="Monaco"/>
          <w:sz w:val="24"/>
          <w:szCs w:val="24"/>
        </w:rPr>
        <w:instrText>∼</w:instrText>
      </w:r>
      <w:r>
        <w:rPr>
          <w:rFonts w:ascii="Times New Roman" w:eastAsia="Arial Unicode MS" w:hAnsi="Times New Roman" w:cs="Times New Roman"/>
          <w:sz w:val="24"/>
          <w:szCs w:val="24"/>
        </w:rPr>
        <w:instrText>50,000 14C years when analyzing for 14C at the Keck Carbon Cycle AMS facility at UC Irvine. Fractionation of carbon isotopes does occur during graphitization and depends on the graphitization yield, which can be affected by the amounts of reagents used and other conditions. The δ13C of our zinc-reduced graphite is usually lighter by 2-3‰ than the CO2 from which it is made, but this is corrected for in our system by simultaneous measurement of 13C/12C along with 14C/12C by the spectrometer. This method is suitable for 14C enriched samples, as well as natural abundance 14C samples, especially those with modern 14C contents. With improved precision and background, we believe that many disciplines can benefit from this technique because of its low cost and rapid production of graphite.","author":[{"dropping-particle":"","family":"Xu","given":"Xiaomei","non-dropping-particle":"","parse-names":false,"suffix":""},{"dropping-particle":"","family":"Trumbore","given":"Susan E.","non-dropping-particle":"","parse-names":false,"suffix":""},{"dropping-particle":"","family":"Zheng","given":"Shuhui","non-dropping-particle":"","parse-names":false,"suffix":""},{"dropping-particle":"","family":"Southon","given":"John R.","non-dropping-particle":"","parse-names":false,"suffix":""},{"dropping-particle":"","family":"McDuffee","given":"Kelsey E.","non-dropping-particle":"","parse-names":false,"suffix":""},{"dropping-particle":"","family":"Luttgen","given":"Madelyn","non-dropping-particle":"","parse-names":false,"suffix":""},{"dropping-particle":"","family":"Liu","given":"Julia C.","non-dropping-particle":"","parse-names":false,"suffix":""}],"container-title":"Nuclear Instruments and Methods in Physics Research, Section B: Beam Interactions with Materials and Atoms","id":"ITEM-1","issue":"1","issued":{"date-parts":[["2007"]]},"page":"320-329","title":"Modifying a sealed tube zinc reduction method for preparation of AMS graphite targets: Reducing background and attaining high precision","type":"article-journal","volume":"259"},"uris":["http://www.mendeley.com/documents/?uuid=0fa27f09-1131-4242-872b-49eae3ae5693"]}],"mendeley":{"formattedCitation":"(Xu et al., 2007)","plainTextFormattedCitation":"(Xu et al., 2007)","previouslyFormattedCitation":"(Xu et al., 2007)"},"properties":{"noteIndex":0},"schema":"https://github.com/citation-style-language/schema/raw/master/csl-citation.json"}</w:instrText>
      </w:r>
      <w:r>
        <w:rPr>
          <w:rFonts w:ascii="Times New Roman" w:eastAsia="Arial Unicode MS" w:hAnsi="Times New Roman" w:cs="Times New Roman"/>
          <w:sz w:val="24"/>
          <w:szCs w:val="24"/>
        </w:rPr>
        <w:fldChar w:fldCharType="separate"/>
      </w:r>
      <w:r w:rsidRPr="005238BD">
        <w:rPr>
          <w:rFonts w:ascii="Times New Roman" w:eastAsia="Arial Unicode MS" w:hAnsi="Times New Roman" w:cs="Times New Roman"/>
          <w:noProof/>
          <w:sz w:val="24"/>
          <w:szCs w:val="24"/>
        </w:rPr>
        <w:t>(Xu et al., 2007)</w:t>
      </w:r>
      <w:r>
        <w:rPr>
          <w:rFonts w:ascii="Times New Roman" w:eastAsia="Arial Unicode MS" w:hAnsi="Times New Roman" w:cs="Times New Roman"/>
          <w:sz w:val="24"/>
          <w:szCs w:val="24"/>
        </w:rPr>
        <w:fldChar w:fldCharType="end"/>
      </w:r>
      <w:r>
        <w:rPr>
          <w:rFonts w:ascii="Times New Roman" w:eastAsia="Arial Unicode MS" w:hAnsi="Times New Roman" w:cs="Times New Roman"/>
          <w:sz w:val="24"/>
          <w:szCs w:val="24"/>
        </w:rPr>
        <w:t xml:space="preserve"> (SI Table 1). </w:t>
      </w:r>
      <w:r w:rsidRPr="00C27016">
        <w:rPr>
          <w:rFonts w:ascii="Times New Roman" w:eastAsia="Arial Unicode MS" w:hAnsi="Times New Roman" w:cs="Times New Roman"/>
          <w:sz w:val="24"/>
          <w:szCs w:val="24"/>
        </w:rPr>
        <w:t>Radiocarbon values are reported in units of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 xml:space="preserve">C, defined as the deviation in parts per thousand of the ratio of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 xml:space="preserve">C to </w:t>
      </w:r>
      <w:r w:rsidRPr="00C27016">
        <w:rPr>
          <w:rFonts w:ascii="Times New Roman" w:hAnsi="Times New Roman" w:cs="Times New Roman"/>
          <w:sz w:val="24"/>
          <w:szCs w:val="24"/>
          <w:vertAlign w:val="superscript"/>
        </w:rPr>
        <w:t>12</w:t>
      </w:r>
      <w:r w:rsidRPr="00C27016">
        <w:rPr>
          <w:rFonts w:ascii="Times New Roman" w:hAnsi="Times New Roman" w:cs="Times New Roman"/>
          <w:sz w:val="24"/>
          <w:szCs w:val="24"/>
        </w:rPr>
        <w:t xml:space="preserve">C from that of the oxalic acid standard measured in 1950. In order to account for potential mass-dependent fractionation effects,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sidRPr="00C27016">
        <w:rPr>
          <w:rFonts w:ascii="Times New Roman" w:hAnsi="Times New Roman" w:cs="Times New Roman"/>
          <w:sz w:val="24"/>
          <w:szCs w:val="24"/>
          <w:vertAlign w:val="superscript"/>
        </w:rPr>
        <w:t>12</w:t>
      </w:r>
      <w:r w:rsidRPr="00C27016">
        <w:rPr>
          <w:rFonts w:ascii="Times New Roman" w:hAnsi="Times New Roman" w:cs="Times New Roman"/>
          <w:sz w:val="24"/>
          <w:szCs w:val="24"/>
        </w:rPr>
        <w:t xml:space="preserve">C ratio of all samples </w:t>
      </w:r>
      <w:r>
        <w:rPr>
          <w:rFonts w:ascii="Times New Roman" w:hAnsi="Times New Roman" w:cs="Times New Roman"/>
          <w:sz w:val="24"/>
          <w:szCs w:val="24"/>
        </w:rPr>
        <w:t>is</w:t>
      </w:r>
      <w:r w:rsidRPr="00C27016">
        <w:rPr>
          <w:rFonts w:ascii="Times New Roman" w:hAnsi="Times New Roman" w:cs="Times New Roman"/>
          <w:sz w:val="24"/>
          <w:szCs w:val="24"/>
        </w:rPr>
        <w:t xml:space="preserve"> corrected to a common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 xml:space="preserve">C value of -25 per mil </w:t>
      </w:r>
      <w:r w:rsidRPr="00C2701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10.1017/S0033822200003672","author":[{"dropping-particle":"","family":"Stuiver","given":"M.","non-dropping-particle":"","parse-names":false,"suffix":""},{"dropping-particle":"","family":"Polach","given":"H.A.","non-dropping-particle":"","parse-names":false,"suffix":""}],"container-title":"Radiocarbon","id":"ITEM-1","issue":"3","issued":{"date-parts":[["1977"]]},"page":"355-363","title":"Reporting of 14C Data","type":"article-journal","volume":"19"},"uris":["http://www.mendeley.com/documents/?uuid=39f19fb7-8011-4728-8e04-72326dc39225","http://www.mendeley.com/documents/?uuid=ce53dfcf-97a6-4166-9287-7b47b2c453f3"]}],"mendeley":{"formattedCitation":"(Stuiver &amp; Polach, 1977)","plainTextFormattedCitation":"(Stuiver &amp; Polach, 1977)","previouslyFormattedCitation":"(Stuiver &amp; Polach, 1977)"},"properties":{"noteIndex":0},"schema":"https://github.com/citation-style-language/schema/raw/master/csl-citation.json"}</w:instrText>
      </w:r>
      <w:r w:rsidRPr="00C27016">
        <w:rPr>
          <w:rFonts w:ascii="Times New Roman" w:hAnsi="Times New Roman" w:cs="Times New Roman"/>
          <w:sz w:val="24"/>
          <w:szCs w:val="24"/>
        </w:rPr>
        <w:fldChar w:fldCharType="separate"/>
      </w:r>
      <w:r w:rsidRPr="005238BD">
        <w:rPr>
          <w:rFonts w:ascii="Times New Roman" w:hAnsi="Times New Roman" w:cs="Times New Roman"/>
          <w:noProof/>
          <w:sz w:val="24"/>
          <w:szCs w:val="24"/>
        </w:rPr>
        <w:t>(Stuiver &amp; Polach, 1977)</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w:t>
      </w:r>
      <w:r>
        <w:rPr>
          <w:rFonts w:ascii="Times New Roman" w:hAnsi="Times New Roman" w:cs="Times New Roman"/>
          <w:sz w:val="24"/>
          <w:szCs w:val="24"/>
        </w:rPr>
        <w:t xml:space="preserve"> Although the effect was small, ∆</w:t>
      </w:r>
      <w:r w:rsidRPr="004E0A9E">
        <w:rPr>
          <w:rFonts w:ascii="Times New Roman" w:hAnsi="Times New Roman" w:cs="Times New Roman"/>
          <w:sz w:val="24"/>
          <w:szCs w:val="24"/>
          <w:vertAlign w:val="superscript"/>
        </w:rPr>
        <w:t>14</w:t>
      </w:r>
      <w:r>
        <w:rPr>
          <w:rFonts w:ascii="Times New Roman" w:hAnsi="Times New Roman" w:cs="Times New Roman"/>
          <w:sz w:val="24"/>
          <w:szCs w:val="24"/>
        </w:rPr>
        <w:t xml:space="preserve">C data from air-dry/rewet + storage samples (Experiments 1 and 3) were also corrected for depletion of </w:t>
      </w:r>
      <w:r w:rsidRPr="0038443F">
        <w:rPr>
          <w:rFonts w:ascii="Times New Roman" w:hAnsi="Times New Roman" w:cs="Times New Roman"/>
          <w:sz w:val="24"/>
          <w:szCs w:val="24"/>
          <w:vertAlign w:val="superscript"/>
        </w:rPr>
        <w:t>14</w:t>
      </w:r>
      <w:r>
        <w:rPr>
          <w:rFonts w:ascii="Times New Roman" w:hAnsi="Times New Roman" w:cs="Times New Roman"/>
          <w:sz w:val="24"/>
          <w:szCs w:val="24"/>
        </w:rPr>
        <w:t>C in the samples due to radioactive decay that occurred during storage.</w:t>
      </w:r>
    </w:p>
    <w:p w14:paraId="5A30CF4A" w14:textId="77777777" w:rsidR="00AB603C" w:rsidRPr="00C27016" w:rsidRDefault="00AB603C" w:rsidP="00AB603C">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M</w:t>
      </w:r>
      <w:r w:rsidRPr="00C27016">
        <w:rPr>
          <w:rFonts w:ascii="Times New Roman" w:hAnsi="Times New Roman" w:cs="Times New Roman"/>
          <w:sz w:val="24"/>
          <w:szCs w:val="24"/>
        </w:rPr>
        <w:t>easurements of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 xml:space="preserve">C </w:t>
      </w:r>
      <w:r>
        <w:rPr>
          <w:rFonts w:ascii="Times New Roman" w:hAnsi="Times New Roman" w:cs="Times New Roman"/>
          <w:sz w:val="24"/>
          <w:szCs w:val="24"/>
        </w:rPr>
        <w:t xml:space="preserve">(Experiments 1 and 2 only) </w:t>
      </w:r>
      <w:r w:rsidRPr="00C27016">
        <w:rPr>
          <w:rFonts w:ascii="Times New Roman" w:hAnsi="Times New Roman" w:cs="Times New Roman"/>
          <w:sz w:val="24"/>
          <w:szCs w:val="24"/>
        </w:rPr>
        <w:t>were made at MPI-BGC (</w:t>
      </w:r>
      <w:r w:rsidRPr="0038443F">
        <w:rPr>
          <w:rFonts w:ascii="Times New Roman" w:hAnsi="Times New Roman" w:cs="Times New Roman"/>
          <w:sz w:val="24"/>
          <w:szCs w:val="24"/>
        </w:rPr>
        <w:t>Delta</w:t>
      </w:r>
      <w:r w:rsidRPr="0038443F">
        <w:rPr>
          <w:rFonts w:ascii="Times New Roman" w:hAnsi="Times New Roman" w:cs="Times New Roman"/>
          <w:sz w:val="24"/>
          <w:szCs w:val="24"/>
          <w:vertAlign w:val="superscript"/>
        </w:rPr>
        <w:t>+</w:t>
      </w:r>
      <w:r w:rsidRPr="0038443F">
        <w:rPr>
          <w:rFonts w:ascii="Times New Roman" w:hAnsi="Times New Roman" w:cs="Times New Roman"/>
          <w:sz w:val="24"/>
          <w:szCs w:val="24"/>
        </w:rPr>
        <w:t>XL, Thermo Finnigan, Bremen, Germany</w:t>
      </w:r>
      <w:r>
        <w:rPr>
          <w:rFonts w:ascii="Times New Roman" w:hAnsi="Times New Roman" w:cs="Times New Roman"/>
          <w:sz w:val="24"/>
          <w:szCs w:val="24"/>
        </w:rPr>
        <w:t>)</w:t>
      </w:r>
      <w:r w:rsidRPr="00C27016">
        <w:rPr>
          <w:rFonts w:ascii="Times New Roman" w:hAnsi="Times New Roman" w:cs="Times New Roman"/>
          <w:sz w:val="24"/>
          <w:szCs w:val="24"/>
        </w:rPr>
        <w:t>. Data are reported using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 xml:space="preserve">C notation, which refers to the deviation in parts per thousand of the ratio of </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w:t>
      </w:r>
      <w:r w:rsidRPr="00C27016">
        <w:rPr>
          <w:rFonts w:ascii="Times New Roman" w:hAnsi="Times New Roman" w:cs="Times New Roman"/>
          <w:sz w:val="24"/>
          <w:szCs w:val="24"/>
          <w:vertAlign w:val="superscript"/>
        </w:rPr>
        <w:t>12</w:t>
      </w:r>
      <w:r w:rsidRPr="00C27016">
        <w:rPr>
          <w:rFonts w:ascii="Times New Roman" w:hAnsi="Times New Roman" w:cs="Times New Roman"/>
          <w:sz w:val="24"/>
          <w:szCs w:val="24"/>
        </w:rPr>
        <w:t>C in the PDB standard.</w:t>
      </w:r>
    </w:p>
    <w:p w14:paraId="762801C5" w14:textId="77777777" w:rsidR="00AB603C" w:rsidRDefault="00AB603C" w:rsidP="00AB603C">
      <w:pPr>
        <w:pStyle w:val="Normal1"/>
        <w:spacing w:before="240" w:after="120" w:line="360" w:lineRule="auto"/>
        <w:ind w:left="720"/>
        <w:rPr>
          <w:rFonts w:ascii="Times New Roman" w:hAnsi="Times New Roman" w:cs="Times New Roman"/>
          <w:sz w:val="24"/>
          <w:szCs w:val="24"/>
        </w:rPr>
      </w:pPr>
      <w:r>
        <w:rPr>
          <w:rFonts w:ascii="Times New Roman" w:hAnsi="Times New Roman" w:cs="Times New Roman"/>
          <w:sz w:val="24"/>
          <w:szCs w:val="24"/>
        </w:rPr>
        <w:t>2.6</w:t>
      </w:r>
      <w:r w:rsidRPr="00C27016">
        <w:rPr>
          <w:rFonts w:ascii="Times New Roman" w:hAnsi="Times New Roman" w:cs="Times New Roman"/>
          <w:sz w:val="24"/>
          <w:szCs w:val="24"/>
        </w:rPr>
        <w:t xml:space="preserve"> Statistical analysis</w:t>
      </w:r>
    </w:p>
    <w:p w14:paraId="17FBAD11" w14:textId="3FDEB90C" w:rsidR="00AB603C" w:rsidRDefault="00AB603C" w:rsidP="0031692F">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We compared the mean differences between treatment and control sample </w:t>
      </w:r>
      <w:r w:rsidRPr="0038443F">
        <w:rPr>
          <w:rFonts w:ascii="Times New Roman" w:eastAsiaTheme="minorEastAsia" w:hAnsi="Times New Roman" w:cs="Times New Roman"/>
          <w:sz w:val="24"/>
          <w:szCs w:val="24"/>
        </w:rPr>
        <w:t>∆</w:t>
      </w:r>
      <w:r w:rsidRPr="0038443F">
        <w:rPr>
          <w:rFonts w:ascii="Times New Roman" w:eastAsiaTheme="minorEastAsia" w:hAnsi="Times New Roman" w:cs="Times New Roman"/>
          <w:sz w:val="24"/>
          <w:szCs w:val="24"/>
          <w:vertAlign w:val="superscript"/>
        </w:rPr>
        <w:t>14</w:t>
      </w:r>
      <w:r w:rsidRPr="0038443F">
        <w:rPr>
          <w:rFonts w:ascii="Times New Roman" w:eastAsiaTheme="minorEastAsia" w:hAnsi="Times New Roman" w:cs="Times New Roman"/>
          <w:sz w:val="24"/>
          <w:szCs w:val="24"/>
        </w:rPr>
        <w:t>C-CO</w:t>
      </w:r>
      <w:r w:rsidRPr="0038443F">
        <w:rPr>
          <w:rFonts w:ascii="Times New Roman" w:eastAsiaTheme="minorEastAsia" w:hAnsi="Times New Roman" w:cs="Times New Roman"/>
          <w:sz w:val="24"/>
          <w:szCs w:val="24"/>
          <w:vertAlign w:val="subscript"/>
        </w:rPr>
        <w:t>2</w:t>
      </w:r>
      <w:r w:rsidRPr="0038443F">
        <w:rPr>
          <w:rFonts w:ascii="Times New Roman" w:eastAsiaTheme="minorEastAsia" w:hAnsi="Times New Roman" w:cs="Times New Roman"/>
          <w:sz w:val="24"/>
          <w:szCs w:val="24"/>
        </w:rPr>
        <w:t xml:space="preserve"> </w:t>
      </w:r>
      <w:r w:rsidRPr="00677C7D">
        <w:rPr>
          <w:rFonts w:ascii="Times New Roman" w:hAnsi="Times New Roman" w:cs="Times New Roman"/>
          <w:sz w:val="24"/>
          <w:szCs w:val="24"/>
        </w:rPr>
        <w:t>and δ</w:t>
      </w:r>
      <w:r w:rsidRPr="00677C7D">
        <w:rPr>
          <w:rFonts w:ascii="Times New Roman" w:hAnsi="Times New Roman" w:cs="Times New Roman"/>
          <w:sz w:val="24"/>
          <w:szCs w:val="24"/>
          <w:vertAlign w:val="superscript"/>
        </w:rPr>
        <w:t>13</w:t>
      </w:r>
      <w:r w:rsidRPr="00677C7D">
        <w:rPr>
          <w:rFonts w:ascii="Times New Roman" w:hAnsi="Times New Roman" w:cs="Times New Roman"/>
          <w:sz w:val="24"/>
          <w:szCs w:val="24"/>
        </w:rPr>
        <w:t>C-CO</w:t>
      </w:r>
      <w:r w:rsidRPr="00AA5F4E">
        <w:rPr>
          <w:rFonts w:ascii="Times New Roman" w:hAnsi="Times New Roman" w:cs="Times New Roman"/>
          <w:sz w:val="24"/>
          <w:szCs w:val="24"/>
          <w:vertAlign w:val="subscript"/>
        </w:rPr>
        <w:t>2</w:t>
      </w:r>
      <w:r w:rsidRPr="00677C7D">
        <w:rPr>
          <w:rFonts w:ascii="Times New Roman" w:hAnsi="Times New Roman" w:cs="Times New Roman"/>
          <w:sz w:val="24"/>
          <w:szCs w:val="24"/>
        </w:rPr>
        <w:t xml:space="preserve"> </w:t>
      </w:r>
      <w:r w:rsidRPr="0038443F">
        <w:rPr>
          <w:rFonts w:ascii="Times New Roman" w:eastAsiaTheme="minorEastAsia" w:hAnsi="Times New Roman" w:cs="Times New Roman"/>
          <w:sz w:val="24"/>
          <w:szCs w:val="24"/>
        </w:rPr>
        <w:t>within ecosystem types for each experiment in order to assess the significance of the treatment effects. We quantified the analytical error associated with the radiocarbon incubation method by calculating the mean of the variance measured among replicates for all samples that</w:t>
      </w:r>
      <w:r>
        <w:rPr>
          <w:rFonts w:ascii="Times New Roman" w:eastAsiaTheme="minorEastAsia" w:hAnsi="Times New Roman" w:cs="Times New Roman"/>
          <w:sz w:val="24"/>
          <w:szCs w:val="24"/>
        </w:rPr>
        <w:t xml:space="preserve"> </w:t>
      </w:r>
    </w:p>
    <w:p w14:paraId="1843583F" w14:textId="77777777" w:rsidR="00AB603C" w:rsidRDefault="00AB603C" w:rsidP="0031692F">
      <w:pPr>
        <w:pStyle w:val="Normal1"/>
        <w:spacing w:before="120" w:line="360" w:lineRule="auto"/>
        <w:rPr>
          <w:rFonts w:ascii="Times New Roman" w:hAnsi="Times New Roman" w:cs="Times New Roman"/>
          <w:sz w:val="24"/>
          <w:szCs w:val="24"/>
        </w:rPr>
        <w:sectPr w:rsidR="00AB603C" w:rsidSect="00871B62">
          <w:pgSz w:w="12240" w:h="15840"/>
          <w:pgMar w:top="1440" w:right="1440" w:bottom="1440" w:left="1440" w:header="432" w:footer="720" w:gutter="0"/>
          <w:lnNumType w:countBy="1" w:restart="continuous"/>
          <w:cols w:space="720"/>
          <w:docGrid w:linePitch="360"/>
        </w:sectPr>
      </w:pPr>
    </w:p>
    <w:p w14:paraId="585E0217" w14:textId="77777777" w:rsidR="00F007DA" w:rsidRPr="00296532" w:rsidRDefault="00F007DA" w:rsidP="00F007DA">
      <w:pPr>
        <w:pStyle w:val="Normal1"/>
        <w:spacing w:before="120"/>
        <w:rPr>
          <w:rFonts w:ascii="Times New Roman" w:hAnsi="Times New Roman" w:cs="Times New Roman"/>
          <w:b/>
          <w:sz w:val="24"/>
          <w:szCs w:val="24"/>
        </w:rPr>
      </w:pPr>
      <w:r w:rsidRPr="00296532">
        <w:rPr>
          <w:rFonts w:ascii="Times New Roman" w:hAnsi="Times New Roman" w:cs="Times New Roman"/>
          <w:b/>
          <w:sz w:val="24"/>
          <w:szCs w:val="24"/>
        </w:rPr>
        <w:lastRenderedPageBreak/>
        <w:t>Table 2.</w:t>
      </w:r>
    </w:p>
    <w:p w14:paraId="29831029" w14:textId="77777777" w:rsidR="00F007DA" w:rsidRPr="00296532" w:rsidRDefault="00F007DA" w:rsidP="00F007DA">
      <w:pPr>
        <w:pStyle w:val="Normal1"/>
        <w:spacing w:before="120"/>
        <w:rPr>
          <w:rFonts w:ascii="Times New Roman" w:hAnsi="Times New Roman" w:cs="Times New Roman"/>
          <w:i/>
          <w:sz w:val="24"/>
          <w:szCs w:val="24"/>
        </w:rPr>
      </w:pPr>
      <w:r w:rsidRPr="00296532">
        <w:rPr>
          <w:rFonts w:ascii="Times New Roman" w:hAnsi="Times New Roman" w:cs="Times New Roman"/>
          <w:i/>
          <w:sz w:val="24"/>
          <w:szCs w:val="24"/>
        </w:rPr>
        <w:t>Experimental design</w:t>
      </w:r>
    </w:p>
    <w:tbl>
      <w:tblPr>
        <w:tblW w:w="13692" w:type="dxa"/>
        <w:tblInd w:w="-324" w:type="dxa"/>
        <w:tblLook w:val="04A0" w:firstRow="1" w:lastRow="0" w:firstColumn="1" w:lastColumn="0" w:noHBand="0" w:noVBand="1"/>
      </w:tblPr>
      <w:tblGrid>
        <w:gridCol w:w="1360"/>
        <w:gridCol w:w="440"/>
        <w:gridCol w:w="1700"/>
        <w:gridCol w:w="771"/>
        <w:gridCol w:w="1191"/>
        <w:gridCol w:w="1240"/>
        <w:gridCol w:w="1320"/>
        <w:gridCol w:w="1320"/>
        <w:gridCol w:w="753"/>
        <w:gridCol w:w="777"/>
        <w:gridCol w:w="733"/>
        <w:gridCol w:w="699"/>
        <w:gridCol w:w="730"/>
        <w:gridCol w:w="709"/>
      </w:tblGrid>
      <w:tr w:rsidR="00F007DA" w:rsidRPr="00F007DA" w14:paraId="019790DB" w14:textId="77777777" w:rsidTr="00F007DA">
        <w:trPr>
          <w:trHeight w:val="300"/>
        </w:trPr>
        <w:tc>
          <w:tcPr>
            <w:tcW w:w="1360" w:type="dxa"/>
            <w:tcBorders>
              <w:top w:val="nil"/>
              <w:left w:val="nil"/>
              <w:bottom w:val="nil"/>
              <w:right w:val="nil"/>
            </w:tcBorders>
            <w:shd w:val="clear" w:color="auto" w:fill="auto"/>
            <w:noWrap/>
            <w:vAlign w:val="bottom"/>
            <w:hideMark/>
          </w:tcPr>
          <w:p w14:paraId="3DB824A9" w14:textId="77777777" w:rsidR="00F007DA" w:rsidRPr="00F007DA" w:rsidRDefault="00F007DA" w:rsidP="00F007DA">
            <w:pPr>
              <w:jc w:val="center"/>
              <w:rPr>
                <w:rFonts w:ascii="Calibri" w:eastAsia="Times New Roman" w:hAnsi="Calibri"/>
                <w:color w:val="000000"/>
                <w:sz w:val="22"/>
                <w:szCs w:val="22"/>
              </w:rPr>
            </w:pPr>
          </w:p>
        </w:tc>
        <w:tc>
          <w:tcPr>
            <w:tcW w:w="440" w:type="dxa"/>
            <w:tcBorders>
              <w:top w:val="nil"/>
              <w:left w:val="nil"/>
              <w:bottom w:val="nil"/>
              <w:right w:val="nil"/>
            </w:tcBorders>
            <w:shd w:val="clear" w:color="auto" w:fill="auto"/>
            <w:noWrap/>
            <w:vAlign w:val="bottom"/>
            <w:hideMark/>
          </w:tcPr>
          <w:p w14:paraId="5C632BCD" w14:textId="77777777" w:rsidR="00F007DA" w:rsidRPr="00F007DA" w:rsidRDefault="00F007DA" w:rsidP="00F007DA">
            <w:pPr>
              <w:jc w:val="center"/>
              <w:rPr>
                <w:rFonts w:ascii="Calibri" w:eastAsia="Times New Roman" w:hAnsi="Calibri"/>
                <w:color w:val="000000"/>
                <w:sz w:val="22"/>
                <w:szCs w:val="22"/>
              </w:rPr>
            </w:pPr>
          </w:p>
        </w:tc>
        <w:tc>
          <w:tcPr>
            <w:tcW w:w="1700" w:type="dxa"/>
            <w:tcBorders>
              <w:top w:val="nil"/>
              <w:left w:val="nil"/>
              <w:bottom w:val="nil"/>
              <w:right w:val="nil"/>
            </w:tcBorders>
            <w:shd w:val="clear" w:color="auto" w:fill="auto"/>
            <w:noWrap/>
            <w:vAlign w:val="bottom"/>
            <w:hideMark/>
          </w:tcPr>
          <w:p w14:paraId="63945174" w14:textId="77777777" w:rsidR="00F007DA" w:rsidRPr="00F007DA" w:rsidRDefault="00F007DA" w:rsidP="00F007DA">
            <w:pPr>
              <w:rPr>
                <w:rFonts w:ascii="Cambria" w:eastAsia="Times New Roman" w:hAnsi="Cambria"/>
                <w:color w:val="000000"/>
                <w:sz w:val="22"/>
                <w:szCs w:val="22"/>
              </w:rPr>
            </w:pPr>
          </w:p>
        </w:tc>
        <w:tc>
          <w:tcPr>
            <w:tcW w:w="771" w:type="dxa"/>
            <w:tcBorders>
              <w:top w:val="nil"/>
              <w:left w:val="nil"/>
              <w:bottom w:val="nil"/>
              <w:right w:val="nil"/>
            </w:tcBorders>
            <w:shd w:val="clear" w:color="auto" w:fill="auto"/>
            <w:noWrap/>
            <w:vAlign w:val="bottom"/>
            <w:hideMark/>
          </w:tcPr>
          <w:p w14:paraId="4C05C441" w14:textId="77777777" w:rsidR="00F007DA" w:rsidRPr="00F007DA" w:rsidRDefault="00F007DA" w:rsidP="00F007DA">
            <w:pPr>
              <w:rPr>
                <w:rFonts w:ascii="Cambria" w:eastAsia="Times New Roman" w:hAnsi="Cambria"/>
                <w:color w:val="000000"/>
                <w:sz w:val="22"/>
                <w:szCs w:val="22"/>
              </w:rPr>
            </w:pPr>
          </w:p>
        </w:tc>
        <w:tc>
          <w:tcPr>
            <w:tcW w:w="1140" w:type="dxa"/>
            <w:tcBorders>
              <w:top w:val="nil"/>
              <w:left w:val="nil"/>
              <w:bottom w:val="nil"/>
              <w:right w:val="nil"/>
            </w:tcBorders>
            <w:shd w:val="clear" w:color="auto" w:fill="auto"/>
            <w:noWrap/>
            <w:vAlign w:val="bottom"/>
            <w:hideMark/>
          </w:tcPr>
          <w:p w14:paraId="1446C7C9" w14:textId="77777777" w:rsidR="00F007DA" w:rsidRPr="00F007DA" w:rsidRDefault="00F007DA" w:rsidP="00F007DA">
            <w:pPr>
              <w:rPr>
                <w:rFonts w:ascii="Cambria" w:eastAsia="Times New Roman" w:hAnsi="Cambria"/>
                <w:color w:val="000000"/>
                <w:sz w:val="22"/>
                <w:szCs w:val="22"/>
              </w:rPr>
            </w:pPr>
          </w:p>
        </w:tc>
        <w:tc>
          <w:tcPr>
            <w:tcW w:w="1240" w:type="dxa"/>
            <w:tcBorders>
              <w:top w:val="nil"/>
              <w:left w:val="nil"/>
              <w:bottom w:val="nil"/>
              <w:right w:val="nil"/>
            </w:tcBorders>
            <w:shd w:val="clear" w:color="auto" w:fill="auto"/>
            <w:noWrap/>
            <w:vAlign w:val="bottom"/>
            <w:hideMark/>
          </w:tcPr>
          <w:p w14:paraId="7A6B1925" w14:textId="77777777" w:rsidR="00F007DA" w:rsidRPr="00F007DA" w:rsidRDefault="00F007DA" w:rsidP="00F007DA">
            <w:pPr>
              <w:rPr>
                <w:rFonts w:ascii="Cambria" w:eastAsia="Times New Roman" w:hAnsi="Cambria"/>
                <w:color w:val="000000"/>
                <w:sz w:val="22"/>
                <w:szCs w:val="22"/>
              </w:rPr>
            </w:pPr>
          </w:p>
        </w:tc>
        <w:tc>
          <w:tcPr>
            <w:tcW w:w="1320" w:type="dxa"/>
            <w:tcBorders>
              <w:top w:val="nil"/>
              <w:left w:val="nil"/>
              <w:bottom w:val="nil"/>
              <w:right w:val="nil"/>
            </w:tcBorders>
            <w:shd w:val="clear" w:color="auto" w:fill="auto"/>
            <w:noWrap/>
            <w:vAlign w:val="bottom"/>
            <w:hideMark/>
          </w:tcPr>
          <w:p w14:paraId="79B0AA4E" w14:textId="77777777" w:rsidR="00F007DA" w:rsidRPr="00F007DA" w:rsidRDefault="00F007DA" w:rsidP="00F007DA">
            <w:pPr>
              <w:rPr>
                <w:rFonts w:ascii="Cambria" w:eastAsia="Times New Roman" w:hAnsi="Cambria"/>
                <w:color w:val="000000"/>
                <w:sz w:val="22"/>
                <w:szCs w:val="22"/>
              </w:rPr>
            </w:pPr>
          </w:p>
        </w:tc>
        <w:tc>
          <w:tcPr>
            <w:tcW w:w="1320" w:type="dxa"/>
            <w:tcBorders>
              <w:top w:val="nil"/>
              <w:left w:val="nil"/>
              <w:bottom w:val="nil"/>
              <w:right w:val="nil"/>
            </w:tcBorders>
            <w:shd w:val="clear" w:color="auto" w:fill="auto"/>
            <w:noWrap/>
            <w:vAlign w:val="bottom"/>
            <w:hideMark/>
          </w:tcPr>
          <w:p w14:paraId="09827AEF" w14:textId="77777777" w:rsidR="00F007DA" w:rsidRPr="00F007DA" w:rsidRDefault="00F007DA" w:rsidP="00F007DA">
            <w:pPr>
              <w:rPr>
                <w:rFonts w:ascii="Cambria" w:eastAsia="Times New Roman" w:hAnsi="Cambria"/>
                <w:color w:val="000000"/>
                <w:sz w:val="22"/>
                <w:szCs w:val="22"/>
              </w:rPr>
            </w:pPr>
          </w:p>
        </w:tc>
        <w:tc>
          <w:tcPr>
            <w:tcW w:w="4401" w:type="dxa"/>
            <w:gridSpan w:val="6"/>
            <w:tcBorders>
              <w:top w:val="nil"/>
              <w:left w:val="nil"/>
              <w:bottom w:val="single" w:sz="4" w:space="0" w:color="auto"/>
              <w:right w:val="nil"/>
            </w:tcBorders>
            <w:shd w:val="clear" w:color="auto" w:fill="auto"/>
            <w:noWrap/>
            <w:vAlign w:val="bottom"/>
            <w:hideMark/>
          </w:tcPr>
          <w:p w14:paraId="6DB2DB65" w14:textId="77777777" w:rsidR="00F007DA" w:rsidRPr="00F007DA" w:rsidRDefault="00F007DA" w:rsidP="00F007DA">
            <w:pPr>
              <w:jc w:val="center"/>
              <w:rPr>
                <w:rFonts w:ascii="Cambria" w:eastAsia="Times New Roman" w:hAnsi="Cambria"/>
                <w:color w:val="000000"/>
                <w:sz w:val="22"/>
                <w:szCs w:val="22"/>
              </w:rPr>
            </w:pPr>
            <w:r w:rsidRPr="00F007DA">
              <w:rPr>
                <w:rFonts w:ascii="Cambria" w:eastAsia="Times New Roman" w:hAnsi="Cambria"/>
                <w:color w:val="000000"/>
                <w:sz w:val="22"/>
                <w:szCs w:val="22"/>
              </w:rPr>
              <w:t>Enclosure period***</w:t>
            </w:r>
          </w:p>
        </w:tc>
      </w:tr>
      <w:tr w:rsidR="00F007DA" w:rsidRPr="00F007DA" w14:paraId="02A9DFAC" w14:textId="77777777" w:rsidTr="00F007DA">
        <w:trPr>
          <w:trHeight w:val="300"/>
        </w:trPr>
        <w:tc>
          <w:tcPr>
            <w:tcW w:w="1360" w:type="dxa"/>
            <w:tcBorders>
              <w:top w:val="nil"/>
              <w:left w:val="nil"/>
              <w:bottom w:val="nil"/>
              <w:right w:val="nil"/>
            </w:tcBorders>
            <w:shd w:val="clear" w:color="auto" w:fill="auto"/>
            <w:vAlign w:val="bottom"/>
            <w:hideMark/>
          </w:tcPr>
          <w:p w14:paraId="2E9CC90C" w14:textId="77777777" w:rsidR="00F007DA" w:rsidRPr="00F007DA" w:rsidRDefault="00F007DA" w:rsidP="00F007DA">
            <w:pPr>
              <w:jc w:val="center"/>
              <w:rPr>
                <w:rFonts w:ascii="Calibri" w:eastAsia="Times New Roman" w:hAnsi="Calibri"/>
                <w:color w:val="000000"/>
                <w:sz w:val="22"/>
                <w:szCs w:val="22"/>
              </w:rPr>
            </w:pPr>
          </w:p>
        </w:tc>
        <w:tc>
          <w:tcPr>
            <w:tcW w:w="440" w:type="dxa"/>
            <w:tcBorders>
              <w:top w:val="nil"/>
              <w:left w:val="nil"/>
              <w:bottom w:val="nil"/>
              <w:right w:val="nil"/>
            </w:tcBorders>
            <w:shd w:val="clear" w:color="auto" w:fill="auto"/>
            <w:vAlign w:val="bottom"/>
            <w:hideMark/>
          </w:tcPr>
          <w:p w14:paraId="4FD9A0A2" w14:textId="77777777" w:rsidR="00F007DA" w:rsidRPr="00F007DA" w:rsidRDefault="00F007DA" w:rsidP="00F007DA">
            <w:pPr>
              <w:jc w:val="center"/>
              <w:rPr>
                <w:rFonts w:ascii="Calibri" w:eastAsia="Times New Roman" w:hAnsi="Calibri"/>
                <w:color w:val="000000"/>
                <w:sz w:val="22"/>
                <w:szCs w:val="22"/>
              </w:rPr>
            </w:pPr>
          </w:p>
        </w:tc>
        <w:tc>
          <w:tcPr>
            <w:tcW w:w="1700" w:type="dxa"/>
            <w:tcBorders>
              <w:top w:val="nil"/>
              <w:left w:val="nil"/>
              <w:bottom w:val="nil"/>
              <w:right w:val="nil"/>
            </w:tcBorders>
            <w:shd w:val="clear" w:color="auto" w:fill="auto"/>
            <w:vAlign w:val="bottom"/>
            <w:hideMark/>
          </w:tcPr>
          <w:p w14:paraId="6AF452EF" w14:textId="77777777" w:rsidR="00F007DA" w:rsidRPr="00F007DA" w:rsidRDefault="00F007DA" w:rsidP="00F007DA">
            <w:pPr>
              <w:jc w:val="center"/>
              <w:rPr>
                <w:rFonts w:ascii="Cambria" w:eastAsia="Times New Roman" w:hAnsi="Cambria"/>
                <w:color w:val="000000"/>
                <w:sz w:val="22"/>
                <w:szCs w:val="22"/>
              </w:rPr>
            </w:pPr>
          </w:p>
        </w:tc>
        <w:tc>
          <w:tcPr>
            <w:tcW w:w="771" w:type="dxa"/>
            <w:tcBorders>
              <w:top w:val="nil"/>
              <w:left w:val="nil"/>
              <w:bottom w:val="nil"/>
              <w:right w:val="nil"/>
            </w:tcBorders>
            <w:shd w:val="clear" w:color="auto" w:fill="auto"/>
            <w:vAlign w:val="bottom"/>
            <w:hideMark/>
          </w:tcPr>
          <w:p w14:paraId="3A1E8885" w14:textId="77777777" w:rsidR="00F007DA" w:rsidRPr="00F007DA" w:rsidRDefault="00F007DA" w:rsidP="00F007DA">
            <w:pPr>
              <w:jc w:val="center"/>
              <w:rPr>
                <w:rFonts w:ascii="Cambria" w:eastAsia="Times New Roman" w:hAnsi="Cambria"/>
                <w:color w:val="000000"/>
                <w:sz w:val="22"/>
                <w:szCs w:val="22"/>
              </w:rPr>
            </w:pPr>
          </w:p>
        </w:tc>
        <w:tc>
          <w:tcPr>
            <w:tcW w:w="1140" w:type="dxa"/>
            <w:tcBorders>
              <w:top w:val="nil"/>
              <w:left w:val="nil"/>
              <w:bottom w:val="nil"/>
              <w:right w:val="nil"/>
            </w:tcBorders>
            <w:shd w:val="clear" w:color="auto" w:fill="auto"/>
            <w:vAlign w:val="bottom"/>
            <w:hideMark/>
          </w:tcPr>
          <w:p w14:paraId="40682D29" w14:textId="77777777" w:rsidR="00F007DA" w:rsidRPr="00F007DA" w:rsidRDefault="00F007DA" w:rsidP="00F007DA">
            <w:pPr>
              <w:jc w:val="center"/>
              <w:rPr>
                <w:rFonts w:ascii="Cambria" w:eastAsia="Times New Roman" w:hAnsi="Cambria"/>
                <w:color w:val="000000"/>
                <w:sz w:val="22"/>
                <w:szCs w:val="22"/>
              </w:rPr>
            </w:pPr>
          </w:p>
        </w:tc>
        <w:tc>
          <w:tcPr>
            <w:tcW w:w="1240" w:type="dxa"/>
            <w:tcBorders>
              <w:top w:val="nil"/>
              <w:left w:val="nil"/>
              <w:bottom w:val="nil"/>
              <w:right w:val="nil"/>
            </w:tcBorders>
            <w:shd w:val="clear" w:color="auto" w:fill="auto"/>
            <w:vAlign w:val="bottom"/>
            <w:hideMark/>
          </w:tcPr>
          <w:p w14:paraId="77994560" w14:textId="77777777" w:rsidR="00F007DA" w:rsidRPr="00F007DA" w:rsidRDefault="00F007DA" w:rsidP="00F007DA">
            <w:pPr>
              <w:jc w:val="center"/>
              <w:rPr>
                <w:rFonts w:ascii="Cambria" w:eastAsia="Times New Roman" w:hAnsi="Cambria"/>
                <w:color w:val="000000"/>
                <w:sz w:val="22"/>
                <w:szCs w:val="22"/>
              </w:rPr>
            </w:pPr>
          </w:p>
        </w:tc>
        <w:tc>
          <w:tcPr>
            <w:tcW w:w="2640" w:type="dxa"/>
            <w:gridSpan w:val="2"/>
            <w:tcBorders>
              <w:top w:val="nil"/>
              <w:left w:val="nil"/>
              <w:bottom w:val="single" w:sz="4" w:space="0" w:color="auto"/>
              <w:right w:val="nil"/>
            </w:tcBorders>
            <w:shd w:val="clear" w:color="auto" w:fill="auto"/>
            <w:vAlign w:val="bottom"/>
            <w:hideMark/>
          </w:tcPr>
          <w:p w14:paraId="4E0758A7" w14:textId="77777777" w:rsidR="00F007DA" w:rsidRPr="00F007DA" w:rsidRDefault="00F007DA" w:rsidP="00F007DA">
            <w:pPr>
              <w:jc w:val="center"/>
              <w:rPr>
                <w:rFonts w:ascii="Cambria" w:eastAsia="Times New Roman" w:hAnsi="Cambria"/>
                <w:color w:val="000000"/>
                <w:sz w:val="22"/>
                <w:szCs w:val="22"/>
              </w:rPr>
            </w:pPr>
            <w:r w:rsidRPr="00F007DA">
              <w:rPr>
                <w:rFonts w:ascii="Cambria" w:eastAsia="Times New Roman" w:hAnsi="Cambria"/>
                <w:color w:val="000000"/>
                <w:sz w:val="22"/>
                <w:szCs w:val="22"/>
              </w:rPr>
              <w:t>Moisture content**</w:t>
            </w:r>
          </w:p>
        </w:tc>
        <w:tc>
          <w:tcPr>
            <w:tcW w:w="2263" w:type="dxa"/>
            <w:gridSpan w:val="3"/>
            <w:tcBorders>
              <w:top w:val="single" w:sz="4" w:space="0" w:color="auto"/>
              <w:left w:val="nil"/>
              <w:bottom w:val="single" w:sz="4" w:space="0" w:color="auto"/>
              <w:right w:val="nil"/>
            </w:tcBorders>
            <w:shd w:val="clear" w:color="auto" w:fill="auto"/>
            <w:vAlign w:val="bottom"/>
            <w:hideMark/>
          </w:tcPr>
          <w:p w14:paraId="0AE0E459" w14:textId="77777777" w:rsidR="00F007DA" w:rsidRPr="00F007DA" w:rsidRDefault="00F007DA" w:rsidP="00F007DA">
            <w:pPr>
              <w:jc w:val="center"/>
              <w:rPr>
                <w:rFonts w:ascii="Cambria" w:eastAsia="Times New Roman" w:hAnsi="Cambria"/>
                <w:color w:val="000000"/>
                <w:sz w:val="22"/>
                <w:szCs w:val="22"/>
              </w:rPr>
            </w:pPr>
            <w:r w:rsidRPr="00F007DA">
              <w:rPr>
                <w:rFonts w:ascii="Cambria" w:eastAsia="Times New Roman" w:hAnsi="Cambria"/>
                <w:color w:val="000000"/>
                <w:sz w:val="22"/>
                <w:szCs w:val="22"/>
              </w:rPr>
              <w:t>1</w:t>
            </w:r>
            <w:r w:rsidRPr="00F007DA">
              <w:rPr>
                <w:rFonts w:ascii="Cambria" w:eastAsia="Times New Roman" w:hAnsi="Cambria"/>
                <w:color w:val="000000"/>
                <w:sz w:val="22"/>
                <w:szCs w:val="22"/>
                <w:vertAlign w:val="superscript"/>
              </w:rPr>
              <w:t>st</w:t>
            </w:r>
            <w:r w:rsidRPr="00F007DA">
              <w:rPr>
                <w:rFonts w:ascii="Cambria" w:eastAsia="Times New Roman" w:hAnsi="Cambria"/>
                <w:color w:val="000000"/>
                <w:sz w:val="22"/>
                <w:szCs w:val="22"/>
              </w:rPr>
              <w:t xml:space="preserve"> (rewetting pulse)</w:t>
            </w:r>
          </w:p>
        </w:tc>
        <w:tc>
          <w:tcPr>
            <w:tcW w:w="2138" w:type="dxa"/>
            <w:gridSpan w:val="3"/>
            <w:tcBorders>
              <w:top w:val="single" w:sz="4" w:space="0" w:color="auto"/>
              <w:left w:val="nil"/>
              <w:bottom w:val="single" w:sz="4" w:space="0" w:color="auto"/>
              <w:right w:val="nil"/>
            </w:tcBorders>
            <w:shd w:val="clear" w:color="auto" w:fill="auto"/>
            <w:vAlign w:val="bottom"/>
            <w:hideMark/>
          </w:tcPr>
          <w:p w14:paraId="70A4F076" w14:textId="77777777" w:rsidR="00F007DA" w:rsidRPr="00F007DA" w:rsidRDefault="00F007DA" w:rsidP="00F007DA">
            <w:pPr>
              <w:jc w:val="center"/>
              <w:rPr>
                <w:rFonts w:ascii="Cambria" w:eastAsia="Times New Roman" w:hAnsi="Cambria"/>
                <w:color w:val="000000"/>
                <w:sz w:val="22"/>
                <w:szCs w:val="22"/>
              </w:rPr>
            </w:pPr>
            <w:r w:rsidRPr="00F007DA">
              <w:rPr>
                <w:rFonts w:ascii="Cambria" w:eastAsia="Times New Roman" w:hAnsi="Cambria"/>
                <w:color w:val="000000"/>
                <w:sz w:val="22"/>
                <w:szCs w:val="22"/>
              </w:rPr>
              <w:t>2</w:t>
            </w:r>
            <w:r w:rsidRPr="00F007DA">
              <w:rPr>
                <w:rFonts w:ascii="Cambria" w:eastAsia="Times New Roman" w:hAnsi="Cambria"/>
                <w:color w:val="000000"/>
                <w:sz w:val="22"/>
                <w:szCs w:val="22"/>
                <w:vertAlign w:val="superscript"/>
              </w:rPr>
              <w:t>nd</w:t>
            </w:r>
          </w:p>
        </w:tc>
      </w:tr>
      <w:tr w:rsidR="00F007DA" w:rsidRPr="00F007DA" w14:paraId="0A9FB837" w14:textId="77777777" w:rsidTr="00F007DA">
        <w:trPr>
          <w:trHeight w:val="600"/>
        </w:trPr>
        <w:tc>
          <w:tcPr>
            <w:tcW w:w="1360" w:type="dxa"/>
            <w:tcBorders>
              <w:top w:val="nil"/>
              <w:left w:val="nil"/>
              <w:bottom w:val="single" w:sz="4" w:space="0" w:color="auto"/>
              <w:right w:val="nil"/>
            </w:tcBorders>
            <w:shd w:val="clear" w:color="auto" w:fill="auto"/>
            <w:vAlign w:val="bottom"/>
            <w:hideMark/>
          </w:tcPr>
          <w:p w14:paraId="49F68640" w14:textId="77777777" w:rsidR="00F007DA" w:rsidRPr="00F007DA" w:rsidRDefault="00F007DA" w:rsidP="00F007DA">
            <w:pPr>
              <w:jc w:val="center"/>
              <w:rPr>
                <w:rFonts w:ascii="Cambria" w:eastAsia="Times New Roman" w:hAnsi="Cambria"/>
                <w:color w:val="000000"/>
                <w:sz w:val="22"/>
                <w:szCs w:val="22"/>
              </w:rPr>
            </w:pPr>
            <w:r w:rsidRPr="00F007DA">
              <w:rPr>
                <w:rFonts w:ascii="Cambria" w:eastAsia="Times New Roman" w:hAnsi="Cambria"/>
                <w:color w:val="000000"/>
                <w:sz w:val="22"/>
                <w:szCs w:val="22"/>
              </w:rPr>
              <w:t>Experiment</w:t>
            </w:r>
          </w:p>
        </w:tc>
        <w:tc>
          <w:tcPr>
            <w:tcW w:w="440" w:type="dxa"/>
            <w:tcBorders>
              <w:top w:val="nil"/>
              <w:left w:val="nil"/>
              <w:bottom w:val="single" w:sz="4" w:space="0" w:color="auto"/>
              <w:right w:val="nil"/>
            </w:tcBorders>
            <w:shd w:val="clear" w:color="auto" w:fill="auto"/>
            <w:vAlign w:val="bottom"/>
            <w:hideMark/>
          </w:tcPr>
          <w:p w14:paraId="11892B02" w14:textId="77777777" w:rsidR="00F007DA" w:rsidRPr="00F007DA" w:rsidRDefault="00F007DA" w:rsidP="00F007DA">
            <w:pPr>
              <w:jc w:val="center"/>
              <w:rPr>
                <w:rFonts w:ascii="Cambria" w:eastAsia="Times New Roman" w:hAnsi="Cambria"/>
                <w:color w:val="000000"/>
                <w:sz w:val="22"/>
                <w:szCs w:val="22"/>
              </w:rPr>
            </w:pPr>
            <w:r w:rsidRPr="00F007DA">
              <w:rPr>
                <w:rFonts w:ascii="Cambria" w:eastAsia="Times New Roman" w:hAnsi="Cambria"/>
                <w:color w:val="000000"/>
                <w:sz w:val="22"/>
                <w:szCs w:val="22"/>
              </w:rPr>
              <w:t>n</w:t>
            </w:r>
          </w:p>
        </w:tc>
        <w:tc>
          <w:tcPr>
            <w:tcW w:w="1700" w:type="dxa"/>
            <w:tcBorders>
              <w:top w:val="nil"/>
              <w:left w:val="nil"/>
              <w:bottom w:val="single" w:sz="4" w:space="0" w:color="auto"/>
              <w:right w:val="nil"/>
            </w:tcBorders>
            <w:shd w:val="clear" w:color="auto" w:fill="auto"/>
            <w:noWrap/>
            <w:vAlign w:val="bottom"/>
            <w:hideMark/>
          </w:tcPr>
          <w:p w14:paraId="5643A977" w14:textId="77777777" w:rsidR="00F007DA" w:rsidRPr="00F007DA" w:rsidRDefault="00F007DA" w:rsidP="00F007DA">
            <w:pPr>
              <w:jc w:val="center"/>
              <w:rPr>
                <w:rFonts w:ascii="Cambria" w:eastAsia="Times New Roman" w:hAnsi="Cambria"/>
                <w:color w:val="000000"/>
                <w:sz w:val="22"/>
                <w:szCs w:val="22"/>
              </w:rPr>
            </w:pPr>
            <w:r w:rsidRPr="00F007DA">
              <w:rPr>
                <w:rFonts w:ascii="Cambria" w:eastAsia="Times New Roman" w:hAnsi="Cambria"/>
                <w:color w:val="000000"/>
                <w:sz w:val="22"/>
                <w:szCs w:val="22"/>
              </w:rPr>
              <w:t>Treatment</w:t>
            </w:r>
          </w:p>
        </w:tc>
        <w:tc>
          <w:tcPr>
            <w:tcW w:w="771" w:type="dxa"/>
            <w:tcBorders>
              <w:top w:val="nil"/>
              <w:left w:val="nil"/>
              <w:bottom w:val="single" w:sz="4" w:space="0" w:color="auto"/>
              <w:right w:val="nil"/>
            </w:tcBorders>
            <w:shd w:val="clear" w:color="auto" w:fill="auto"/>
            <w:vAlign w:val="bottom"/>
            <w:hideMark/>
          </w:tcPr>
          <w:p w14:paraId="7CC92DD7" w14:textId="77777777" w:rsidR="00F007DA" w:rsidRPr="00F007DA" w:rsidRDefault="00F007DA" w:rsidP="00F007DA">
            <w:pPr>
              <w:jc w:val="center"/>
              <w:rPr>
                <w:rFonts w:ascii="Cambria" w:eastAsia="Times New Roman" w:hAnsi="Cambria"/>
                <w:color w:val="000000"/>
                <w:sz w:val="22"/>
                <w:szCs w:val="22"/>
              </w:rPr>
            </w:pPr>
            <w:r w:rsidRPr="00F007DA">
              <w:rPr>
                <w:rFonts w:ascii="Cambria" w:eastAsia="Times New Roman" w:hAnsi="Cambria"/>
                <w:color w:val="000000"/>
                <w:sz w:val="22"/>
                <w:szCs w:val="22"/>
              </w:rPr>
              <w:t>Reps*</w:t>
            </w:r>
          </w:p>
        </w:tc>
        <w:tc>
          <w:tcPr>
            <w:tcW w:w="1140" w:type="dxa"/>
            <w:tcBorders>
              <w:top w:val="nil"/>
              <w:left w:val="nil"/>
              <w:bottom w:val="single" w:sz="4" w:space="0" w:color="auto"/>
              <w:right w:val="nil"/>
            </w:tcBorders>
            <w:shd w:val="clear" w:color="auto" w:fill="auto"/>
            <w:vAlign w:val="bottom"/>
            <w:hideMark/>
          </w:tcPr>
          <w:p w14:paraId="4CF09BB9" w14:textId="77777777" w:rsidR="00F007DA" w:rsidRPr="00F007DA" w:rsidRDefault="00F007DA" w:rsidP="00F007DA">
            <w:pPr>
              <w:jc w:val="center"/>
              <w:rPr>
                <w:rFonts w:ascii="Cambria" w:eastAsia="Times New Roman" w:hAnsi="Cambria"/>
                <w:color w:val="000000"/>
                <w:sz w:val="22"/>
                <w:szCs w:val="22"/>
              </w:rPr>
            </w:pPr>
            <w:r w:rsidRPr="00F007DA">
              <w:rPr>
                <w:rFonts w:ascii="Cambria" w:eastAsia="Times New Roman" w:hAnsi="Cambria"/>
                <w:color w:val="000000"/>
                <w:sz w:val="22"/>
                <w:szCs w:val="22"/>
              </w:rPr>
              <w:t>Sampling date</w:t>
            </w:r>
          </w:p>
        </w:tc>
        <w:tc>
          <w:tcPr>
            <w:tcW w:w="1240" w:type="dxa"/>
            <w:tcBorders>
              <w:top w:val="nil"/>
              <w:left w:val="nil"/>
              <w:bottom w:val="single" w:sz="4" w:space="0" w:color="auto"/>
              <w:right w:val="nil"/>
            </w:tcBorders>
            <w:shd w:val="clear" w:color="auto" w:fill="auto"/>
            <w:vAlign w:val="bottom"/>
            <w:hideMark/>
          </w:tcPr>
          <w:p w14:paraId="4592E38B" w14:textId="77777777" w:rsidR="00F007DA" w:rsidRPr="00F007DA" w:rsidRDefault="00F007DA" w:rsidP="00F007DA">
            <w:pPr>
              <w:jc w:val="center"/>
              <w:rPr>
                <w:rFonts w:ascii="Cambria" w:eastAsia="Times New Roman" w:hAnsi="Cambria"/>
                <w:color w:val="000000"/>
                <w:sz w:val="22"/>
                <w:szCs w:val="22"/>
              </w:rPr>
            </w:pPr>
            <w:r w:rsidRPr="00F007DA">
              <w:rPr>
                <w:rFonts w:ascii="Cambria" w:eastAsia="Times New Roman" w:hAnsi="Cambria"/>
                <w:color w:val="000000"/>
                <w:sz w:val="22"/>
                <w:szCs w:val="22"/>
              </w:rPr>
              <w:t>Incubation date</w:t>
            </w:r>
          </w:p>
        </w:tc>
        <w:tc>
          <w:tcPr>
            <w:tcW w:w="1320" w:type="dxa"/>
            <w:tcBorders>
              <w:top w:val="nil"/>
              <w:left w:val="nil"/>
              <w:bottom w:val="single" w:sz="4" w:space="0" w:color="auto"/>
              <w:right w:val="nil"/>
            </w:tcBorders>
            <w:shd w:val="clear" w:color="auto" w:fill="auto"/>
            <w:vAlign w:val="bottom"/>
            <w:hideMark/>
          </w:tcPr>
          <w:p w14:paraId="2F303572" w14:textId="77777777" w:rsidR="00F007DA" w:rsidRPr="00F007DA" w:rsidRDefault="00F007DA" w:rsidP="00F007DA">
            <w:pPr>
              <w:jc w:val="center"/>
              <w:rPr>
                <w:rFonts w:ascii="Cambria" w:eastAsia="Times New Roman" w:hAnsi="Cambria"/>
                <w:color w:val="000000"/>
                <w:sz w:val="22"/>
                <w:szCs w:val="22"/>
              </w:rPr>
            </w:pPr>
            <w:proofErr w:type="spellStart"/>
            <w:r w:rsidRPr="00F007DA">
              <w:rPr>
                <w:rFonts w:ascii="Cambria" w:eastAsia="Times New Roman" w:hAnsi="Cambria"/>
                <w:color w:val="000000"/>
                <w:sz w:val="22"/>
                <w:szCs w:val="22"/>
              </w:rPr>
              <w:t>Intial</w:t>
            </w:r>
            <w:proofErr w:type="spellEnd"/>
          </w:p>
        </w:tc>
        <w:tc>
          <w:tcPr>
            <w:tcW w:w="1320" w:type="dxa"/>
            <w:tcBorders>
              <w:top w:val="nil"/>
              <w:left w:val="nil"/>
              <w:bottom w:val="single" w:sz="4" w:space="0" w:color="auto"/>
              <w:right w:val="nil"/>
            </w:tcBorders>
            <w:shd w:val="clear" w:color="auto" w:fill="auto"/>
            <w:vAlign w:val="bottom"/>
            <w:hideMark/>
          </w:tcPr>
          <w:p w14:paraId="677F2A1B" w14:textId="77777777" w:rsidR="00F007DA" w:rsidRPr="00F007DA" w:rsidRDefault="00F007DA" w:rsidP="00F007DA">
            <w:pPr>
              <w:jc w:val="center"/>
              <w:rPr>
                <w:rFonts w:ascii="Cambria" w:eastAsia="Times New Roman" w:hAnsi="Cambria"/>
                <w:color w:val="000000"/>
                <w:sz w:val="22"/>
                <w:szCs w:val="22"/>
              </w:rPr>
            </w:pPr>
            <w:r w:rsidRPr="00F007DA">
              <w:rPr>
                <w:rFonts w:ascii="Cambria" w:eastAsia="Times New Roman" w:hAnsi="Cambria"/>
                <w:color w:val="000000"/>
                <w:sz w:val="22"/>
                <w:szCs w:val="22"/>
              </w:rPr>
              <w:t>Adjusted</w:t>
            </w:r>
          </w:p>
        </w:tc>
        <w:tc>
          <w:tcPr>
            <w:tcW w:w="753" w:type="dxa"/>
            <w:tcBorders>
              <w:top w:val="nil"/>
              <w:left w:val="nil"/>
              <w:bottom w:val="single" w:sz="4" w:space="0" w:color="auto"/>
              <w:right w:val="nil"/>
            </w:tcBorders>
            <w:shd w:val="clear" w:color="auto" w:fill="auto"/>
            <w:vAlign w:val="bottom"/>
            <w:hideMark/>
          </w:tcPr>
          <w:p w14:paraId="147F49E5" w14:textId="77777777" w:rsidR="00F007DA" w:rsidRPr="00F007DA" w:rsidRDefault="00F007DA" w:rsidP="00F007DA">
            <w:pPr>
              <w:jc w:val="center"/>
              <w:rPr>
                <w:rFonts w:ascii="Cambria" w:eastAsia="Times New Roman" w:hAnsi="Cambria"/>
                <w:color w:val="000000"/>
                <w:sz w:val="22"/>
                <w:szCs w:val="22"/>
              </w:rPr>
            </w:pPr>
            <w:r w:rsidRPr="00F007DA">
              <w:rPr>
                <w:rFonts w:ascii="Cambria" w:eastAsia="Times New Roman" w:hAnsi="Cambria"/>
                <w:color w:val="000000"/>
                <w:sz w:val="22"/>
                <w:szCs w:val="22"/>
              </w:rPr>
              <w:t>Time</w:t>
            </w:r>
          </w:p>
        </w:tc>
        <w:tc>
          <w:tcPr>
            <w:tcW w:w="777" w:type="dxa"/>
            <w:tcBorders>
              <w:top w:val="nil"/>
              <w:left w:val="nil"/>
              <w:bottom w:val="single" w:sz="4" w:space="0" w:color="auto"/>
              <w:right w:val="nil"/>
            </w:tcBorders>
            <w:shd w:val="clear" w:color="auto" w:fill="auto"/>
            <w:vAlign w:val="bottom"/>
            <w:hideMark/>
          </w:tcPr>
          <w:p w14:paraId="724281DF" w14:textId="77777777" w:rsidR="00F007DA" w:rsidRPr="00F007DA" w:rsidRDefault="00F007DA" w:rsidP="00F007DA">
            <w:pPr>
              <w:jc w:val="center"/>
              <w:rPr>
                <w:rFonts w:ascii="Cambria" w:eastAsia="Times New Roman" w:hAnsi="Cambria"/>
                <w:color w:val="000000"/>
                <w:sz w:val="22"/>
                <w:szCs w:val="22"/>
              </w:rPr>
            </w:pPr>
            <w:r w:rsidRPr="00F007DA">
              <w:rPr>
                <w:rFonts w:ascii="Cambria" w:eastAsia="Times New Roman" w:hAnsi="Cambria"/>
                <w:color w:val="000000"/>
                <w:sz w:val="22"/>
                <w:szCs w:val="22"/>
              </w:rPr>
              <w:t>∆</w:t>
            </w:r>
            <w:r w:rsidRPr="00F007DA">
              <w:rPr>
                <w:rFonts w:ascii="Cambria" w:eastAsia="Times New Roman" w:hAnsi="Cambria"/>
                <w:color w:val="000000"/>
                <w:sz w:val="22"/>
                <w:szCs w:val="22"/>
                <w:vertAlign w:val="superscript"/>
              </w:rPr>
              <w:t>14</w:t>
            </w:r>
            <w:r w:rsidRPr="00F007DA">
              <w:rPr>
                <w:rFonts w:ascii="Cambria" w:eastAsia="Times New Roman" w:hAnsi="Cambria"/>
                <w:color w:val="000000"/>
                <w:sz w:val="22"/>
                <w:szCs w:val="22"/>
              </w:rPr>
              <w:t>C?</w:t>
            </w:r>
          </w:p>
        </w:tc>
        <w:tc>
          <w:tcPr>
            <w:tcW w:w="733" w:type="dxa"/>
            <w:tcBorders>
              <w:top w:val="nil"/>
              <w:left w:val="nil"/>
              <w:bottom w:val="single" w:sz="4" w:space="0" w:color="auto"/>
              <w:right w:val="nil"/>
            </w:tcBorders>
            <w:shd w:val="clear" w:color="auto" w:fill="auto"/>
            <w:vAlign w:val="bottom"/>
            <w:hideMark/>
          </w:tcPr>
          <w:p w14:paraId="7C7D443D" w14:textId="77777777" w:rsidR="00F007DA" w:rsidRPr="00F007DA" w:rsidRDefault="00F007DA" w:rsidP="00F007DA">
            <w:pPr>
              <w:jc w:val="center"/>
              <w:rPr>
                <w:rFonts w:ascii="Cambria" w:eastAsia="Times New Roman" w:hAnsi="Cambria"/>
                <w:color w:val="333333"/>
                <w:sz w:val="22"/>
                <w:szCs w:val="22"/>
              </w:rPr>
            </w:pPr>
            <w:r w:rsidRPr="00F007DA">
              <w:rPr>
                <w:rFonts w:ascii="Cambria" w:eastAsia="Times New Roman" w:hAnsi="Cambria"/>
                <w:color w:val="333333"/>
                <w:sz w:val="22"/>
                <w:szCs w:val="22"/>
              </w:rPr>
              <w:t>δ</w:t>
            </w:r>
            <w:r w:rsidRPr="00F007DA">
              <w:rPr>
                <w:rFonts w:ascii="Cambria" w:eastAsia="Times New Roman" w:hAnsi="Cambria"/>
                <w:color w:val="333333"/>
                <w:sz w:val="22"/>
                <w:szCs w:val="22"/>
                <w:vertAlign w:val="superscript"/>
              </w:rPr>
              <w:t>13</w:t>
            </w:r>
            <w:r w:rsidRPr="00F007DA">
              <w:rPr>
                <w:rFonts w:ascii="Cambria" w:eastAsia="Times New Roman" w:hAnsi="Cambria"/>
                <w:color w:val="333333"/>
                <w:sz w:val="22"/>
                <w:szCs w:val="22"/>
              </w:rPr>
              <w:t>C?</w:t>
            </w:r>
          </w:p>
        </w:tc>
        <w:tc>
          <w:tcPr>
            <w:tcW w:w="699" w:type="dxa"/>
            <w:tcBorders>
              <w:top w:val="nil"/>
              <w:left w:val="nil"/>
              <w:bottom w:val="single" w:sz="4" w:space="0" w:color="auto"/>
              <w:right w:val="nil"/>
            </w:tcBorders>
            <w:shd w:val="clear" w:color="auto" w:fill="auto"/>
            <w:noWrap/>
            <w:vAlign w:val="bottom"/>
            <w:hideMark/>
          </w:tcPr>
          <w:p w14:paraId="6CAFDEA7" w14:textId="77777777" w:rsidR="00F007DA" w:rsidRPr="00F007DA" w:rsidRDefault="00F007DA" w:rsidP="00F007DA">
            <w:pPr>
              <w:jc w:val="center"/>
              <w:rPr>
                <w:rFonts w:ascii="Cambria" w:eastAsia="Times New Roman" w:hAnsi="Cambria"/>
                <w:color w:val="333333"/>
                <w:sz w:val="22"/>
                <w:szCs w:val="22"/>
              </w:rPr>
            </w:pPr>
            <w:r w:rsidRPr="00F007DA">
              <w:rPr>
                <w:rFonts w:ascii="Cambria" w:eastAsia="Times New Roman" w:hAnsi="Cambria"/>
                <w:color w:val="333333"/>
                <w:sz w:val="22"/>
                <w:szCs w:val="22"/>
              </w:rPr>
              <w:t>Time</w:t>
            </w:r>
          </w:p>
        </w:tc>
        <w:tc>
          <w:tcPr>
            <w:tcW w:w="730" w:type="dxa"/>
            <w:tcBorders>
              <w:top w:val="nil"/>
              <w:left w:val="nil"/>
              <w:bottom w:val="single" w:sz="4" w:space="0" w:color="auto"/>
              <w:right w:val="nil"/>
            </w:tcBorders>
            <w:shd w:val="clear" w:color="auto" w:fill="auto"/>
            <w:vAlign w:val="bottom"/>
            <w:hideMark/>
          </w:tcPr>
          <w:p w14:paraId="31FDAEAB" w14:textId="77777777" w:rsidR="00F007DA" w:rsidRPr="00F007DA" w:rsidRDefault="00F007DA" w:rsidP="00F007DA">
            <w:pPr>
              <w:jc w:val="center"/>
              <w:rPr>
                <w:rFonts w:ascii="Cambria" w:eastAsia="Times New Roman" w:hAnsi="Cambria"/>
                <w:color w:val="000000"/>
                <w:sz w:val="22"/>
                <w:szCs w:val="22"/>
              </w:rPr>
            </w:pPr>
            <w:r w:rsidRPr="00F007DA">
              <w:rPr>
                <w:rFonts w:ascii="Cambria" w:eastAsia="Times New Roman" w:hAnsi="Cambria"/>
                <w:color w:val="000000"/>
                <w:sz w:val="22"/>
                <w:szCs w:val="22"/>
              </w:rPr>
              <w:t>∆</w:t>
            </w:r>
            <w:r w:rsidRPr="00F007DA">
              <w:rPr>
                <w:rFonts w:ascii="Cambria" w:eastAsia="Times New Roman" w:hAnsi="Cambria"/>
                <w:color w:val="000000"/>
                <w:sz w:val="22"/>
                <w:szCs w:val="22"/>
                <w:vertAlign w:val="superscript"/>
              </w:rPr>
              <w:t>14</w:t>
            </w:r>
            <w:r w:rsidRPr="00F007DA">
              <w:rPr>
                <w:rFonts w:ascii="Cambria" w:eastAsia="Times New Roman" w:hAnsi="Cambria"/>
                <w:color w:val="000000"/>
                <w:sz w:val="22"/>
                <w:szCs w:val="22"/>
              </w:rPr>
              <w:t>C?</w:t>
            </w:r>
          </w:p>
        </w:tc>
        <w:tc>
          <w:tcPr>
            <w:tcW w:w="709" w:type="dxa"/>
            <w:tcBorders>
              <w:top w:val="nil"/>
              <w:left w:val="nil"/>
              <w:bottom w:val="single" w:sz="4" w:space="0" w:color="auto"/>
              <w:right w:val="nil"/>
            </w:tcBorders>
            <w:shd w:val="clear" w:color="auto" w:fill="auto"/>
            <w:vAlign w:val="bottom"/>
            <w:hideMark/>
          </w:tcPr>
          <w:p w14:paraId="6C22B5A7" w14:textId="77777777" w:rsidR="00F007DA" w:rsidRPr="00F007DA" w:rsidRDefault="00F007DA" w:rsidP="00F007DA">
            <w:pPr>
              <w:jc w:val="center"/>
              <w:rPr>
                <w:rFonts w:ascii="Cambria" w:eastAsia="Times New Roman" w:hAnsi="Cambria"/>
                <w:color w:val="333333"/>
                <w:sz w:val="22"/>
                <w:szCs w:val="22"/>
              </w:rPr>
            </w:pPr>
            <w:r w:rsidRPr="00F007DA">
              <w:rPr>
                <w:rFonts w:ascii="Cambria" w:eastAsia="Times New Roman" w:hAnsi="Cambria"/>
                <w:color w:val="333333"/>
                <w:sz w:val="22"/>
                <w:szCs w:val="22"/>
              </w:rPr>
              <w:t>δ</w:t>
            </w:r>
            <w:r w:rsidRPr="00F007DA">
              <w:rPr>
                <w:rFonts w:ascii="Cambria" w:eastAsia="Times New Roman" w:hAnsi="Cambria"/>
                <w:color w:val="333333"/>
                <w:sz w:val="22"/>
                <w:szCs w:val="22"/>
                <w:vertAlign w:val="superscript"/>
              </w:rPr>
              <w:t>13</w:t>
            </w:r>
            <w:r w:rsidRPr="00F007DA">
              <w:rPr>
                <w:rFonts w:ascii="Cambria" w:eastAsia="Times New Roman" w:hAnsi="Cambria"/>
                <w:color w:val="333333"/>
                <w:sz w:val="22"/>
                <w:szCs w:val="22"/>
              </w:rPr>
              <w:t>C?</w:t>
            </w:r>
          </w:p>
        </w:tc>
      </w:tr>
      <w:tr w:rsidR="00F007DA" w:rsidRPr="00F007DA" w14:paraId="5E8D62D6" w14:textId="77777777" w:rsidTr="00F007DA">
        <w:trPr>
          <w:trHeight w:val="600"/>
        </w:trPr>
        <w:tc>
          <w:tcPr>
            <w:tcW w:w="1360" w:type="dxa"/>
            <w:tcBorders>
              <w:top w:val="nil"/>
              <w:left w:val="nil"/>
              <w:bottom w:val="nil"/>
              <w:right w:val="nil"/>
            </w:tcBorders>
            <w:shd w:val="clear" w:color="auto" w:fill="auto"/>
            <w:noWrap/>
            <w:vAlign w:val="bottom"/>
            <w:hideMark/>
          </w:tcPr>
          <w:p w14:paraId="2C6AC2DD" w14:textId="77777777" w:rsidR="00F007DA" w:rsidRPr="00F007DA" w:rsidRDefault="00F007DA" w:rsidP="00F007DA">
            <w:pPr>
              <w:jc w:val="center"/>
              <w:rPr>
                <w:rFonts w:ascii="Calibri" w:eastAsia="Times New Roman" w:hAnsi="Calibri"/>
                <w:color w:val="000000"/>
                <w:sz w:val="22"/>
                <w:szCs w:val="22"/>
              </w:rPr>
            </w:pPr>
          </w:p>
        </w:tc>
        <w:tc>
          <w:tcPr>
            <w:tcW w:w="440" w:type="dxa"/>
            <w:tcBorders>
              <w:top w:val="nil"/>
              <w:left w:val="nil"/>
              <w:bottom w:val="nil"/>
              <w:right w:val="nil"/>
            </w:tcBorders>
            <w:shd w:val="clear" w:color="auto" w:fill="auto"/>
            <w:noWrap/>
            <w:vAlign w:val="bottom"/>
            <w:hideMark/>
          </w:tcPr>
          <w:p w14:paraId="16C26A8F" w14:textId="77777777" w:rsidR="00F007DA" w:rsidRPr="00F007DA" w:rsidRDefault="00F007DA" w:rsidP="00F007DA">
            <w:pPr>
              <w:jc w:val="center"/>
              <w:rPr>
                <w:rFonts w:ascii="Calibri" w:eastAsia="Times New Roman" w:hAnsi="Calibri"/>
                <w:color w:val="000000"/>
                <w:sz w:val="22"/>
                <w:szCs w:val="22"/>
              </w:rPr>
            </w:pPr>
          </w:p>
        </w:tc>
        <w:tc>
          <w:tcPr>
            <w:tcW w:w="1700" w:type="dxa"/>
            <w:tcBorders>
              <w:top w:val="nil"/>
              <w:left w:val="nil"/>
              <w:bottom w:val="nil"/>
              <w:right w:val="nil"/>
            </w:tcBorders>
            <w:shd w:val="clear" w:color="auto" w:fill="auto"/>
            <w:noWrap/>
            <w:vAlign w:val="bottom"/>
            <w:hideMark/>
          </w:tcPr>
          <w:p w14:paraId="3B7EB45C" w14:textId="77777777" w:rsidR="00F007DA" w:rsidRPr="00F007DA" w:rsidRDefault="00F007DA" w:rsidP="00F007DA">
            <w:pPr>
              <w:jc w:val="center"/>
              <w:rPr>
                <w:rFonts w:ascii="Cambria" w:eastAsia="Times New Roman" w:hAnsi="Cambria"/>
                <w:i/>
                <w:iCs/>
                <w:color w:val="000000"/>
                <w:sz w:val="22"/>
                <w:szCs w:val="22"/>
              </w:rPr>
            </w:pPr>
          </w:p>
        </w:tc>
        <w:tc>
          <w:tcPr>
            <w:tcW w:w="771" w:type="dxa"/>
            <w:tcBorders>
              <w:top w:val="nil"/>
              <w:left w:val="nil"/>
              <w:bottom w:val="nil"/>
              <w:right w:val="nil"/>
            </w:tcBorders>
            <w:shd w:val="clear" w:color="auto" w:fill="auto"/>
            <w:noWrap/>
            <w:vAlign w:val="bottom"/>
            <w:hideMark/>
          </w:tcPr>
          <w:p w14:paraId="06DA010C" w14:textId="77777777" w:rsidR="00F007DA" w:rsidRPr="00F007DA" w:rsidRDefault="00F007DA" w:rsidP="00F007DA">
            <w:pPr>
              <w:jc w:val="center"/>
              <w:rPr>
                <w:rFonts w:ascii="Cambria" w:eastAsia="Times New Roman" w:hAnsi="Cambria"/>
                <w:i/>
                <w:iCs/>
                <w:color w:val="000000"/>
                <w:sz w:val="22"/>
                <w:szCs w:val="22"/>
              </w:rPr>
            </w:pPr>
          </w:p>
        </w:tc>
        <w:tc>
          <w:tcPr>
            <w:tcW w:w="1140" w:type="dxa"/>
            <w:tcBorders>
              <w:top w:val="nil"/>
              <w:left w:val="nil"/>
              <w:bottom w:val="nil"/>
              <w:right w:val="nil"/>
            </w:tcBorders>
            <w:shd w:val="clear" w:color="auto" w:fill="auto"/>
            <w:noWrap/>
            <w:vAlign w:val="bottom"/>
            <w:hideMark/>
          </w:tcPr>
          <w:p w14:paraId="7466D1BE" w14:textId="77777777" w:rsidR="00F007DA" w:rsidRPr="00F007DA" w:rsidRDefault="00F007DA" w:rsidP="00F007DA">
            <w:pPr>
              <w:jc w:val="center"/>
              <w:rPr>
                <w:rFonts w:ascii="Cambria" w:eastAsia="Times New Roman" w:hAnsi="Cambria"/>
                <w:i/>
                <w:iCs/>
                <w:color w:val="000000"/>
                <w:sz w:val="22"/>
                <w:szCs w:val="22"/>
              </w:rPr>
            </w:pPr>
            <w:r w:rsidRPr="00F007DA">
              <w:rPr>
                <w:rFonts w:ascii="Cambria" w:eastAsia="Times New Roman" w:hAnsi="Cambria"/>
                <w:i/>
                <w:iCs/>
                <w:color w:val="000000"/>
                <w:sz w:val="22"/>
                <w:szCs w:val="22"/>
              </w:rPr>
              <w:t>year</w:t>
            </w:r>
          </w:p>
        </w:tc>
        <w:tc>
          <w:tcPr>
            <w:tcW w:w="1240" w:type="dxa"/>
            <w:tcBorders>
              <w:top w:val="nil"/>
              <w:left w:val="nil"/>
              <w:bottom w:val="nil"/>
              <w:right w:val="nil"/>
            </w:tcBorders>
            <w:shd w:val="clear" w:color="auto" w:fill="auto"/>
            <w:noWrap/>
            <w:vAlign w:val="bottom"/>
            <w:hideMark/>
          </w:tcPr>
          <w:p w14:paraId="2789628E" w14:textId="77777777" w:rsidR="00F007DA" w:rsidRPr="00F007DA" w:rsidRDefault="00F007DA" w:rsidP="00F007DA">
            <w:pPr>
              <w:jc w:val="center"/>
              <w:rPr>
                <w:rFonts w:ascii="Cambria" w:eastAsia="Times New Roman" w:hAnsi="Cambria"/>
                <w:i/>
                <w:iCs/>
                <w:color w:val="000000"/>
                <w:sz w:val="22"/>
                <w:szCs w:val="22"/>
              </w:rPr>
            </w:pPr>
            <w:r w:rsidRPr="00F007DA">
              <w:rPr>
                <w:rFonts w:ascii="Cambria" w:eastAsia="Times New Roman" w:hAnsi="Cambria"/>
                <w:i/>
                <w:iCs/>
                <w:color w:val="000000"/>
                <w:sz w:val="22"/>
                <w:szCs w:val="22"/>
              </w:rPr>
              <w:t>year</w:t>
            </w:r>
          </w:p>
        </w:tc>
        <w:tc>
          <w:tcPr>
            <w:tcW w:w="1320" w:type="dxa"/>
            <w:tcBorders>
              <w:top w:val="nil"/>
              <w:left w:val="nil"/>
              <w:bottom w:val="nil"/>
              <w:right w:val="nil"/>
            </w:tcBorders>
            <w:shd w:val="clear" w:color="auto" w:fill="auto"/>
            <w:vAlign w:val="bottom"/>
            <w:hideMark/>
          </w:tcPr>
          <w:p w14:paraId="5C96B73A" w14:textId="77777777" w:rsidR="00F007DA" w:rsidRPr="00F007DA" w:rsidRDefault="00F007DA" w:rsidP="00F007DA">
            <w:pPr>
              <w:jc w:val="center"/>
              <w:rPr>
                <w:rFonts w:ascii="Cambria" w:eastAsia="Times New Roman" w:hAnsi="Cambria"/>
                <w:i/>
                <w:iCs/>
                <w:color w:val="000000"/>
                <w:sz w:val="22"/>
                <w:szCs w:val="22"/>
              </w:rPr>
            </w:pPr>
            <w:r w:rsidRPr="00F007DA">
              <w:rPr>
                <w:rFonts w:ascii="Cambria" w:eastAsia="Times New Roman" w:hAnsi="Cambria"/>
                <w:i/>
                <w:iCs/>
                <w:color w:val="000000"/>
                <w:sz w:val="22"/>
                <w:szCs w:val="22"/>
              </w:rPr>
              <w:t xml:space="preserve">% </w:t>
            </w:r>
            <w:proofErr w:type="spellStart"/>
            <w:proofErr w:type="gramStart"/>
            <w:r w:rsidRPr="00F007DA">
              <w:rPr>
                <w:rFonts w:ascii="Cambria" w:eastAsia="Times New Roman" w:hAnsi="Cambria"/>
                <w:i/>
                <w:iCs/>
                <w:color w:val="000000"/>
                <w:sz w:val="22"/>
                <w:szCs w:val="22"/>
              </w:rPr>
              <w:t>grav</w:t>
            </w:r>
            <w:proofErr w:type="spellEnd"/>
            <w:proofErr w:type="gramEnd"/>
          </w:p>
        </w:tc>
        <w:tc>
          <w:tcPr>
            <w:tcW w:w="1320" w:type="dxa"/>
            <w:tcBorders>
              <w:top w:val="nil"/>
              <w:left w:val="nil"/>
              <w:bottom w:val="nil"/>
              <w:right w:val="nil"/>
            </w:tcBorders>
            <w:shd w:val="clear" w:color="auto" w:fill="auto"/>
            <w:vAlign w:val="bottom"/>
            <w:hideMark/>
          </w:tcPr>
          <w:p w14:paraId="1D001D84" w14:textId="77777777" w:rsidR="00F007DA" w:rsidRPr="00F007DA" w:rsidRDefault="00F007DA" w:rsidP="00F007DA">
            <w:pPr>
              <w:jc w:val="center"/>
              <w:rPr>
                <w:rFonts w:ascii="Cambria" w:eastAsia="Times New Roman" w:hAnsi="Cambria"/>
                <w:i/>
                <w:iCs/>
                <w:color w:val="000000"/>
                <w:sz w:val="22"/>
                <w:szCs w:val="22"/>
              </w:rPr>
            </w:pPr>
            <w:r w:rsidRPr="00F007DA">
              <w:rPr>
                <w:rFonts w:ascii="Cambria" w:eastAsia="Times New Roman" w:hAnsi="Cambria"/>
                <w:i/>
                <w:iCs/>
                <w:color w:val="000000"/>
                <w:sz w:val="22"/>
                <w:szCs w:val="22"/>
              </w:rPr>
              <w:t xml:space="preserve">% </w:t>
            </w:r>
            <w:proofErr w:type="spellStart"/>
            <w:proofErr w:type="gramStart"/>
            <w:r w:rsidRPr="00F007DA">
              <w:rPr>
                <w:rFonts w:ascii="Cambria" w:eastAsia="Times New Roman" w:hAnsi="Cambria"/>
                <w:i/>
                <w:iCs/>
                <w:color w:val="000000"/>
                <w:sz w:val="22"/>
                <w:szCs w:val="22"/>
              </w:rPr>
              <w:t>grav</w:t>
            </w:r>
            <w:proofErr w:type="spellEnd"/>
            <w:proofErr w:type="gramEnd"/>
          </w:p>
        </w:tc>
        <w:tc>
          <w:tcPr>
            <w:tcW w:w="753" w:type="dxa"/>
            <w:tcBorders>
              <w:top w:val="nil"/>
              <w:left w:val="nil"/>
              <w:bottom w:val="nil"/>
              <w:right w:val="nil"/>
            </w:tcBorders>
            <w:shd w:val="clear" w:color="auto" w:fill="auto"/>
            <w:noWrap/>
            <w:vAlign w:val="bottom"/>
            <w:hideMark/>
          </w:tcPr>
          <w:p w14:paraId="28790495" w14:textId="77777777" w:rsidR="00F007DA" w:rsidRPr="00F007DA" w:rsidRDefault="00F007DA" w:rsidP="00F007DA">
            <w:pPr>
              <w:jc w:val="center"/>
              <w:rPr>
                <w:rFonts w:ascii="Cambria" w:eastAsia="Times New Roman" w:hAnsi="Cambria"/>
                <w:i/>
                <w:iCs/>
                <w:color w:val="000000"/>
                <w:sz w:val="22"/>
                <w:szCs w:val="22"/>
              </w:rPr>
            </w:pPr>
            <w:r w:rsidRPr="00F007DA">
              <w:rPr>
                <w:rFonts w:ascii="Cambria" w:eastAsia="Times New Roman" w:hAnsi="Cambria"/>
                <w:i/>
                <w:iCs/>
                <w:color w:val="000000"/>
                <w:sz w:val="22"/>
                <w:szCs w:val="22"/>
              </w:rPr>
              <w:t>days</w:t>
            </w:r>
          </w:p>
        </w:tc>
        <w:tc>
          <w:tcPr>
            <w:tcW w:w="777" w:type="dxa"/>
            <w:tcBorders>
              <w:top w:val="nil"/>
              <w:left w:val="nil"/>
              <w:bottom w:val="nil"/>
              <w:right w:val="nil"/>
            </w:tcBorders>
            <w:shd w:val="clear" w:color="auto" w:fill="auto"/>
            <w:noWrap/>
            <w:vAlign w:val="bottom"/>
            <w:hideMark/>
          </w:tcPr>
          <w:p w14:paraId="45B18160" w14:textId="77777777" w:rsidR="00F007DA" w:rsidRPr="00F007DA" w:rsidRDefault="00F007DA" w:rsidP="00F007DA">
            <w:pPr>
              <w:jc w:val="center"/>
              <w:rPr>
                <w:rFonts w:ascii="Cambria" w:eastAsia="Times New Roman" w:hAnsi="Cambria"/>
                <w:i/>
                <w:iCs/>
                <w:color w:val="000000"/>
                <w:sz w:val="22"/>
                <w:szCs w:val="22"/>
              </w:rPr>
            </w:pPr>
          </w:p>
        </w:tc>
        <w:tc>
          <w:tcPr>
            <w:tcW w:w="733" w:type="dxa"/>
            <w:tcBorders>
              <w:top w:val="nil"/>
              <w:left w:val="nil"/>
              <w:bottom w:val="nil"/>
              <w:right w:val="nil"/>
            </w:tcBorders>
            <w:shd w:val="clear" w:color="auto" w:fill="auto"/>
            <w:noWrap/>
            <w:vAlign w:val="bottom"/>
            <w:hideMark/>
          </w:tcPr>
          <w:p w14:paraId="45BD1106" w14:textId="77777777" w:rsidR="00F007DA" w:rsidRPr="00F007DA" w:rsidRDefault="00F007DA" w:rsidP="00F007DA">
            <w:pPr>
              <w:jc w:val="center"/>
              <w:rPr>
                <w:rFonts w:ascii="Cambria" w:eastAsia="Times New Roman" w:hAnsi="Cambria"/>
                <w:i/>
                <w:iCs/>
                <w:color w:val="000000"/>
                <w:sz w:val="22"/>
                <w:szCs w:val="22"/>
              </w:rPr>
            </w:pPr>
          </w:p>
        </w:tc>
        <w:tc>
          <w:tcPr>
            <w:tcW w:w="699" w:type="dxa"/>
            <w:tcBorders>
              <w:top w:val="nil"/>
              <w:left w:val="nil"/>
              <w:bottom w:val="nil"/>
              <w:right w:val="nil"/>
            </w:tcBorders>
            <w:shd w:val="clear" w:color="auto" w:fill="auto"/>
            <w:noWrap/>
            <w:vAlign w:val="bottom"/>
            <w:hideMark/>
          </w:tcPr>
          <w:p w14:paraId="0142E229" w14:textId="77777777" w:rsidR="00F007DA" w:rsidRPr="00F007DA" w:rsidRDefault="00F007DA" w:rsidP="00F007DA">
            <w:pPr>
              <w:jc w:val="center"/>
              <w:rPr>
                <w:rFonts w:ascii="Cambria" w:eastAsia="Times New Roman" w:hAnsi="Cambria"/>
                <w:i/>
                <w:iCs/>
                <w:color w:val="000000"/>
                <w:sz w:val="22"/>
                <w:szCs w:val="22"/>
              </w:rPr>
            </w:pPr>
            <w:r w:rsidRPr="00F007DA">
              <w:rPr>
                <w:rFonts w:ascii="Cambria" w:eastAsia="Times New Roman" w:hAnsi="Cambria"/>
                <w:i/>
                <w:iCs/>
                <w:color w:val="000000"/>
                <w:sz w:val="22"/>
                <w:szCs w:val="22"/>
              </w:rPr>
              <w:t>days</w:t>
            </w:r>
          </w:p>
        </w:tc>
        <w:tc>
          <w:tcPr>
            <w:tcW w:w="730" w:type="dxa"/>
            <w:tcBorders>
              <w:top w:val="nil"/>
              <w:left w:val="nil"/>
              <w:bottom w:val="nil"/>
              <w:right w:val="nil"/>
            </w:tcBorders>
            <w:shd w:val="clear" w:color="auto" w:fill="auto"/>
            <w:noWrap/>
            <w:vAlign w:val="bottom"/>
            <w:hideMark/>
          </w:tcPr>
          <w:p w14:paraId="7DEADD3D" w14:textId="77777777" w:rsidR="00F007DA" w:rsidRPr="00F007DA" w:rsidRDefault="00F007DA" w:rsidP="00F007DA">
            <w:pPr>
              <w:jc w:val="center"/>
              <w:rPr>
                <w:rFonts w:ascii="Cambria" w:eastAsia="Times New Roman" w:hAnsi="Cambria"/>
                <w:i/>
                <w:iCs/>
                <w:color w:val="000000"/>
                <w:sz w:val="22"/>
                <w:szCs w:val="22"/>
              </w:rPr>
            </w:pPr>
          </w:p>
        </w:tc>
        <w:tc>
          <w:tcPr>
            <w:tcW w:w="709" w:type="dxa"/>
            <w:tcBorders>
              <w:top w:val="nil"/>
              <w:left w:val="nil"/>
              <w:bottom w:val="nil"/>
              <w:right w:val="nil"/>
            </w:tcBorders>
            <w:shd w:val="clear" w:color="auto" w:fill="auto"/>
            <w:noWrap/>
            <w:vAlign w:val="bottom"/>
            <w:hideMark/>
          </w:tcPr>
          <w:p w14:paraId="36365CA8" w14:textId="77777777" w:rsidR="00F007DA" w:rsidRPr="00F007DA" w:rsidRDefault="00F007DA" w:rsidP="00F007DA">
            <w:pPr>
              <w:jc w:val="center"/>
              <w:rPr>
                <w:rFonts w:ascii="Cambria" w:eastAsia="Times New Roman" w:hAnsi="Cambria"/>
                <w:i/>
                <w:iCs/>
                <w:color w:val="000000"/>
                <w:sz w:val="22"/>
                <w:szCs w:val="22"/>
              </w:rPr>
            </w:pPr>
          </w:p>
        </w:tc>
      </w:tr>
      <w:tr w:rsidR="00F007DA" w:rsidRPr="00F007DA" w14:paraId="4D4B663B" w14:textId="77777777" w:rsidTr="00F007DA">
        <w:trPr>
          <w:trHeight w:val="300"/>
        </w:trPr>
        <w:tc>
          <w:tcPr>
            <w:tcW w:w="1360" w:type="dxa"/>
            <w:tcBorders>
              <w:top w:val="nil"/>
              <w:left w:val="nil"/>
              <w:bottom w:val="nil"/>
              <w:right w:val="nil"/>
            </w:tcBorders>
            <w:shd w:val="clear" w:color="auto" w:fill="auto"/>
            <w:noWrap/>
            <w:vAlign w:val="bottom"/>
            <w:hideMark/>
          </w:tcPr>
          <w:p w14:paraId="7115825B" w14:textId="77777777" w:rsidR="00F007DA" w:rsidRPr="00F007DA" w:rsidRDefault="00F007DA" w:rsidP="00F007DA">
            <w:pPr>
              <w:jc w:val="center"/>
              <w:rPr>
                <w:rFonts w:ascii="Calibri" w:eastAsia="Times New Roman" w:hAnsi="Calibri"/>
                <w:color w:val="000000"/>
                <w:sz w:val="22"/>
                <w:szCs w:val="22"/>
              </w:rPr>
            </w:pPr>
          </w:p>
        </w:tc>
        <w:tc>
          <w:tcPr>
            <w:tcW w:w="440" w:type="dxa"/>
            <w:tcBorders>
              <w:top w:val="nil"/>
              <w:left w:val="nil"/>
              <w:bottom w:val="nil"/>
              <w:right w:val="nil"/>
            </w:tcBorders>
            <w:shd w:val="clear" w:color="auto" w:fill="auto"/>
            <w:noWrap/>
            <w:vAlign w:val="bottom"/>
            <w:hideMark/>
          </w:tcPr>
          <w:p w14:paraId="6136DC5C" w14:textId="77777777" w:rsidR="00F007DA" w:rsidRPr="00F007DA" w:rsidRDefault="00F007DA" w:rsidP="00F007DA">
            <w:pPr>
              <w:jc w:val="center"/>
              <w:rPr>
                <w:rFonts w:ascii="Calibri" w:eastAsia="Times New Roman" w:hAnsi="Calibri"/>
                <w:color w:val="000000"/>
                <w:sz w:val="22"/>
                <w:szCs w:val="22"/>
              </w:rPr>
            </w:pPr>
          </w:p>
        </w:tc>
        <w:tc>
          <w:tcPr>
            <w:tcW w:w="1700" w:type="dxa"/>
            <w:tcBorders>
              <w:top w:val="nil"/>
              <w:left w:val="nil"/>
              <w:bottom w:val="nil"/>
              <w:right w:val="nil"/>
            </w:tcBorders>
            <w:shd w:val="clear" w:color="auto" w:fill="auto"/>
            <w:noWrap/>
            <w:vAlign w:val="bottom"/>
            <w:hideMark/>
          </w:tcPr>
          <w:p w14:paraId="10B0A6A4" w14:textId="77777777" w:rsidR="00F007DA" w:rsidRPr="00F007DA" w:rsidRDefault="00F007DA" w:rsidP="00F007DA">
            <w:pPr>
              <w:jc w:val="center"/>
              <w:rPr>
                <w:rFonts w:ascii="Cambria" w:eastAsia="Times New Roman" w:hAnsi="Cambria"/>
                <w:i/>
                <w:iCs/>
                <w:color w:val="000000"/>
                <w:sz w:val="22"/>
                <w:szCs w:val="22"/>
              </w:rPr>
            </w:pPr>
          </w:p>
        </w:tc>
        <w:tc>
          <w:tcPr>
            <w:tcW w:w="771" w:type="dxa"/>
            <w:tcBorders>
              <w:top w:val="nil"/>
              <w:left w:val="nil"/>
              <w:bottom w:val="nil"/>
              <w:right w:val="nil"/>
            </w:tcBorders>
            <w:shd w:val="clear" w:color="auto" w:fill="auto"/>
            <w:noWrap/>
            <w:vAlign w:val="bottom"/>
            <w:hideMark/>
          </w:tcPr>
          <w:p w14:paraId="63F5A6A9" w14:textId="77777777" w:rsidR="00F007DA" w:rsidRPr="00F007DA" w:rsidRDefault="00F007DA" w:rsidP="00F007DA">
            <w:pPr>
              <w:jc w:val="center"/>
              <w:rPr>
                <w:rFonts w:ascii="Cambria" w:eastAsia="Times New Roman" w:hAnsi="Cambria"/>
                <w:i/>
                <w:iCs/>
                <w:color w:val="000000"/>
                <w:sz w:val="22"/>
                <w:szCs w:val="22"/>
              </w:rPr>
            </w:pPr>
          </w:p>
        </w:tc>
        <w:tc>
          <w:tcPr>
            <w:tcW w:w="1140" w:type="dxa"/>
            <w:tcBorders>
              <w:top w:val="nil"/>
              <w:left w:val="nil"/>
              <w:bottom w:val="nil"/>
              <w:right w:val="nil"/>
            </w:tcBorders>
            <w:shd w:val="clear" w:color="auto" w:fill="auto"/>
            <w:noWrap/>
            <w:vAlign w:val="bottom"/>
            <w:hideMark/>
          </w:tcPr>
          <w:p w14:paraId="62078D5D" w14:textId="77777777" w:rsidR="00F007DA" w:rsidRPr="00F007DA" w:rsidRDefault="00F007DA" w:rsidP="00F007DA">
            <w:pPr>
              <w:jc w:val="center"/>
              <w:rPr>
                <w:rFonts w:ascii="Cambria" w:eastAsia="Times New Roman" w:hAnsi="Cambria"/>
                <w:i/>
                <w:iCs/>
                <w:color w:val="000000"/>
                <w:sz w:val="22"/>
                <w:szCs w:val="22"/>
              </w:rPr>
            </w:pPr>
          </w:p>
        </w:tc>
        <w:tc>
          <w:tcPr>
            <w:tcW w:w="1240" w:type="dxa"/>
            <w:tcBorders>
              <w:top w:val="nil"/>
              <w:left w:val="nil"/>
              <w:bottom w:val="nil"/>
              <w:right w:val="nil"/>
            </w:tcBorders>
            <w:shd w:val="clear" w:color="auto" w:fill="auto"/>
            <w:noWrap/>
            <w:vAlign w:val="bottom"/>
            <w:hideMark/>
          </w:tcPr>
          <w:p w14:paraId="56C71F2C" w14:textId="77777777" w:rsidR="00F007DA" w:rsidRPr="00F007DA" w:rsidRDefault="00F007DA" w:rsidP="00F007DA">
            <w:pPr>
              <w:jc w:val="center"/>
              <w:rPr>
                <w:rFonts w:ascii="Cambria" w:eastAsia="Times New Roman" w:hAnsi="Cambria"/>
                <w:i/>
                <w:iCs/>
                <w:color w:val="000000"/>
                <w:sz w:val="22"/>
                <w:szCs w:val="22"/>
              </w:rPr>
            </w:pPr>
          </w:p>
        </w:tc>
        <w:tc>
          <w:tcPr>
            <w:tcW w:w="1320" w:type="dxa"/>
            <w:tcBorders>
              <w:top w:val="nil"/>
              <w:left w:val="nil"/>
              <w:bottom w:val="nil"/>
              <w:right w:val="nil"/>
            </w:tcBorders>
            <w:shd w:val="clear" w:color="auto" w:fill="auto"/>
            <w:vAlign w:val="bottom"/>
            <w:hideMark/>
          </w:tcPr>
          <w:p w14:paraId="3003B486" w14:textId="77777777" w:rsidR="00F007DA" w:rsidRPr="00F007DA" w:rsidRDefault="00F007DA" w:rsidP="00F007DA">
            <w:pPr>
              <w:jc w:val="center"/>
              <w:rPr>
                <w:rFonts w:ascii="Cambria" w:eastAsia="Times New Roman" w:hAnsi="Cambria"/>
                <w:i/>
                <w:iCs/>
                <w:color w:val="000000"/>
                <w:sz w:val="22"/>
                <w:szCs w:val="22"/>
              </w:rPr>
            </w:pPr>
          </w:p>
        </w:tc>
        <w:tc>
          <w:tcPr>
            <w:tcW w:w="1320" w:type="dxa"/>
            <w:tcBorders>
              <w:top w:val="nil"/>
              <w:left w:val="nil"/>
              <w:bottom w:val="nil"/>
              <w:right w:val="nil"/>
            </w:tcBorders>
            <w:shd w:val="clear" w:color="auto" w:fill="auto"/>
            <w:vAlign w:val="bottom"/>
            <w:hideMark/>
          </w:tcPr>
          <w:p w14:paraId="193154D8" w14:textId="77777777" w:rsidR="00F007DA" w:rsidRPr="00F007DA" w:rsidRDefault="00F007DA" w:rsidP="00F007DA">
            <w:pPr>
              <w:jc w:val="center"/>
              <w:rPr>
                <w:rFonts w:ascii="Cambria" w:eastAsia="Times New Roman" w:hAnsi="Cambria"/>
                <w:i/>
                <w:iCs/>
                <w:color w:val="000000"/>
                <w:sz w:val="22"/>
                <w:szCs w:val="22"/>
              </w:rPr>
            </w:pPr>
          </w:p>
        </w:tc>
        <w:tc>
          <w:tcPr>
            <w:tcW w:w="753" w:type="dxa"/>
            <w:tcBorders>
              <w:top w:val="nil"/>
              <w:left w:val="nil"/>
              <w:bottom w:val="nil"/>
              <w:right w:val="nil"/>
            </w:tcBorders>
            <w:shd w:val="clear" w:color="auto" w:fill="auto"/>
            <w:noWrap/>
            <w:vAlign w:val="bottom"/>
            <w:hideMark/>
          </w:tcPr>
          <w:p w14:paraId="1490A5FB" w14:textId="77777777" w:rsidR="00F007DA" w:rsidRPr="00F007DA" w:rsidRDefault="00F007DA" w:rsidP="00F007DA">
            <w:pPr>
              <w:jc w:val="center"/>
              <w:rPr>
                <w:rFonts w:ascii="Cambria" w:eastAsia="Times New Roman" w:hAnsi="Cambria"/>
                <w:i/>
                <w:iCs/>
                <w:color w:val="000000"/>
                <w:sz w:val="22"/>
                <w:szCs w:val="22"/>
              </w:rPr>
            </w:pPr>
          </w:p>
        </w:tc>
        <w:tc>
          <w:tcPr>
            <w:tcW w:w="777" w:type="dxa"/>
            <w:tcBorders>
              <w:top w:val="nil"/>
              <w:left w:val="nil"/>
              <w:bottom w:val="nil"/>
              <w:right w:val="nil"/>
            </w:tcBorders>
            <w:shd w:val="clear" w:color="auto" w:fill="auto"/>
            <w:noWrap/>
            <w:vAlign w:val="bottom"/>
            <w:hideMark/>
          </w:tcPr>
          <w:p w14:paraId="0C3C5AEA" w14:textId="77777777" w:rsidR="00F007DA" w:rsidRPr="00F007DA" w:rsidRDefault="00F007DA" w:rsidP="00F007DA">
            <w:pPr>
              <w:jc w:val="center"/>
              <w:rPr>
                <w:rFonts w:ascii="Cambria" w:eastAsia="Times New Roman" w:hAnsi="Cambria"/>
                <w:i/>
                <w:iCs/>
                <w:color w:val="000000"/>
                <w:sz w:val="22"/>
                <w:szCs w:val="22"/>
              </w:rPr>
            </w:pPr>
          </w:p>
        </w:tc>
        <w:tc>
          <w:tcPr>
            <w:tcW w:w="733" w:type="dxa"/>
            <w:tcBorders>
              <w:top w:val="nil"/>
              <w:left w:val="nil"/>
              <w:bottom w:val="nil"/>
              <w:right w:val="nil"/>
            </w:tcBorders>
            <w:shd w:val="clear" w:color="auto" w:fill="auto"/>
            <w:noWrap/>
            <w:vAlign w:val="bottom"/>
            <w:hideMark/>
          </w:tcPr>
          <w:p w14:paraId="0278767D" w14:textId="77777777" w:rsidR="00F007DA" w:rsidRPr="00F007DA" w:rsidRDefault="00F007DA" w:rsidP="00F007DA">
            <w:pPr>
              <w:jc w:val="center"/>
              <w:rPr>
                <w:rFonts w:ascii="Cambria" w:eastAsia="Times New Roman" w:hAnsi="Cambria"/>
                <w:i/>
                <w:iCs/>
                <w:color w:val="000000"/>
                <w:sz w:val="22"/>
                <w:szCs w:val="22"/>
              </w:rPr>
            </w:pPr>
          </w:p>
        </w:tc>
        <w:tc>
          <w:tcPr>
            <w:tcW w:w="699" w:type="dxa"/>
            <w:tcBorders>
              <w:top w:val="nil"/>
              <w:left w:val="nil"/>
              <w:bottom w:val="nil"/>
              <w:right w:val="nil"/>
            </w:tcBorders>
            <w:shd w:val="clear" w:color="auto" w:fill="auto"/>
            <w:noWrap/>
            <w:vAlign w:val="bottom"/>
            <w:hideMark/>
          </w:tcPr>
          <w:p w14:paraId="626644B8" w14:textId="77777777" w:rsidR="00F007DA" w:rsidRPr="00F007DA" w:rsidRDefault="00F007DA" w:rsidP="00F007DA">
            <w:pPr>
              <w:jc w:val="center"/>
              <w:rPr>
                <w:rFonts w:ascii="Cambria" w:eastAsia="Times New Roman" w:hAnsi="Cambria"/>
                <w:i/>
                <w:iCs/>
                <w:color w:val="000000"/>
                <w:sz w:val="22"/>
                <w:szCs w:val="22"/>
              </w:rPr>
            </w:pPr>
          </w:p>
        </w:tc>
        <w:tc>
          <w:tcPr>
            <w:tcW w:w="730" w:type="dxa"/>
            <w:tcBorders>
              <w:top w:val="nil"/>
              <w:left w:val="nil"/>
              <w:bottom w:val="nil"/>
              <w:right w:val="nil"/>
            </w:tcBorders>
            <w:shd w:val="clear" w:color="auto" w:fill="auto"/>
            <w:noWrap/>
            <w:vAlign w:val="bottom"/>
            <w:hideMark/>
          </w:tcPr>
          <w:p w14:paraId="0867203D" w14:textId="77777777" w:rsidR="00F007DA" w:rsidRPr="00F007DA" w:rsidRDefault="00F007DA" w:rsidP="00F007DA">
            <w:pPr>
              <w:jc w:val="center"/>
              <w:rPr>
                <w:rFonts w:ascii="Cambria" w:eastAsia="Times New Roman" w:hAnsi="Cambria"/>
                <w:i/>
                <w:iCs/>
                <w:color w:val="000000"/>
                <w:sz w:val="22"/>
                <w:szCs w:val="22"/>
              </w:rPr>
            </w:pPr>
          </w:p>
        </w:tc>
        <w:tc>
          <w:tcPr>
            <w:tcW w:w="709" w:type="dxa"/>
            <w:tcBorders>
              <w:top w:val="nil"/>
              <w:left w:val="nil"/>
              <w:bottom w:val="nil"/>
              <w:right w:val="nil"/>
            </w:tcBorders>
            <w:shd w:val="clear" w:color="auto" w:fill="auto"/>
            <w:noWrap/>
            <w:vAlign w:val="bottom"/>
            <w:hideMark/>
          </w:tcPr>
          <w:p w14:paraId="774C8306" w14:textId="77777777" w:rsidR="00F007DA" w:rsidRPr="00F007DA" w:rsidRDefault="00F007DA" w:rsidP="00F007DA">
            <w:pPr>
              <w:jc w:val="center"/>
              <w:rPr>
                <w:rFonts w:ascii="Cambria" w:eastAsia="Times New Roman" w:hAnsi="Cambria"/>
                <w:i/>
                <w:iCs/>
                <w:color w:val="000000"/>
                <w:sz w:val="22"/>
                <w:szCs w:val="22"/>
              </w:rPr>
            </w:pPr>
          </w:p>
        </w:tc>
      </w:tr>
      <w:tr w:rsidR="00F007DA" w:rsidRPr="00F007DA" w14:paraId="782093AB" w14:textId="77777777" w:rsidTr="00F007DA">
        <w:trPr>
          <w:trHeight w:val="600"/>
        </w:trPr>
        <w:tc>
          <w:tcPr>
            <w:tcW w:w="1360" w:type="dxa"/>
            <w:vMerge w:val="restart"/>
            <w:tcBorders>
              <w:top w:val="nil"/>
              <w:left w:val="nil"/>
              <w:bottom w:val="nil"/>
              <w:right w:val="nil"/>
            </w:tcBorders>
            <w:shd w:val="clear" w:color="auto" w:fill="auto"/>
            <w:noWrap/>
            <w:hideMark/>
          </w:tcPr>
          <w:p w14:paraId="609DB262" w14:textId="77777777" w:rsidR="00F007DA" w:rsidRPr="00F007DA" w:rsidRDefault="00F007DA" w:rsidP="00F007DA">
            <w:pPr>
              <w:jc w:val="center"/>
              <w:rPr>
                <w:rFonts w:ascii="Calibri" w:eastAsia="Times New Roman" w:hAnsi="Calibri"/>
                <w:color w:val="000000"/>
                <w:sz w:val="22"/>
                <w:szCs w:val="22"/>
              </w:rPr>
            </w:pPr>
            <w:r w:rsidRPr="00F007DA">
              <w:rPr>
                <w:rFonts w:ascii="Calibri" w:eastAsia="Times New Roman" w:hAnsi="Calibri"/>
                <w:color w:val="000000"/>
                <w:sz w:val="22"/>
                <w:szCs w:val="22"/>
              </w:rPr>
              <w:t>1</w:t>
            </w:r>
          </w:p>
        </w:tc>
        <w:tc>
          <w:tcPr>
            <w:tcW w:w="440" w:type="dxa"/>
            <w:tcBorders>
              <w:top w:val="nil"/>
              <w:left w:val="nil"/>
              <w:bottom w:val="nil"/>
              <w:right w:val="nil"/>
            </w:tcBorders>
            <w:shd w:val="clear" w:color="auto" w:fill="auto"/>
            <w:noWrap/>
            <w:hideMark/>
          </w:tcPr>
          <w:p w14:paraId="1CD14859" w14:textId="77777777" w:rsidR="00F007DA" w:rsidRPr="00F007DA" w:rsidRDefault="00F007DA" w:rsidP="00F007DA">
            <w:pPr>
              <w:jc w:val="center"/>
              <w:rPr>
                <w:rFonts w:ascii="Calibri" w:eastAsia="Times New Roman" w:hAnsi="Calibri"/>
                <w:color w:val="000000"/>
                <w:sz w:val="22"/>
                <w:szCs w:val="22"/>
              </w:rPr>
            </w:pPr>
            <w:r w:rsidRPr="00F007DA">
              <w:rPr>
                <w:rFonts w:ascii="Calibri" w:eastAsia="Times New Roman" w:hAnsi="Calibri"/>
                <w:color w:val="000000"/>
                <w:sz w:val="22"/>
                <w:szCs w:val="22"/>
              </w:rPr>
              <w:t>12</w:t>
            </w:r>
          </w:p>
        </w:tc>
        <w:tc>
          <w:tcPr>
            <w:tcW w:w="1700" w:type="dxa"/>
            <w:tcBorders>
              <w:top w:val="nil"/>
              <w:left w:val="nil"/>
              <w:bottom w:val="nil"/>
              <w:right w:val="nil"/>
            </w:tcBorders>
            <w:shd w:val="clear" w:color="auto" w:fill="auto"/>
            <w:noWrap/>
            <w:hideMark/>
          </w:tcPr>
          <w:p w14:paraId="23D143A5"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control-1</w:t>
            </w:r>
          </w:p>
        </w:tc>
        <w:tc>
          <w:tcPr>
            <w:tcW w:w="771" w:type="dxa"/>
            <w:tcBorders>
              <w:top w:val="nil"/>
              <w:left w:val="nil"/>
              <w:bottom w:val="nil"/>
              <w:right w:val="nil"/>
            </w:tcBorders>
            <w:shd w:val="clear" w:color="auto" w:fill="auto"/>
            <w:noWrap/>
            <w:hideMark/>
          </w:tcPr>
          <w:p w14:paraId="2E1CC518"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1</w:t>
            </w:r>
          </w:p>
        </w:tc>
        <w:tc>
          <w:tcPr>
            <w:tcW w:w="1140" w:type="dxa"/>
            <w:tcBorders>
              <w:top w:val="nil"/>
              <w:left w:val="nil"/>
              <w:bottom w:val="nil"/>
              <w:right w:val="nil"/>
            </w:tcBorders>
            <w:shd w:val="clear" w:color="auto" w:fill="auto"/>
            <w:noWrap/>
            <w:hideMark/>
          </w:tcPr>
          <w:p w14:paraId="20C1ED62"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2011</w:t>
            </w:r>
          </w:p>
        </w:tc>
        <w:tc>
          <w:tcPr>
            <w:tcW w:w="1240" w:type="dxa"/>
            <w:tcBorders>
              <w:top w:val="nil"/>
              <w:left w:val="nil"/>
              <w:bottom w:val="nil"/>
              <w:right w:val="nil"/>
            </w:tcBorders>
            <w:shd w:val="clear" w:color="auto" w:fill="auto"/>
            <w:noWrap/>
            <w:hideMark/>
          </w:tcPr>
          <w:p w14:paraId="4ABC7CE7"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2011</w:t>
            </w:r>
          </w:p>
        </w:tc>
        <w:tc>
          <w:tcPr>
            <w:tcW w:w="1320" w:type="dxa"/>
            <w:tcBorders>
              <w:top w:val="nil"/>
              <w:left w:val="nil"/>
              <w:bottom w:val="nil"/>
              <w:right w:val="nil"/>
            </w:tcBorders>
            <w:shd w:val="clear" w:color="auto" w:fill="auto"/>
            <w:noWrap/>
            <w:hideMark/>
          </w:tcPr>
          <w:p w14:paraId="3C107B84"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24-55 (11)</w:t>
            </w:r>
          </w:p>
        </w:tc>
        <w:tc>
          <w:tcPr>
            <w:tcW w:w="1320" w:type="dxa"/>
            <w:tcBorders>
              <w:top w:val="nil"/>
              <w:left w:val="nil"/>
              <w:bottom w:val="nil"/>
              <w:right w:val="nil"/>
            </w:tcBorders>
            <w:shd w:val="clear" w:color="auto" w:fill="auto"/>
            <w:noWrap/>
            <w:hideMark/>
          </w:tcPr>
          <w:p w14:paraId="5F5F495F"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24-61 (13)</w:t>
            </w:r>
          </w:p>
        </w:tc>
        <w:tc>
          <w:tcPr>
            <w:tcW w:w="753" w:type="dxa"/>
            <w:tcBorders>
              <w:top w:val="nil"/>
              <w:left w:val="nil"/>
              <w:bottom w:val="nil"/>
              <w:right w:val="nil"/>
            </w:tcBorders>
            <w:shd w:val="clear" w:color="auto" w:fill="auto"/>
            <w:noWrap/>
            <w:hideMark/>
          </w:tcPr>
          <w:p w14:paraId="658EBA38"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4</w:t>
            </w:r>
          </w:p>
        </w:tc>
        <w:tc>
          <w:tcPr>
            <w:tcW w:w="777" w:type="dxa"/>
            <w:tcBorders>
              <w:top w:val="nil"/>
              <w:left w:val="nil"/>
              <w:bottom w:val="nil"/>
              <w:right w:val="nil"/>
            </w:tcBorders>
            <w:shd w:val="clear" w:color="auto" w:fill="auto"/>
            <w:noWrap/>
            <w:hideMark/>
          </w:tcPr>
          <w:p w14:paraId="2F8AE816"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no</w:t>
            </w:r>
          </w:p>
        </w:tc>
        <w:tc>
          <w:tcPr>
            <w:tcW w:w="733" w:type="dxa"/>
            <w:tcBorders>
              <w:top w:val="nil"/>
              <w:left w:val="nil"/>
              <w:bottom w:val="nil"/>
              <w:right w:val="nil"/>
            </w:tcBorders>
            <w:shd w:val="clear" w:color="auto" w:fill="auto"/>
            <w:noWrap/>
            <w:hideMark/>
          </w:tcPr>
          <w:p w14:paraId="7EF6637D"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no</w:t>
            </w:r>
          </w:p>
        </w:tc>
        <w:tc>
          <w:tcPr>
            <w:tcW w:w="699" w:type="dxa"/>
            <w:tcBorders>
              <w:top w:val="nil"/>
              <w:left w:val="nil"/>
              <w:bottom w:val="nil"/>
              <w:right w:val="nil"/>
            </w:tcBorders>
            <w:shd w:val="clear" w:color="auto" w:fill="auto"/>
            <w:noWrap/>
            <w:hideMark/>
          </w:tcPr>
          <w:p w14:paraId="4D53A7E6"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14</w:t>
            </w:r>
          </w:p>
        </w:tc>
        <w:tc>
          <w:tcPr>
            <w:tcW w:w="730" w:type="dxa"/>
            <w:tcBorders>
              <w:top w:val="nil"/>
              <w:left w:val="nil"/>
              <w:bottom w:val="nil"/>
              <w:right w:val="nil"/>
            </w:tcBorders>
            <w:shd w:val="clear" w:color="auto" w:fill="auto"/>
            <w:noWrap/>
            <w:hideMark/>
          </w:tcPr>
          <w:p w14:paraId="1D5CF534"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yes</w:t>
            </w:r>
          </w:p>
        </w:tc>
        <w:tc>
          <w:tcPr>
            <w:tcW w:w="709" w:type="dxa"/>
            <w:tcBorders>
              <w:top w:val="nil"/>
              <w:left w:val="nil"/>
              <w:bottom w:val="nil"/>
              <w:right w:val="nil"/>
            </w:tcBorders>
            <w:shd w:val="clear" w:color="auto" w:fill="auto"/>
            <w:noWrap/>
            <w:hideMark/>
          </w:tcPr>
          <w:p w14:paraId="12378CC8"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yes</w:t>
            </w:r>
          </w:p>
        </w:tc>
      </w:tr>
      <w:tr w:rsidR="00F007DA" w:rsidRPr="00F007DA" w14:paraId="774E572F" w14:textId="77777777" w:rsidTr="00F007DA">
        <w:trPr>
          <w:trHeight w:val="600"/>
        </w:trPr>
        <w:tc>
          <w:tcPr>
            <w:tcW w:w="1360" w:type="dxa"/>
            <w:vMerge/>
            <w:tcBorders>
              <w:top w:val="nil"/>
              <w:left w:val="nil"/>
              <w:bottom w:val="nil"/>
              <w:right w:val="nil"/>
            </w:tcBorders>
            <w:vAlign w:val="center"/>
            <w:hideMark/>
          </w:tcPr>
          <w:p w14:paraId="14CDFE1C" w14:textId="77777777" w:rsidR="00F007DA" w:rsidRPr="00F007DA" w:rsidRDefault="00F007DA" w:rsidP="00F007DA">
            <w:pPr>
              <w:rPr>
                <w:rFonts w:ascii="Calibri" w:eastAsia="Times New Roman" w:hAnsi="Calibri"/>
                <w:color w:val="000000"/>
                <w:sz w:val="22"/>
                <w:szCs w:val="22"/>
              </w:rPr>
            </w:pPr>
          </w:p>
        </w:tc>
        <w:tc>
          <w:tcPr>
            <w:tcW w:w="440" w:type="dxa"/>
            <w:tcBorders>
              <w:top w:val="nil"/>
              <w:left w:val="nil"/>
              <w:bottom w:val="nil"/>
              <w:right w:val="nil"/>
            </w:tcBorders>
            <w:shd w:val="clear" w:color="auto" w:fill="auto"/>
            <w:noWrap/>
            <w:hideMark/>
          </w:tcPr>
          <w:p w14:paraId="3D9A3CBB" w14:textId="77777777" w:rsidR="00F007DA" w:rsidRPr="00F007DA" w:rsidRDefault="00F007DA" w:rsidP="00F007DA">
            <w:pPr>
              <w:jc w:val="center"/>
              <w:rPr>
                <w:rFonts w:ascii="Calibri" w:eastAsia="Times New Roman" w:hAnsi="Calibri"/>
                <w:color w:val="000000"/>
                <w:sz w:val="22"/>
                <w:szCs w:val="22"/>
              </w:rPr>
            </w:pPr>
            <w:r w:rsidRPr="00F007DA">
              <w:rPr>
                <w:rFonts w:ascii="Calibri" w:eastAsia="Times New Roman" w:hAnsi="Calibri"/>
                <w:color w:val="000000"/>
                <w:sz w:val="22"/>
                <w:szCs w:val="22"/>
              </w:rPr>
              <w:t>12</w:t>
            </w:r>
          </w:p>
        </w:tc>
        <w:tc>
          <w:tcPr>
            <w:tcW w:w="1700" w:type="dxa"/>
            <w:tcBorders>
              <w:top w:val="nil"/>
              <w:left w:val="nil"/>
              <w:bottom w:val="nil"/>
              <w:right w:val="nil"/>
            </w:tcBorders>
            <w:shd w:val="clear" w:color="auto" w:fill="auto"/>
            <w:hideMark/>
          </w:tcPr>
          <w:p w14:paraId="6118B37D"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air-dry/rewet + storage</w:t>
            </w:r>
          </w:p>
        </w:tc>
        <w:tc>
          <w:tcPr>
            <w:tcW w:w="771" w:type="dxa"/>
            <w:tcBorders>
              <w:top w:val="nil"/>
              <w:left w:val="nil"/>
              <w:bottom w:val="nil"/>
              <w:right w:val="nil"/>
            </w:tcBorders>
            <w:shd w:val="clear" w:color="auto" w:fill="auto"/>
            <w:noWrap/>
            <w:hideMark/>
          </w:tcPr>
          <w:p w14:paraId="0BAAAF49"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2</w:t>
            </w:r>
          </w:p>
        </w:tc>
        <w:tc>
          <w:tcPr>
            <w:tcW w:w="1140" w:type="dxa"/>
            <w:tcBorders>
              <w:top w:val="nil"/>
              <w:left w:val="nil"/>
              <w:bottom w:val="nil"/>
              <w:right w:val="nil"/>
            </w:tcBorders>
            <w:shd w:val="clear" w:color="auto" w:fill="auto"/>
            <w:noWrap/>
            <w:hideMark/>
          </w:tcPr>
          <w:p w14:paraId="2E133413"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2011</w:t>
            </w:r>
          </w:p>
        </w:tc>
        <w:tc>
          <w:tcPr>
            <w:tcW w:w="1240" w:type="dxa"/>
            <w:tcBorders>
              <w:top w:val="nil"/>
              <w:left w:val="nil"/>
              <w:bottom w:val="nil"/>
              <w:right w:val="nil"/>
            </w:tcBorders>
            <w:shd w:val="clear" w:color="auto" w:fill="auto"/>
            <w:noWrap/>
            <w:hideMark/>
          </w:tcPr>
          <w:p w14:paraId="31C18B5A"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2018</w:t>
            </w:r>
          </w:p>
        </w:tc>
        <w:tc>
          <w:tcPr>
            <w:tcW w:w="1320" w:type="dxa"/>
            <w:tcBorders>
              <w:top w:val="nil"/>
              <w:left w:val="nil"/>
              <w:bottom w:val="nil"/>
              <w:right w:val="nil"/>
            </w:tcBorders>
            <w:shd w:val="clear" w:color="auto" w:fill="auto"/>
            <w:noWrap/>
            <w:hideMark/>
          </w:tcPr>
          <w:p w14:paraId="690BDC5A"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&lt;1</w:t>
            </w:r>
          </w:p>
        </w:tc>
        <w:tc>
          <w:tcPr>
            <w:tcW w:w="1320" w:type="dxa"/>
            <w:tcBorders>
              <w:top w:val="nil"/>
              <w:left w:val="nil"/>
              <w:bottom w:val="nil"/>
              <w:right w:val="nil"/>
            </w:tcBorders>
            <w:shd w:val="clear" w:color="auto" w:fill="auto"/>
            <w:noWrap/>
            <w:hideMark/>
          </w:tcPr>
          <w:p w14:paraId="07114EAD"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24-61 (13)</w:t>
            </w:r>
          </w:p>
        </w:tc>
        <w:tc>
          <w:tcPr>
            <w:tcW w:w="753" w:type="dxa"/>
            <w:tcBorders>
              <w:top w:val="nil"/>
              <w:left w:val="nil"/>
              <w:bottom w:val="nil"/>
              <w:right w:val="nil"/>
            </w:tcBorders>
            <w:shd w:val="clear" w:color="auto" w:fill="auto"/>
            <w:noWrap/>
            <w:hideMark/>
          </w:tcPr>
          <w:p w14:paraId="3E03FE7E"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4</w:t>
            </w:r>
          </w:p>
        </w:tc>
        <w:tc>
          <w:tcPr>
            <w:tcW w:w="777" w:type="dxa"/>
            <w:tcBorders>
              <w:top w:val="nil"/>
              <w:left w:val="nil"/>
              <w:bottom w:val="nil"/>
              <w:right w:val="nil"/>
            </w:tcBorders>
            <w:shd w:val="clear" w:color="auto" w:fill="auto"/>
            <w:noWrap/>
            <w:hideMark/>
          </w:tcPr>
          <w:p w14:paraId="3A46F1BA"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yes</w:t>
            </w:r>
          </w:p>
        </w:tc>
        <w:tc>
          <w:tcPr>
            <w:tcW w:w="733" w:type="dxa"/>
            <w:tcBorders>
              <w:top w:val="nil"/>
              <w:left w:val="nil"/>
              <w:bottom w:val="nil"/>
              <w:right w:val="nil"/>
            </w:tcBorders>
            <w:shd w:val="clear" w:color="auto" w:fill="auto"/>
            <w:noWrap/>
            <w:hideMark/>
          </w:tcPr>
          <w:p w14:paraId="4EB45120"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yes</w:t>
            </w:r>
          </w:p>
        </w:tc>
        <w:tc>
          <w:tcPr>
            <w:tcW w:w="699" w:type="dxa"/>
            <w:tcBorders>
              <w:top w:val="nil"/>
              <w:left w:val="nil"/>
              <w:bottom w:val="nil"/>
              <w:right w:val="nil"/>
            </w:tcBorders>
            <w:shd w:val="clear" w:color="auto" w:fill="auto"/>
            <w:noWrap/>
            <w:hideMark/>
          </w:tcPr>
          <w:p w14:paraId="76990952"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5-45</w:t>
            </w:r>
          </w:p>
        </w:tc>
        <w:tc>
          <w:tcPr>
            <w:tcW w:w="730" w:type="dxa"/>
            <w:tcBorders>
              <w:top w:val="nil"/>
              <w:left w:val="nil"/>
              <w:bottom w:val="nil"/>
              <w:right w:val="nil"/>
            </w:tcBorders>
            <w:shd w:val="clear" w:color="auto" w:fill="auto"/>
            <w:noWrap/>
            <w:hideMark/>
          </w:tcPr>
          <w:p w14:paraId="680780AE"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yes</w:t>
            </w:r>
          </w:p>
        </w:tc>
        <w:tc>
          <w:tcPr>
            <w:tcW w:w="709" w:type="dxa"/>
            <w:tcBorders>
              <w:top w:val="nil"/>
              <w:left w:val="nil"/>
              <w:bottom w:val="nil"/>
              <w:right w:val="nil"/>
            </w:tcBorders>
            <w:shd w:val="clear" w:color="auto" w:fill="auto"/>
            <w:noWrap/>
            <w:hideMark/>
          </w:tcPr>
          <w:p w14:paraId="02E070A7"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yes</w:t>
            </w:r>
          </w:p>
        </w:tc>
      </w:tr>
      <w:tr w:rsidR="00F007DA" w:rsidRPr="00F007DA" w14:paraId="14D68E90" w14:textId="77777777" w:rsidTr="00F007DA">
        <w:trPr>
          <w:trHeight w:val="600"/>
        </w:trPr>
        <w:tc>
          <w:tcPr>
            <w:tcW w:w="1360" w:type="dxa"/>
            <w:vMerge w:val="restart"/>
            <w:tcBorders>
              <w:top w:val="nil"/>
              <w:left w:val="nil"/>
              <w:bottom w:val="nil"/>
              <w:right w:val="nil"/>
            </w:tcBorders>
            <w:shd w:val="clear" w:color="auto" w:fill="auto"/>
            <w:noWrap/>
            <w:hideMark/>
          </w:tcPr>
          <w:p w14:paraId="13739FD7" w14:textId="77777777" w:rsidR="00F007DA" w:rsidRPr="00F007DA" w:rsidRDefault="00F007DA" w:rsidP="00F007DA">
            <w:pPr>
              <w:jc w:val="center"/>
              <w:rPr>
                <w:rFonts w:ascii="Calibri" w:eastAsia="Times New Roman" w:hAnsi="Calibri"/>
                <w:color w:val="000000"/>
                <w:sz w:val="22"/>
                <w:szCs w:val="22"/>
              </w:rPr>
            </w:pPr>
            <w:r w:rsidRPr="00F007DA">
              <w:rPr>
                <w:rFonts w:ascii="Calibri" w:eastAsia="Times New Roman" w:hAnsi="Calibri"/>
                <w:color w:val="000000"/>
                <w:sz w:val="22"/>
                <w:szCs w:val="22"/>
              </w:rPr>
              <w:t>2</w:t>
            </w:r>
          </w:p>
        </w:tc>
        <w:tc>
          <w:tcPr>
            <w:tcW w:w="440" w:type="dxa"/>
            <w:tcBorders>
              <w:top w:val="nil"/>
              <w:left w:val="nil"/>
              <w:bottom w:val="nil"/>
              <w:right w:val="nil"/>
            </w:tcBorders>
            <w:shd w:val="clear" w:color="auto" w:fill="auto"/>
            <w:noWrap/>
            <w:hideMark/>
          </w:tcPr>
          <w:p w14:paraId="55C7A597" w14:textId="77777777" w:rsidR="00F007DA" w:rsidRPr="00F007DA" w:rsidRDefault="00F007DA" w:rsidP="00F007DA">
            <w:pPr>
              <w:jc w:val="center"/>
              <w:rPr>
                <w:rFonts w:ascii="Calibri" w:eastAsia="Times New Roman" w:hAnsi="Calibri"/>
                <w:color w:val="000000"/>
                <w:sz w:val="22"/>
                <w:szCs w:val="22"/>
              </w:rPr>
            </w:pPr>
            <w:r w:rsidRPr="00F007DA">
              <w:rPr>
                <w:rFonts w:ascii="Calibri" w:eastAsia="Times New Roman" w:hAnsi="Calibri"/>
                <w:color w:val="000000"/>
                <w:sz w:val="22"/>
                <w:szCs w:val="22"/>
              </w:rPr>
              <w:t>6</w:t>
            </w:r>
          </w:p>
        </w:tc>
        <w:tc>
          <w:tcPr>
            <w:tcW w:w="1700" w:type="dxa"/>
            <w:tcBorders>
              <w:top w:val="nil"/>
              <w:left w:val="nil"/>
              <w:bottom w:val="nil"/>
              <w:right w:val="nil"/>
            </w:tcBorders>
            <w:shd w:val="clear" w:color="auto" w:fill="auto"/>
            <w:noWrap/>
            <w:hideMark/>
          </w:tcPr>
          <w:p w14:paraId="67286B51"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control-2</w:t>
            </w:r>
          </w:p>
        </w:tc>
        <w:tc>
          <w:tcPr>
            <w:tcW w:w="771" w:type="dxa"/>
            <w:tcBorders>
              <w:top w:val="nil"/>
              <w:left w:val="nil"/>
              <w:bottom w:val="nil"/>
              <w:right w:val="nil"/>
            </w:tcBorders>
            <w:shd w:val="clear" w:color="auto" w:fill="auto"/>
            <w:noWrap/>
            <w:hideMark/>
          </w:tcPr>
          <w:p w14:paraId="14A9FDFC"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2</w:t>
            </w:r>
          </w:p>
        </w:tc>
        <w:tc>
          <w:tcPr>
            <w:tcW w:w="1140" w:type="dxa"/>
            <w:tcBorders>
              <w:top w:val="nil"/>
              <w:left w:val="nil"/>
              <w:bottom w:val="nil"/>
              <w:right w:val="nil"/>
            </w:tcBorders>
            <w:shd w:val="clear" w:color="auto" w:fill="auto"/>
            <w:noWrap/>
            <w:hideMark/>
          </w:tcPr>
          <w:p w14:paraId="5881742D"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2019</w:t>
            </w:r>
          </w:p>
        </w:tc>
        <w:tc>
          <w:tcPr>
            <w:tcW w:w="1240" w:type="dxa"/>
            <w:tcBorders>
              <w:top w:val="nil"/>
              <w:left w:val="nil"/>
              <w:bottom w:val="nil"/>
              <w:right w:val="nil"/>
            </w:tcBorders>
            <w:shd w:val="clear" w:color="auto" w:fill="auto"/>
            <w:noWrap/>
            <w:hideMark/>
          </w:tcPr>
          <w:p w14:paraId="7952D50F"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2019</w:t>
            </w:r>
          </w:p>
        </w:tc>
        <w:tc>
          <w:tcPr>
            <w:tcW w:w="1320" w:type="dxa"/>
            <w:tcBorders>
              <w:top w:val="nil"/>
              <w:left w:val="nil"/>
              <w:bottom w:val="nil"/>
              <w:right w:val="nil"/>
            </w:tcBorders>
            <w:shd w:val="clear" w:color="auto" w:fill="auto"/>
            <w:noWrap/>
            <w:hideMark/>
          </w:tcPr>
          <w:p w14:paraId="79C4A42C"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17-40 (10)</w:t>
            </w:r>
          </w:p>
        </w:tc>
        <w:tc>
          <w:tcPr>
            <w:tcW w:w="1320" w:type="dxa"/>
            <w:tcBorders>
              <w:top w:val="nil"/>
              <w:left w:val="nil"/>
              <w:bottom w:val="nil"/>
              <w:right w:val="nil"/>
            </w:tcBorders>
            <w:shd w:val="clear" w:color="auto" w:fill="auto"/>
            <w:noWrap/>
            <w:hideMark/>
          </w:tcPr>
          <w:p w14:paraId="07DB126A"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22-42 (9)</w:t>
            </w:r>
          </w:p>
        </w:tc>
        <w:tc>
          <w:tcPr>
            <w:tcW w:w="753" w:type="dxa"/>
            <w:tcBorders>
              <w:top w:val="nil"/>
              <w:left w:val="nil"/>
              <w:bottom w:val="nil"/>
              <w:right w:val="nil"/>
            </w:tcBorders>
            <w:shd w:val="clear" w:color="auto" w:fill="auto"/>
            <w:noWrap/>
            <w:hideMark/>
          </w:tcPr>
          <w:p w14:paraId="7A5E2BAB"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4</w:t>
            </w:r>
          </w:p>
        </w:tc>
        <w:tc>
          <w:tcPr>
            <w:tcW w:w="777" w:type="dxa"/>
            <w:tcBorders>
              <w:top w:val="nil"/>
              <w:left w:val="nil"/>
              <w:bottom w:val="nil"/>
              <w:right w:val="nil"/>
            </w:tcBorders>
            <w:shd w:val="clear" w:color="auto" w:fill="auto"/>
            <w:noWrap/>
            <w:hideMark/>
          </w:tcPr>
          <w:p w14:paraId="09BE440C"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yes</w:t>
            </w:r>
          </w:p>
        </w:tc>
        <w:tc>
          <w:tcPr>
            <w:tcW w:w="733" w:type="dxa"/>
            <w:tcBorders>
              <w:top w:val="nil"/>
              <w:left w:val="nil"/>
              <w:bottom w:val="nil"/>
              <w:right w:val="nil"/>
            </w:tcBorders>
            <w:shd w:val="clear" w:color="auto" w:fill="auto"/>
            <w:noWrap/>
            <w:hideMark/>
          </w:tcPr>
          <w:p w14:paraId="63453CD3"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yes</w:t>
            </w:r>
          </w:p>
        </w:tc>
        <w:tc>
          <w:tcPr>
            <w:tcW w:w="699" w:type="dxa"/>
            <w:tcBorders>
              <w:top w:val="nil"/>
              <w:left w:val="nil"/>
              <w:bottom w:val="nil"/>
              <w:right w:val="nil"/>
            </w:tcBorders>
            <w:shd w:val="clear" w:color="auto" w:fill="auto"/>
            <w:noWrap/>
            <w:hideMark/>
          </w:tcPr>
          <w:p w14:paraId="723B5AE4"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10-38</w:t>
            </w:r>
          </w:p>
        </w:tc>
        <w:tc>
          <w:tcPr>
            <w:tcW w:w="730" w:type="dxa"/>
            <w:tcBorders>
              <w:top w:val="nil"/>
              <w:left w:val="nil"/>
              <w:bottom w:val="nil"/>
              <w:right w:val="nil"/>
            </w:tcBorders>
            <w:shd w:val="clear" w:color="auto" w:fill="auto"/>
            <w:noWrap/>
            <w:hideMark/>
          </w:tcPr>
          <w:p w14:paraId="6A1AE0C6"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yes</w:t>
            </w:r>
          </w:p>
        </w:tc>
        <w:tc>
          <w:tcPr>
            <w:tcW w:w="709" w:type="dxa"/>
            <w:tcBorders>
              <w:top w:val="nil"/>
              <w:left w:val="nil"/>
              <w:bottom w:val="nil"/>
              <w:right w:val="nil"/>
            </w:tcBorders>
            <w:shd w:val="clear" w:color="auto" w:fill="auto"/>
            <w:noWrap/>
            <w:hideMark/>
          </w:tcPr>
          <w:p w14:paraId="242E0730"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yes</w:t>
            </w:r>
          </w:p>
        </w:tc>
      </w:tr>
      <w:tr w:rsidR="00F007DA" w:rsidRPr="00F007DA" w14:paraId="2AB45D2E" w14:textId="77777777" w:rsidTr="00F007DA">
        <w:trPr>
          <w:trHeight w:val="600"/>
        </w:trPr>
        <w:tc>
          <w:tcPr>
            <w:tcW w:w="1360" w:type="dxa"/>
            <w:vMerge/>
            <w:tcBorders>
              <w:top w:val="nil"/>
              <w:left w:val="nil"/>
              <w:bottom w:val="nil"/>
              <w:right w:val="nil"/>
            </w:tcBorders>
            <w:vAlign w:val="center"/>
            <w:hideMark/>
          </w:tcPr>
          <w:p w14:paraId="0627E0CA" w14:textId="77777777" w:rsidR="00F007DA" w:rsidRPr="00F007DA" w:rsidRDefault="00F007DA" w:rsidP="00F007DA">
            <w:pPr>
              <w:rPr>
                <w:rFonts w:ascii="Calibri" w:eastAsia="Times New Roman" w:hAnsi="Calibri"/>
                <w:color w:val="000000"/>
                <w:sz w:val="22"/>
                <w:szCs w:val="22"/>
              </w:rPr>
            </w:pPr>
          </w:p>
        </w:tc>
        <w:tc>
          <w:tcPr>
            <w:tcW w:w="440" w:type="dxa"/>
            <w:tcBorders>
              <w:top w:val="nil"/>
              <w:left w:val="nil"/>
              <w:bottom w:val="nil"/>
              <w:right w:val="nil"/>
            </w:tcBorders>
            <w:shd w:val="clear" w:color="auto" w:fill="auto"/>
            <w:noWrap/>
            <w:hideMark/>
          </w:tcPr>
          <w:p w14:paraId="42E75AE2" w14:textId="77777777" w:rsidR="00F007DA" w:rsidRPr="00F007DA" w:rsidRDefault="00F007DA" w:rsidP="00F007DA">
            <w:pPr>
              <w:jc w:val="center"/>
              <w:rPr>
                <w:rFonts w:ascii="Calibri" w:eastAsia="Times New Roman" w:hAnsi="Calibri"/>
                <w:color w:val="000000"/>
                <w:sz w:val="22"/>
                <w:szCs w:val="22"/>
              </w:rPr>
            </w:pPr>
            <w:r w:rsidRPr="00F007DA">
              <w:rPr>
                <w:rFonts w:ascii="Calibri" w:eastAsia="Times New Roman" w:hAnsi="Calibri"/>
                <w:color w:val="000000"/>
                <w:sz w:val="22"/>
                <w:szCs w:val="22"/>
              </w:rPr>
              <w:t>6</w:t>
            </w:r>
          </w:p>
        </w:tc>
        <w:tc>
          <w:tcPr>
            <w:tcW w:w="1700" w:type="dxa"/>
            <w:tcBorders>
              <w:top w:val="nil"/>
              <w:left w:val="nil"/>
              <w:bottom w:val="nil"/>
              <w:right w:val="nil"/>
            </w:tcBorders>
            <w:shd w:val="clear" w:color="auto" w:fill="auto"/>
            <w:noWrap/>
            <w:hideMark/>
          </w:tcPr>
          <w:p w14:paraId="40965E1A"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air-dry/rewet</w:t>
            </w:r>
          </w:p>
        </w:tc>
        <w:tc>
          <w:tcPr>
            <w:tcW w:w="771" w:type="dxa"/>
            <w:tcBorders>
              <w:top w:val="nil"/>
              <w:left w:val="nil"/>
              <w:bottom w:val="nil"/>
              <w:right w:val="nil"/>
            </w:tcBorders>
            <w:shd w:val="clear" w:color="auto" w:fill="auto"/>
            <w:noWrap/>
            <w:hideMark/>
          </w:tcPr>
          <w:p w14:paraId="63A4E8A7"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2</w:t>
            </w:r>
          </w:p>
        </w:tc>
        <w:tc>
          <w:tcPr>
            <w:tcW w:w="1140" w:type="dxa"/>
            <w:tcBorders>
              <w:top w:val="nil"/>
              <w:left w:val="nil"/>
              <w:bottom w:val="nil"/>
              <w:right w:val="nil"/>
            </w:tcBorders>
            <w:shd w:val="clear" w:color="auto" w:fill="auto"/>
            <w:noWrap/>
            <w:hideMark/>
          </w:tcPr>
          <w:p w14:paraId="487E4D5F"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2019</w:t>
            </w:r>
          </w:p>
        </w:tc>
        <w:tc>
          <w:tcPr>
            <w:tcW w:w="1240" w:type="dxa"/>
            <w:tcBorders>
              <w:top w:val="nil"/>
              <w:left w:val="nil"/>
              <w:bottom w:val="nil"/>
              <w:right w:val="nil"/>
            </w:tcBorders>
            <w:shd w:val="clear" w:color="auto" w:fill="auto"/>
            <w:noWrap/>
            <w:hideMark/>
          </w:tcPr>
          <w:p w14:paraId="306B1545"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2019</w:t>
            </w:r>
          </w:p>
        </w:tc>
        <w:tc>
          <w:tcPr>
            <w:tcW w:w="1320" w:type="dxa"/>
            <w:tcBorders>
              <w:top w:val="nil"/>
              <w:left w:val="nil"/>
              <w:bottom w:val="nil"/>
              <w:right w:val="nil"/>
            </w:tcBorders>
            <w:shd w:val="clear" w:color="auto" w:fill="auto"/>
            <w:noWrap/>
            <w:hideMark/>
          </w:tcPr>
          <w:p w14:paraId="171BD727"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&lt;1</w:t>
            </w:r>
          </w:p>
        </w:tc>
        <w:tc>
          <w:tcPr>
            <w:tcW w:w="1320" w:type="dxa"/>
            <w:tcBorders>
              <w:top w:val="nil"/>
              <w:left w:val="nil"/>
              <w:bottom w:val="nil"/>
              <w:right w:val="nil"/>
            </w:tcBorders>
            <w:shd w:val="clear" w:color="auto" w:fill="auto"/>
            <w:noWrap/>
            <w:hideMark/>
          </w:tcPr>
          <w:p w14:paraId="2219B9E7"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22-42 (9)</w:t>
            </w:r>
          </w:p>
        </w:tc>
        <w:tc>
          <w:tcPr>
            <w:tcW w:w="753" w:type="dxa"/>
            <w:tcBorders>
              <w:top w:val="nil"/>
              <w:left w:val="nil"/>
              <w:bottom w:val="nil"/>
              <w:right w:val="nil"/>
            </w:tcBorders>
            <w:shd w:val="clear" w:color="auto" w:fill="auto"/>
            <w:noWrap/>
            <w:hideMark/>
          </w:tcPr>
          <w:p w14:paraId="4FFD9860"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4</w:t>
            </w:r>
          </w:p>
        </w:tc>
        <w:tc>
          <w:tcPr>
            <w:tcW w:w="777" w:type="dxa"/>
            <w:tcBorders>
              <w:top w:val="nil"/>
              <w:left w:val="nil"/>
              <w:bottom w:val="nil"/>
              <w:right w:val="nil"/>
            </w:tcBorders>
            <w:shd w:val="clear" w:color="auto" w:fill="auto"/>
            <w:noWrap/>
            <w:hideMark/>
          </w:tcPr>
          <w:p w14:paraId="4ECB8353"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yes</w:t>
            </w:r>
          </w:p>
        </w:tc>
        <w:tc>
          <w:tcPr>
            <w:tcW w:w="733" w:type="dxa"/>
            <w:tcBorders>
              <w:top w:val="nil"/>
              <w:left w:val="nil"/>
              <w:bottom w:val="nil"/>
              <w:right w:val="nil"/>
            </w:tcBorders>
            <w:shd w:val="clear" w:color="auto" w:fill="auto"/>
            <w:noWrap/>
            <w:hideMark/>
          </w:tcPr>
          <w:p w14:paraId="7079E8EE"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yes</w:t>
            </w:r>
          </w:p>
        </w:tc>
        <w:tc>
          <w:tcPr>
            <w:tcW w:w="699" w:type="dxa"/>
            <w:tcBorders>
              <w:top w:val="nil"/>
              <w:left w:val="nil"/>
              <w:bottom w:val="nil"/>
              <w:right w:val="nil"/>
            </w:tcBorders>
            <w:shd w:val="clear" w:color="auto" w:fill="auto"/>
            <w:noWrap/>
            <w:hideMark/>
          </w:tcPr>
          <w:p w14:paraId="0FE9F43D"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7</w:t>
            </w:r>
          </w:p>
        </w:tc>
        <w:tc>
          <w:tcPr>
            <w:tcW w:w="730" w:type="dxa"/>
            <w:tcBorders>
              <w:top w:val="nil"/>
              <w:left w:val="nil"/>
              <w:bottom w:val="nil"/>
              <w:right w:val="nil"/>
            </w:tcBorders>
            <w:shd w:val="clear" w:color="auto" w:fill="auto"/>
            <w:noWrap/>
            <w:hideMark/>
          </w:tcPr>
          <w:p w14:paraId="1D4B92B7"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yes</w:t>
            </w:r>
          </w:p>
        </w:tc>
        <w:tc>
          <w:tcPr>
            <w:tcW w:w="709" w:type="dxa"/>
            <w:tcBorders>
              <w:top w:val="nil"/>
              <w:left w:val="nil"/>
              <w:bottom w:val="nil"/>
              <w:right w:val="nil"/>
            </w:tcBorders>
            <w:shd w:val="clear" w:color="auto" w:fill="auto"/>
            <w:noWrap/>
            <w:hideMark/>
          </w:tcPr>
          <w:p w14:paraId="7748460D"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yes</w:t>
            </w:r>
          </w:p>
        </w:tc>
      </w:tr>
      <w:tr w:rsidR="00F007DA" w:rsidRPr="00F007DA" w14:paraId="2972D41B" w14:textId="77777777" w:rsidTr="00F007DA">
        <w:trPr>
          <w:trHeight w:val="520"/>
        </w:trPr>
        <w:tc>
          <w:tcPr>
            <w:tcW w:w="1360" w:type="dxa"/>
            <w:vMerge w:val="restart"/>
            <w:tcBorders>
              <w:top w:val="nil"/>
              <w:left w:val="nil"/>
              <w:bottom w:val="nil"/>
              <w:right w:val="nil"/>
            </w:tcBorders>
            <w:shd w:val="clear" w:color="auto" w:fill="auto"/>
            <w:noWrap/>
            <w:hideMark/>
          </w:tcPr>
          <w:p w14:paraId="64677C4F" w14:textId="77777777" w:rsidR="00F007DA" w:rsidRPr="00F007DA" w:rsidRDefault="00F007DA" w:rsidP="00F007DA">
            <w:pPr>
              <w:jc w:val="center"/>
              <w:rPr>
                <w:rFonts w:ascii="Calibri" w:eastAsia="Times New Roman" w:hAnsi="Calibri"/>
                <w:color w:val="000000"/>
                <w:sz w:val="22"/>
                <w:szCs w:val="22"/>
              </w:rPr>
            </w:pPr>
            <w:r w:rsidRPr="00F007DA">
              <w:rPr>
                <w:rFonts w:ascii="Calibri" w:eastAsia="Times New Roman" w:hAnsi="Calibri"/>
                <w:color w:val="000000"/>
                <w:sz w:val="22"/>
                <w:szCs w:val="22"/>
              </w:rPr>
              <w:t>3</w:t>
            </w:r>
          </w:p>
        </w:tc>
        <w:tc>
          <w:tcPr>
            <w:tcW w:w="440" w:type="dxa"/>
            <w:tcBorders>
              <w:top w:val="nil"/>
              <w:left w:val="nil"/>
              <w:bottom w:val="nil"/>
              <w:right w:val="nil"/>
            </w:tcBorders>
            <w:shd w:val="clear" w:color="auto" w:fill="auto"/>
            <w:noWrap/>
            <w:hideMark/>
          </w:tcPr>
          <w:p w14:paraId="7118D14A" w14:textId="77777777" w:rsidR="00F007DA" w:rsidRPr="00F007DA" w:rsidRDefault="00F007DA" w:rsidP="00F007DA">
            <w:pPr>
              <w:jc w:val="center"/>
              <w:rPr>
                <w:rFonts w:ascii="Calibri" w:eastAsia="Times New Roman" w:hAnsi="Calibri"/>
                <w:color w:val="000000"/>
                <w:sz w:val="22"/>
                <w:szCs w:val="22"/>
              </w:rPr>
            </w:pPr>
            <w:r w:rsidRPr="00F007DA">
              <w:rPr>
                <w:rFonts w:ascii="Calibri" w:eastAsia="Times New Roman" w:hAnsi="Calibri"/>
                <w:color w:val="000000"/>
                <w:sz w:val="22"/>
                <w:szCs w:val="22"/>
              </w:rPr>
              <w:t>29</w:t>
            </w:r>
          </w:p>
        </w:tc>
        <w:tc>
          <w:tcPr>
            <w:tcW w:w="1700" w:type="dxa"/>
            <w:tcBorders>
              <w:top w:val="nil"/>
              <w:left w:val="nil"/>
              <w:bottom w:val="nil"/>
              <w:right w:val="nil"/>
            </w:tcBorders>
            <w:shd w:val="clear" w:color="auto" w:fill="auto"/>
            <w:noWrap/>
            <w:hideMark/>
          </w:tcPr>
          <w:p w14:paraId="602207FB"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control-3</w:t>
            </w:r>
          </w:p>
        </w:tc>
        <w:tc>
          <w:tcPr>
            <w:tcW w:w="771" w:type="dxa"/>
            <w:tcBorders>
              <w:top w:val="nil"/>
              <w:left w:val="nil"/>
              <w:bottom w:val="nil"/>
              <w:right w:val="nil"/>
            </w:tcBorders>
            <w:shd w:val="clear" w:color="auto" w:fill="auto"/>
            <w:noWrap/>
            <w:hideMark/>
          </w:tcPr>
          <w:p w14:paraId="14990B04"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1-3</w:t>
            </w:r>
          </w:p>
        </w:tc>
        <w:tc>
          <w:tcPr>
            <w:tcW w:w="1140" w:type="dxa"/>
            <w:tcBorders>
              <w:top w:val="nil"/>
              <w:left w:val="nil"/>
              <w:bottom w:val="nil"/>
              <w:right w:val="nil"/>
            </w:tcBorders>
            <w:shd w:val="clear" w:color="auto" w:fill="auto"/>
            <w:hideMark/>
          </w:tcPr>
          <w:p w14:paraId="4E486255"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1999-2011</w:t>
            </w:r>
          </w:p>
        </w:tc>
        <w:tc>
          <w:tcPr>
            <w:tcW w:w="1240" w:type="dxa"/>
            <w:tcBorders>
              <w:top w:val="nil"/>
              <w:left w:val="nil"/>
              <w:bottom w:val="nil"/>
              <w:right w:val="nil"/>
            </w:tcBorders>
            <w:shd w:val="clear" w:color="auto" w:fill="auto"/>
            <w:hideMark/>
          </w:tcPr>
          <w:p w14:paraId="49F13477"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1999-2011</w:t>
            </w:r>
          </w:p>
        </w:tc>
        <w:tc>
          <w:tcPr>
            <w:tcW w:w="1320" w:type="dxa"/>
            <w:tcBorders>
              <w:top w:val="nil"/>
              <w:left w:val="nil"/>
              <w:bottom w:val="nil"/>
              <w:right w:val="nil"/>
            </w:tcBorders>
            <w:shd w:val="clear" w:color="auto" w:fill="auto"/>
            <w:noWrap/>
            <w:hideMark/>
          </w:tcPr>
          <w:p w14:paraId="45768E0D"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6-95 (18)</w:t>
            </w:r>
          </w:p>
        </w:tc>
        <w:tc>
          <w:tcPr>
            <w:tcW w:w="1320" w:type="dxa"/>
            <w:tcBorders>
              <w:top w:val="nil"/>
              <w:left w:val="nil"/>
              <w:bottom w:val="nil"/>
              <w:right w:val="nil"/>
            </w:tcBorders>
            <w:shd w:val="clear" w:color="auto" w:fill="auto"/>
            <w:noWrap/>
            <w:hideMark/>
          </w:tcPr>
          <w:p w14:paraId="703453E0"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18-95 (17)</w:t>
            </w:r>
          </w:p>
        </w:tc>
        <w:tc>
          <w:tcPr>
            <w:tcW w:w="753" w:type="dxa"/>
            <w:tcBorders>
              <w:top w:val="nil"/>
              <w:left w:val="nil"/>
              <w:bottom w:val="nil"/>
              <w:right w:val="nil"/>
            </w:tcBorders>
            <w:shd w:val="clear" w:color="auto" w:fill="auto"/>
            <w:noWrap/>
            <w:hideMark/>
          </w:tcPr>
          <w:p w14:paraId="22829956"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1-10</w:t>
            </w:r>
          </w:p>
        </w:tc>
        <w:tc>
          <w:tcPr>
            <w:tcW w:w="777" w:type="dxa"/>
            <w:tcBorders>
              <w:top w:val="nil"/>
              <w:left w:val="nil"/>
              <w:bottom w:val="nil"/>
              <w:right w:val="nil"/>
            </w:tcBorders>
            <w:shd w:val="clear" w:color="auto" w:fill="auto"/>
            <w:noWrap/>
            <w:hideMark/>
          </w:tcPr>
          <w:p w14:paraId="07412D85"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no</w:t>
            </w:r>
          </w:p>
        </w:tc>
        <w:tc>
          <w:tcPr>
            <w:tcW w:w="733" w:type="dxa"/>
            <w:tcBorders>
              <w:top w:val="nil"/>
              <w:left w:val="nil"/>
              <w:bottom w:val="nil"/>
              <w:right w:val="nil"/>
            </w:tcBorders>
            <w:shd w:val="clear" w:color="auto" w:fill="auto"/>
            <w:noWrap/>
            <w:hideMark/>
          </w:tcPr>
          <w:p w14:paraId="6A7C0069"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no</w:t>
            </w:r>
          </w:p>
        </w:tc>
        <w:tc>
          <w:tcPr>
            <w:tcW w:w="699" w:type="dxa"/>
            <w:tcBorders>
              <w:top w:val="nil"/>
              <w:left w:val="nil"/>
              <w:bottom w:val="nil"/>
              <w:right w:val="nil"/>
            </w:tcBorders>
            <w:shd w:val="clear" w:color="auto" w:fill="auto"/>
            <w:noWrap/>
            <w:hideMark/>
          </w:tcPr>
          <w:p w14:paraId="3228A5B8"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5-14</w:t>
            </w:r>
          </w:p>
        </w:tc>
        <w:tc>
          <w:tcPr>
            <w:tcW w:w="730" w:type="dxa"/>
            <w:tcBorders>
              <w:top w:val="nil"/>
              <w:left w:val="nil"/>
              <w:bottom w:val="nil"/>
              <w:right w:val="nil"/>
            </w:tcBorders>
            <w:shd w:val="clear" w:color="auto" w:fill="auto"/>
            <w:noWrap/>
            <w:hideMark/>
          </w:tcPr>
          <w:p w14:paraId="5C6A5B0F"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yes</w:t>
            </w:r>
          </w:p>
        </w:tc>
        <w:tc>
          <w:tcPr>
            <w:tcW w:w="709" w:type="dxa"/>
            <w:tcBorders>
              <w:top w:val="nil"/>
              <w:left w:val="nil"/>
              <w:bottom w:val="nil"/>
              <w:right w:val="nil"/>
            </w:tcBorders>
            <w:shd w:val="clear" w:color="auto" w:fill="auto"/>
            <w:noWrap/>
            <w:hideMark/>
          </w:tcPr>
          <w:p w14:paraId="773438C5"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no</w:t>
            </w:r>
          </w:p>
        </w:tc>
      </w:tr>
      <w:tr w:rsidR="00F007DA" w:rsidRPr="00F007DA" w14:paraId="52F33108" w14:textId="77777777" w:rsidTr="00F007DA">
        <w:trPr>
          <w:trHeight w:val="600"/>
        </w:trPr>
        <w:tc>
          <w:tcPr>
            <w:tcW w:w="1360" w:type="dxa"/>
            <w:vMerge/>
            <w:tcBorders>
              <w:top w:val="nil"/>
              <w:left w:val="nil"/>
              <w:bottom w:val="nil"/>
              <w:right w:val="nil"/>
            </w:tcBorders>
            <w:vAlign w:val="center"/>
            <w:hideMark/>
          </w:tcPr>
          <w:p w14:paraId="353FD112" w14:textId="77777777" w:rsidR="00F007DA" w:rsidRPr="00F007DA" w:rsidRDefault="00F007DA" w:rsidP="00F007DA">
            <w:pPr>
              <w:rPr>
                <w:rFonts w:ascii="Calibri" w:eastAsia="Times New Roman" w:hAnsi="Calibri"/>
                <w:color w:val="000000"/>
                <w:sz w:val="22"/>
                <w:szCs w:val="22"/>
              </w:rPr>
            </w:pPr>
          </w:p>
        </w:tc>
        <w:tc>
          <w:tcPr>
            <w:tcW w:w="440" w:type="dxa"/>
            <w:tcBorders>
              <w:top w:val="nil"/>
              <w:left w:val="nil"/>
              <w:bottom w:val="nil"/>
              <w:right w:val="nil"/>
            </w:tcBorders>
            <w:shd w:val="clear" w:color="auto" w:fill="auto"/>
            <w:noWrap/>
            <w:hideMark/>
          </w:tcPr>
          <w:p w14:paraId="6C448165" w14:textId="77777777" w:rsidR="00F007DA" w:rsidRPr="00F007DA" w:rsidRDefault="00F007DA" w:rsidP="00F007DA">
            <w:pPr>
              <w:jc w:val="center"/>
              <w:rPr>
                <w:rFonts w:ascii="Calibri" w:eastAsia="Times New Roman" w:hAnsi="Calibri"/>
                <w:color w:val="000000"/>
                <w:sz w:val="22"/>
                <w:szCs w:val="22"/>
              </w:rPr>
            </w:pPr>
            <w:r w:rsidRPr="00F007DA">
              <w:rPr>
                <w:rFonts w:ascii="Calibri" w:eastAsia="Times New Roman" w:hAnsi="Calibri"/>
                <w:color w:val="000000"/>
                <w:sz w:val="22"/>
                <w:szCs w:val="22"/>
              </w:rPr>
              <w:t>29</w:t>
            </w:r>
          </w:p>
        </w:tc>
        <w:tc>
          <w:tcPr>
            <w:tcW w:w="1700" w:type="dxa"/>
            <w:tcBorders>
              <w:top w:val="nil"/>
              <w:left w:val="nil"/>
              <w:bottom w:val="nil"/>
              <w:right w:val="nil"/>
            </w:tcBorders>
            <w:shd w:val="clear" w:color="auto" w:fill="auto"/>
            <w:hideMark/>
          </w:tcPr>
          <w:p w14:paraId="1B24E213"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storage duration</w:t>
            </w:r>
          </w:p>
        </w:tc>
        <w:tc>
          <w:tcPr>
            <w:tcW w:w="771" w:type="dxa"/>
            <w:tcBorders>
              <w:top w:val="nil"/>
              <w:left w:val="nil"/>
              <w:bottom w:val="nil"/>
              <w:right w:val="nil"/>
            </w:tcBorders>
            <w:shd w:val="clear" w:color="auto" w:fill="auto"/>
            <w:noWrap/>
            <w:hideMark/>
          </w:tcPr>
          <w:p w14:paraId="7101B968"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1-3</w:t>
            </w:r>
          </w:p>
        </w:tc>
        <w:tc>
          <w:tcPr>
            <w:tcW w:w="1140" w:type="dxa"/>
            <w:tcBorders>
              <w:top w:val="nil"/>
              <w:left w:val="nil"/>
              <w:bottom w:val="nil"/>
              <w:right w:val="nil"/>
            </w:tcBorders>
            <w:shd w:val="clear" w:color="auto" w:fill="auto"/>
            <w:noWrap/>
            <w:hideMark/>
          </w:tcPr>
          <w:p w14:paraId="6A32C80F" w14:textId="454F9AA9" w:rsidR="00F007DA" w:rsidRPr="00F007DA" w:rsidRDefault="001A13C8" w:rsidP="00F007DA">
            <w:pPr>
              <w:jc w:val="center"/>
              <w:rPr>
                <w:rFonts w:ascii="Cambria" w:eastAsia="Times New Roman" w:hAnsi="Cambria"/>
                <w:sz w:val="22"/>
                <w:szCs w:val="22"/>
              </w:rPr>
            </w:pPr>
            <w:ins w:id="66" w:author="Jeff Beem-Miller" w:date="2021-06-14T19:10:00Z">
              <w:r w:rsidRPr="00F007DA">
                <w:rPr>
                  <w:rFonts w:ascii="Cambria" w:eastAsia="Times New Roman" w:hAnsi="Cambria"/>
                  <w:sz w:val="22"/>
                  <w:szCs w:val="22"/>
                </w:rPr>
                <w:t>1999-2011</w:t>
              </w:r>
            </w:ins>
            <w:del w:id="67" w:author="Jeff Beem-Miller" w:date="2021-06-14T19:10:00Z">
              <w:r w:rsidR="00F007DA" w:rsidRPr="00F007DA" w:rsidDel="001A13C8">
                <w:rPr>
                  <w:rFonts w:ascii="Cambria" w:eastAsia="Times New Roman" w:hAnsi="Cambria"/>
                  <w:sz w:val="22"/>
                  <w:szCs w:val="22"/>
                </w:rPr>
                <w:delText>2018</w:delText>
              </w:r>
            </w:del>
          </w:p>
        </w:tc>
        <w:tc>
          <w:tcPr>
            <w:tcW w:w="1240" w:type="dxa"/>
            <w:tcBorders>
              <w:top w:val="nil"/>
              <w:left w:val="nil"/>
              <w:bottom w:val="nil"/>
              <w:right w:val="nil"/>
            </w:tcBorders>
            <w:shd w:val="clear" w:color="auto" w:fill="auto"/>
            <w:hideMark/>
          </w:tcPr>
          <w:p w14:paraId="3931DC43"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2009, 2018</w:t>
            </w:r>
          </w:p>
        </w:tc>
        <w:tc>
          <w:tcPr>
            <w:tcW w:w="1320" w:type="dxa"/>
            <w:tcBorders>
              <w:top w:val="nil"/>
              <w:left w:val="nil"/>
              <w:bottom w:val="nil"/>
              <w:right w:val="nil"/>
            </w:tcBorders>
            <w:shd w:val="clear" w:color="auto" w:fill="auto"/>
            <w:noWrap/>
            <w:hideMark/>
          </w:tcPr>
          <w:p w14:paraId="48DBD6FF"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&lt;1</w:t>
            </w:r>
          </w:p>
        </w:tc>
        <w:tc>
          <w:tcPr>
            <w:tcW w:w="1320" w:type="dxa"/>
            <w:tcBorders>
              <w:top w:val="nil"/>
              <w:left w:val="nil"/>
              <w:bottom w:val="nil"/>
              <w:right w:val="nil"/>
            </w:tcBorders>
            <w:shd w:val="clear" w:color="auto" w:fill="auto"/>
            <w:noWrap/>
            <w:hideMark/>
          </w:tcPr>
          <w:p w14:paraId="34D3DA9D"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18-95 (17)</w:t>
            </w:r>
          </w:p>
        </w:tc>
        <w:tc>
          <w:tcPr>
            <w:tcW w:w="753" w:type="dxa"/>
            <w:tcBorders>
              <w:top w:val="nil"/>
              <w:left w:val="nil"/>
              <w:bottom w:val="nil"/>
              <w:right w:val="nil"/>
            </w:tcBorders>
            <w:shd w:val="clear" w:color="auto" w:fill="auto"/>
            <w:noWrap/>
            <w:hideMark/>
          </w:tcPr>
          <w:p w14:paraId="3E769B0B"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w:t>
            </w:r>
          </w:p>
        </w:tc>
        <w:tc>
          <w:tcPr>
            <w:tcW w:w="777" w:type="dxa"/>
            <w:tcBorders>
              <w:top w:val="nil"/>
              <w:left w:val="nil"/>
              <w:bottom w:val="nil"/>
              <w:right w:val="nil"/>
            </w:tcBorders>
            <w:shd w:val="clear" w:color="auto" w:fill="auto"/>
            <w:noWrap/>
            <w:hideMark/>
          </w:tcPr>
          <w:p w14:paraId="6726BEF3"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w:t>
            </w:r>
          </w:p>
        </w:tc>
        <w:tc>
          <w:tcPr>
            <w:tcW w:w="733" w:type="dxa"/>
            <w:tcBorders>
              <w:top w:val="nil"/>
              <w:left w:val="nil"/>
              <w:bottom w:val="nil"/>
              <w:right w:val="nil"/>
            </w:tcBorders>
            <w:shd w:val="clear" w:color="auto" w:fill="auto"/>
            <w:noWrap/>
            <w:hideMark/>
          </w:tcPr>
          <w:p w14:paraId="547854D5"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w:t>
            </w:r>
          </w:p>
        </w:tc>
        <w:tc>
          <w:tcPr>
            <w:tcW w:w="699" w:type="dxa"/>
            <w:tcBorders>
              <w:top w:val="nil"/>
              <w:left w:val="nil"/>
              <w:bottom w:val="nil"/>
              <w:right w:val="nil"/>
            </w:tcBorders>
            <w:shd w:val="clear" w:color="auto" w:fill="auto"/>
            <w:noWrap/>
            <w:hideMark/>
          </w:tcPr>
          <w:p w14:paraId="275B4014"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5-45</w:t>
            </w:r>
          </w:p>
        </w:tc>
        <w:tc>
          <w:tcPr>
            <w:tcW w:w="730" w:type="dxa"/>
            <w:tcBorders>
              <w:top w:val="nil"/>
              <w:left w:val="nil"/>
              <w:bottom w:val="nil"/>
              <w:right w:val="nil"/>
            </w:tcBorders>
            <w:shd w:val="clear" w:color="auto" w:fill="auto"/>
            <w:noWrap/>
            <w:hideMark/>
          </w:tcPr>
          <w:p w14:paraId="72B60ACA"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yes</w:t>
            </w:r>
          </w:p>
        </w:tc>
        <w:tc>
          <w:tcPr>
            <w:tcW w:w="709" w:type="dxa"/>
            <w:tcBorders>
              <w:top w:val="nil"/>
              <w:left w:val="nil"/>
              <w:bottom w:val="nil"/>
              <w:right w:val="nil"/>
            </w:tcBorders>
            <w:shd w:val="clear" w:color="auto" w:fill="auto"/>
            <w:noWrap/>
            <w:hideMark/>
          </w:tcPr>
          <w:p w14:paraId="4CC8EB2E" w14:textId="77777777" w:rsidR="00F007DA" w:rsidRPr="00F007DA" w:rsidRDefault="00F007DA" w:rsidP="00F007DA">
            <w:pPr>
              <w:jc w:val="center"/>
              <w:rPr>
                <w:rFonts w:ascii="Cambria" w:eastAsia="Times New Roman" w:hAnsi="Cambria"/>
                <w:sz w:val="22"/>
                <w:szCs w:val="22"/>
              </w:rPr>
            </w:pPr>
            <w:r w:rsidRPr="00F007DA">
              <w:rPr>
                <w:rFonts w:ascii="Cambria" w:eastAsia="Times New Roman" w:hAnsi="Cambria"/>
                <w:sz w:val="22"/>
                <w:szCs w:val="22"/>
              </w:rPr>
              <w:t>no</w:t>
            </w:r>
          </w:p>
        </w:tc>
      </w:tr>
    </w:tbl>
    <w:p w14:paraId="63F355D5" w14:textId="7DA8DE79" w:rsidR="00F007DA" w:rsidRDefault="00F007DA" w:rsidP="0031692F">
      <w:pPr>
        <w:pStyle w:val="Normal1"/>
        <w:spacing w:before="120" w:line="360" w:lineRule="auto"/>
        <w:rPr>
          <w:rFonts w:ascii="Times New Roman" w:hAnsi="Times New Roman" w:cs="Times New Roman"/>
          <w:sz w:val="20"/>
          <w:szCs w:val="20"/>
          <w:lang w:val="en-US"/>
        </w:rPr>
        <w:sectPr w:rsidR="00F007DA" w:rsidSect="00F007DA">
          <w:pgSz w:w="15840" w:h="12240" w:orient="landscape"/>
          <w:pgMar w:top="1440" w:right="1440" w:bottom="1440" w:left="1440" w:header="432" w:footer="720" w:gutter="0"/>
          <w:lnNumType w:countBy="1" w:restart="continuous"/>
          <w:cols w:space="720"/>
          <w:docGrid w:linePitch="360"/>
        </w:sectPr>
      </w:pPr>
      <w:r w:rsidRPr="00377652">
        <w:rPr>
          <w:rFonts w:ascii="Times New Roman" w:hAnsi="Times New Roman" w:cs="Times New Roman"/>
          <w:sz w:val="20"/>
          <w:szCs w:val="20"/>
          <w:lang w:val="en-US"/>
        </w:rPr>
        <w:t>*Laboratory incubation replicates. ** Min. and max. values given for control samples, with standard deviations in parentheses. Initial moisture content for treatment samples was &lt;1% following air-drying. Moisture content was adjusted to 60% of water holding capacity for all Experiment 1 and Experiment 2 samples (Methods), but as WHC was not determined for all of Experiment 3 samples the gravimetric (</w:t>
      </w:r>
      <w:proofErr w:type="spellStart"/>
      <w:r w:rsidRPr="00377652">
        <w:rPr>
          <w:rFonts w:ascii="Times New Roman" w:hAnsi="Times New Roman" w:cs="Times New Roman"/>
          <w:sz w:val="20"/>
          <w:szCs w:val="20"/>
          <w:lang w:val="en-US"/>
        </w:rPr>
        <w:t>grav</w:t>
      </w:r>
      <w:proofErr w:type="spellEnd"/>
      <w:r w:rsidRPr="00377652">
        <w:rPr>
          <w:rFonts w:ascii="Times New Roman" w:hAnsi="Times New Roman" w:cs="Times New Roman"/>
          <w:sz w:val="20"/>
          <w:szCs w:val="20"/>
          <w:lang w:val="en-US"/>
        </w:rPr>
        <w:t>) data is provided instead. *** First enclosure period duration range is only taken from a subset of the samples where it was explicitly reported (n = 4, Hopkins et al.</w:t>
      </w:r>
      <w:ins w:id="68" w:author="Jeff Beem-Miller" w:date="2021-06-14T15:51:00Z">
        <w:r w:rsidR="00AB2DF2">
          <w:rPr>
            <w:rFonts w:ascii="Times New Roman" w:hAnsi="Times New Roman" w:cs="Times New Roman"/>
            <w:sz w:val="20"/>
            <w:szCs w:val="20"/>
            <w:lang w:val="en-US"/>
          </w:rPr>
          <w:t>,</w:t>
        </w:r>
      </w:ins>
      <w:r w:rsidRPr="00377652">
        <w:rPr>
          <w:rFonts w:ascii="Times New Roman" w:hAnsi="Times New Roman" w:cs="Times New Roman"/>
          <w:sz w:val="20"/>
          <w:szCs w:val="20"/>
          <w:lang w:val="en-US"/>
        </w:rPr>
        <w:t xml:space="preserve"> 2012 and </w:t>
      </w:r>
      <w:proofErr w:type="spellStart"/>
      <w:r w:rsidRPr="00377652">
        <w:rPr>
          <w:rFonts w:ascii="Times New Roman" w:hAnsi="Times New Roman" w:cs="Times New Roman"/>
          <w:sz w:val="20"/>
          <w:szCs w:val="20"/>
          <w:lang w:val="en-US"/>
        </w:rPr>
        <w:t>Koarashi</w:t>
      </w:r>
      <w:proofErr w:type="spellEnd"/>
      <w:r w:rsidRPr="00377652">
        <w:rPr>
          <w:rFonts w:ascii="Times New Roman" w:hAnsi="Times New Roman" w:cs="Times New Roman"/>
          <w:sz w:val="20"/>
          <w:szCs w:val="20"/>
          <w:lang w:val="en-US"/>
        </w:rPr>
        <w:t xml:space="preserve"> et al.</w:t>
      </w:r>
      <w:ins w:id="69" w:author="Jeff Beem-Miller" w:date="2021-06-14T15:51:00Z">
        <w:r w:rsidR="00AB2DF2">
          <w:rPr>
            <w:rFonts w:ascii="Times New Roman" w:hAnsi="Times New Roman" w:cs="Times New Roman"/>
            <w:sz w:val="20"/>
            <w:szCs w:val="20"/>
            <w:lang w:val="en-US"/>
          </w:rPr>
          <w:t>,</w:t>
        </w:r>
      </w:ins>
      <w:r w:rsidRPr="00377652">
        <w:rPr>
          <w:rFonts w:ascii="Times New Roman" w:hAnsi="Times New Roman" w:cs="Times New Roman"/>
          <w:sz w:val="20"/>
          <w:szCs w:val="20"/>
          <w:lang w:val="en-US"/>
        </w:rPr>
        <w:t xml:space="preserve"> 2012). The duration was reported as an estimate </w:t>
      </w:r>
      <w:r>
        <w:rPr>
          <w:rFonts w:ascii="Times New Roman" w:hAnsi="Times New Roman" w:cs="Times New Roman"/>
          <w:sz w:val="20"/>
          <w:szCs w:val="20"/>
          <w:lang w:val="en-US"/>
        </w:rPr>
        <w:t>for some samples (1 week, n = 20</w:t>
      </w:r>
      <w:r w:rsidRPr="00377652">
        <w:rPr>
          <w:rFonts w:ascii="Times New Roman" w:hAnsi="Times New Roman" w:cs="Times New Roman"/>
          <w:sz w:val="20"/>
          <w:szCs w:val="20"/>
          <w:lang w:val="en-US"/>
        </w:rPr>
        <w:t>, Cisneros et al.</w:t>
      </w:r>
      <w:ins w:id="70" w:author="Jeff Beem-Miller" w:date="2021-06-14T15:51:00Z">
        <w:r w:rsidR="00AB2DF2">
          <w:rPr>
            <w:rFonts w:ascii="Times New Roman" w:hAnsi="Times New Roman" w:cs="Times New Roman"/>
            <w:sz w:val="20"/>
            <w:szCs w:val="20"/>
            <w:lang w:val="en-US"/>
          </w:rPr>
          <w:t>,</w:t>
        </w:r>
      </w:ins>
      <w:r w:rsidRPr="00377652">
        <w:rPr>
          <w:rFonts w:ascii="Times New Roman" w:hAnsi="Times New Roman" w:cs="Times New Roman"/>
          <w:sz w:val="20"/>
          <w:szCs w:val="20"/>
          <w:lang w:val="en-US"/>
        </w:rPr>
        <w:t xml:space="preserve"> 200</w:t>
      </w:r>
      <w:ins w:id="71" w:author="Jeff Beem-Miller" w:date="2021-06-14T16:05:00Z">
        <w:r w:rsidR="00ED6316">
          <w:rPr>
            <w:rFonts w:ascii="Times New Roman" w:hAnsi="Times New Roman" w:cs="Times New Roman"/>
            <w:sz w:val="20"/>
            <w:szCs w:val="20"/>
            <w:lang w:val="en-US"/>
          </w:rPr>
          <w:t>6</w:t>
        </w:r>
      </w:ins>
      <w:del w:id="72" w:author="Jeff Beem-Miller" w:date="2021-06-14T16:05:00Z">
        <w:r w:rsidRPr="00377652" w:rsidDel="00ED6316">
          <w:rPr>
            <w:rFonts w:ascii="Times New Roman" w:hAnsi="Times New Roman" w:cs="Times New Roman"/>
            <w:sz w:val="20"/>
            <w:szCs w:val="20"/>
            <w:lang w:val="en-US"/>
          </w:rPr>
          <w:delText>5</w:delText>
        </w:r>
      </w:del>
      <w:r w:rsidRPr="00377652">
        <w:rPr>
          <w:rFonts w:ascii="Times New Roman" w:hAnsi="Times New Roman" w:cs="Times New Roman"/>
          <w:sz w:val="20"/>
          <w:szCs w:val="20"/>
          <w:lang w:val="en-US"/>
        </w:rPr>
        <w:t xml:space="preserve">) or not reported at all for other samples (n = 4, </w:t>
      </w:r>
      <w:proofErr w:type="spellStart"/>
      <w:r w:rsidRPr="00377652">
        <w:rPr>
          <w:rFonts w:ascii="Times New Roman" w:hAnsi="Times New Roman" w:cs="Times New Roman"/>
          <w:sz w:val="20"/>
          <w:szCs w:val="20"/>
          <w:lang w:val="en-US"/>
        </w:rPr>
        <w:t>Gaudinski</w:t>
      </w:r>
      <w:proofErr w:type="spellEnd"/>
      <w:r w:rsidRPr="00377652">
        <w:rPr>
          <w:rFonts w:ascii="Times New Roman" w:hAnsi="Times New Roman" w:cs="Times New Roman"/>
          <w:sz w:val="20"/>
          <w:szCs w:val="20"/>
          <w:lang w:val="en-US"/>
        </w:rPr>
        <w:t xml:space="preserve"> et al.</w:t>
      </w:r>
      <w:ins w:id="73" w:author="Jeff Beem-Miller" w:date="2021-06-14T15:51:00Z">
        <w:r w:rsidR="00AB2DF2">
          <w:rPr>
            <w:rFonts w:ascii="Times New Roman" w:hAnsi="Times New Roman" w:cs="Times New Roman"/>
            <w:sz w:val="20"/>
            <w:szCs w:val="20"/>
            <w:lang w:val="en-US"/>
          </w:rPr>
          <w:t>,</w:t>
        </w:r>
      </w:ins>
      <w:r w:rsidRPr="00377652">
        <w:rPr>
          <w:rFonts w:ascii="Times New Roman" w:hAnsi="Times New Roman" w:cs="Times New Roman"/>
          <w:sz w:val="20"/>
          <w:szCs w:val="20"/>
          <w:lang w:val="en-US"/>
        </w:rPr>
        <w:t xml:space="preserve"> 2000). ∆</w:t>
      </w:r>
      <w:r w:rsidRPr="00377652">
        <w:rPr>
          <w:rFonts w:ascii="Times New Roman" w:hAnsi="Times New Roman" w:cs="Times New Roman"/>
          <w:sz w:val="20"/>
          <w:szCs w:val="20"/>
          <w:vertAlign w:val="superscript"/>
          <w:lang w:val="en-US"/>
        </w:rPr>
        <w:t>14</w:t>
      </w:r>
      <w:r w:rsidRPr="00377652">
        <w:rPr>
          <w:rFonts w:ascii="Times New Roman" w:hAnsi="Times New Roman" w:cs="Times New Roman"/>
          <w:sz w:val="20"/>
          <w:szCs w:val="20"/>
          <w:lang w:val="en-US"/>
        </w:rPr>
        <w:t>C-CO</w:t>
      </w:r>
      <w:r w:rsidRPr="00377652">
        <w:rPr>
          <w:rFonts w:ascii="Times New Roman" w:hAnsi="Times New Roman" w:cs="Times New Roman"/>
          <w:sz w:val="20"/>
          <w:szCs w:val="20"/>
          <w:vertAlign w:val="subscript"/>
          <w:lang w:val="en-US"/>
        </w:rPr>
        <w:t>2</w:t>
      </w:r>
      <w:r w:rsidRPr="00377652">
        <w:rPr>
          <w:rFonts w:ascii="Times New Roman" w:hAnsi="Times New Roman" w:cs="Times New Roman"/>
          <w:sz w:val="20"/>
          <w:szCs w:val="20"/>
          <w:lang w:val="en-US"/>
        </w:rPr>
        <w:t xml:space="preserve"> and respiration rates from the first enclosure period were only measured for 2 of the 29 control-3 samples (</w:t>
      </w:r>
      <w:proofErr w:type="spellStart"/>
      <w:r w:rsidRPr="00377652">
        <w:rPr>
          <w:rFonts w:ascii="Times New Roman" w:hAnsi="Times New Roman" w:cs="Times New Roman"/>
          <w:sz w:val="20"/>
          <w:szCs w:val="20"/>
          <w:lang w:val="en-US"/>
        </w:rPr>
        <w:t>Koarashi</w:t>
      </w:r>
      <w:proofErr w:type="spellEnd"/>
      <w:r w:rsidRPr="00377652">
        <w:rPr>
          <w:rFonts w:ascii="Times New Roman" w:hAnsi="Times New Roman" w:cs="Times New Roman"/>
          <w:sz w:val="20"/>
          <w:szCs w:val="20"/>
          <w:lang w:val="en-US"/>
        </w:rPr>
        <w:t xml:space="preserve"> et al. 2012). As we did not find significant differences between ∆</w:t>
      </w:r>
      <w:r w:rsidRPr="00377652">
        <w:rPr>
          <w:rFonts w:ascii="Times New Roman" w:hAnsi="Times New Roman" w:cs="Times New Roman"/>
          <w:sz w:val="20"/>
          <w:szCs w:val="20"/>
          <w:vertAlign w:val="superscript"/>
          <w:lang w:val="en-US"/>
        </w:rPr>
        <w:t>14</w:t>
      </w:r>
      <w:r w:rsidRPr="00377652">
        <w:rPr>
          <w:rFonts w:ascii="Times New Roman" w:hAnsi="Times New Roman" w:cs="Times New Roman"/>
          <w:sz w:val="20"/>
          <w:szCs w:val="20"/>
          <w:lang w:val="en-US"/>
        </w:rPr>
        <w:t>C-CO</w:t>
      </w:r>
      <w:r w:rsidRPr="00377652">
        <w:rPr>
          <w:rFonts w:ascii="Times New Roman" w:hAnsi="Times New Roman" w:cs="Times New Roman"/>
          <w:sz w:val="20"/>
          <w:szCs w:val="20"/>
          <w:vertAlign w:val="subscript"/>
          <w:lang w:val="en-US"/>
        </w:rPr>
        <w:t>2</w:t>
      </w:r>
      <w:r w:rsidRPr="00377652">
        <w:rPr>
          <w:rFonts w:ascii="Times New Roman" w:hAnsi="Times New Roman" w:cs="Times New Roman"/>
          <w:sz w:val="20"/>
          <w:szCs w:val="20"/>
          <w:lang w:val="en-US"/>
        </w:rPr>
        <w:t xml:space="preserve"> of the 1</w:t>
      </w:r>
      <w:r w:rsidRPr="00377652">
        <w:rPr>
          <w:rFonts w:ascii="Times New Roman" w:hAnsi="Times New Roman" w:cs="Times New Roman"/>
          <w:sz w:val="20"/>
          <w:szCs w:val="20"/>
          <w:vertAlign w:val="superscript"/>
          <w:lang w:val="en-US"/>
        </w:rPr>
        <w:t>st</w:t>
      </w:r>
      <w:r w:rsidRPr="00377652">
        <w:rPr>
          <w:rFonts w:ascii="Times New Roman" w:hAnsi="Times New Roman" w:cs="Times New Roman"/>
          <w:sz w:val="20"/>
          <w:szCs w:val="20"/>
          <w:lang w:val="en-US"/>
        </w:rPr>
        <w:t xml:space="preserve"> and 2</w:t>
      </w:r>
      <w:r w:rsidRPr="00377652">
        <w:rPr>
          <w:rFonts w:ascii="Times New Roman" w:hAnsi="Times New Roman" w:cs="Times New Roman"/>
          <w:sz w:val="20"/>
          <w:szCs w:val="20"/>
          <w:vertAlign w:val="superscript"/>
          <w:lang w:val="en-US"/>
        </w:rPr>
        <w:t>nd</w:t>
      </w:r>
      <w:r w:rsidRPr="00377652">
        <w:rPr>
          <w:rFonts w:ascii="Times New Roman" w:hAnsi="Times New Roman" w:cs="Times New Roman"/>
          <w:sz w:val="20"/>
          <w:szCs w:val="20"/>
          <w:lang w:val="en-US"/>
        </w:rPr>
        <w:t xml:space="preserve"> enclosure periods (Results), we decided to incubate the storage duration samples in Experiment 3 for single enclosure period in order to better</w:t>
      </w:r>
      <w:r>
        <w:rPr>
          <w:rFonts w:ascii="Times New Roman" w:hAnsi="Times New Roman" w:cs="Times New Roman"/>
          <w:sz w:val="20"/>
          <w:szCs w:val="20"/>
          <w:lang w:val="en-US"/>
        </w:rPr>
        <w:t xml:space="preserve"> control the total amount of </w:t>
      </w:r>
      <w:r w:rsidRPr="00377652">
        <w:rPr>
          <w:rFonts w:ascii="Times New Roman" w:hAnsi="Times New Roman" w:cs="Times New Roman"/>
          <w:sz w:val="20"/>
          <w:szCs w:val="20"/>
          <w:lang w:val="en-US"/>
        </w:rPr>
        <w:t>CO</w:t>
      </w:r>
      <w:r w:rsidRPr="00377652">
        <w:rPr>
          <w:rFonts w:ascii="Times New Roman" w:hAnsi="Times New Roman" w:cs="Times New Roman"/>
          <w:sz w:val="20"/>
          <w:szCs w:val="20"/>
          <w:vertAlign w:val="subscript"/>
          <w:lang w:val="en-US"/>
        </w:rPr>
        <w:t>2</w:t>
      </w:r>
      <w:r>
        <w:rPr>
          <w:rFonts w:ascii="Times New Roman" w:hAnsi="Times New Roman" w:cs="Times New Roman"/>
          <w:sz w:val="20"/>
          <w:szCs w:val="20"/>
          <w:lang w:val="en-US"/>
        </w:rPr>
        <w:t xml:space="preserve"> respired.</w:t>
      </w:r>
    </w:p>
    <w:p w14:paraId="247E7684" w14:textId="74BFA7BC" w:rsidR="00871B62" w:rsidRPr="003E3AC8" w:rsidRDefault="005D3C8F" w:rsidP="00871B62">
      <w:pPr>
        <w:pStyle w:val="Normal1"/>
        <w:spacing w:before="120" w:line="360" w:lineRule="auto"/>
        <w:rPr>
          <w:rFonts w:ascii="Times New Roman" w:eastAsiaTheme="minorEastAsia" w:hAnsi="Times New Roman" w:cs="Times New Roman"/>
          <w:sz w:val="24"/>
          <w:szCs w:val="24"/>
        </w:rPr>
      </w:pPr>
      <w:r w:rsidRPr="0038443F">
        <w:rPr>
          <w:rFonts w:ascii="Times New Roman" w:eastAsiaTheme="minorEastAsia" w:hAnsi="Times New Roman" w:cs="Times New Roman"/>
          <w:sz w:val="24"/>
          <w:szCs w:val="24"/>
        </w:rPr>
        <w:lastRenderedPageBreak/>
        <w:t>were replicated</w:t>
      </w:r>
      <w:r>
        <w:rPr>
          <w:rFonts w:ascii="Times New Roman" w:eastAsiaTheme="minorEastAsia" w:hAnsi="Times New Roman" w:cs="Times New Roman"/>
          <w:sz w:val="24"/>
          <w:szCs w:val="24"/>
        </w:rPr>
        <w:t>. For samples that were not replicated we used the mean of the replicate variance measured across all samples. We calculated mean differences between control and treatment</w:t>
      </w:r>
      <w:ins w:id="74" w:author="Jeff Beem-Miller" w:date="2021-06-13T20:52:00Z">
        <w:r>
          <w:rPr>
            <w:rFonts w:ascii="Times New Roman" w:eastAsiaTheme="minorEastAsia" w:hAnsi="Times New Roman" w:cs="Times New Roman"/>
            <w:sz w:val="24"/>
            <w:szCs w:val="24"/>
          </w:rPr>
          <w:t xml:space="preserve"> </w:t>
        </w:r>
      </w:ins>
      <w:r w:rsidR="003E3AC8">
        <w:rPr>
          <w:rFonts w:ascii="Times New Roman" w:eastAsiaTheme="minorEastAsia" w:hAnsi="Times New Roman" w:cs="Times New Roman"/>
          <w:sz w:val="24"/>
          <w:szCs w:val="24"/>
        </w:rPr>
        <w:t xml:space="preserve">samples and the variance of this mean difference, and then determined the pooled mean and variances. We calculated pooled statistics separately for forest and grassland soils in </w:t>
      </w:r>
      <w:r w:rsidR="00871B62" w:rsidRPr="0038443F">
        <w:rPr>
          <w:rFonts w:ascii="Times New Roman" w:eastAsiaTheme="minorEastAsia" w:hAnsi="Times New Roman" w:cs="Times New Roman"/>
          <w:sz w:val="24"/>
          <w:szCs w:val="24"/>
        </w:rPr>
        <w:t>Experiment</w:t>
      </w:r>
      <w:r w:rsidR="003E3AC8">
        <w:rPr>
          <w:rFonts w:ascii="Times New Roman" w:eastAsiaTheme="minorEastAsia" w:hAnsi="Times New Roman" w:cs="Times New Roman"/>
          <w:sz w:val="24"/>
          <w:szCs w:val="24"/>
        </w:rPr>
        <w:t>s</w:t>
      </w:r>
      <w:r w:rsidR="00871B62" w:rsidRPr="0038443F">
        <w:rPr>
          <w:rFonts w:ascii="Times New Roman" w:eastAsiaTheme="minorEastAsia" w:hAnsi="Times New Roman" w:cs="Times New Roman"/>
          <w:sz w:val="24"/>
          <w:szCs w:val="24"/>
        </w:rPr>
        <w:t xml:space="preserve"> 1 and </w:t>
      </w:r>
      <w:r w:rsidR="003E3AC8">
        <w:rPr>
          <w:rFonts w:ascii="Times New Roman" w:eastAsiaTheme="minorEastAsia" w:hAnsi="Times New Roman" w:cs="Times New Roman"/>
          <w:sz w:val="24"/>
          <w:szCs w:val="24"/>
        </w:rPr>
        <w:t xml:space="preserve">2, but </w:t>
      </w:r>
      <w:r w:rsidR="00871B62" w:rsidRPr="0038443F">
        <w:rPr>
          <w:rFonts w:ascii="Times New Roman" w:eastAsiaTheme="minorEastAsia" w:hAnsi="Times New Roman" w:cs="Times New Roman"/>
          <w:sz w:val="24"/>
          <w:szCs w:val="24"/>
        </w:rPr>
        <w:t>pooled across</w:t>
      </w:r>
      <w:r w:rsidR="003E3AC8">
        <w:rPr>
          <w:rFonts w:ascii="Times New Roman" w:eastAsiaTheme="minorEastAsia" w:hAnsi="Times New Roman" w:cs="Times New Roman"/>
          <w:sz w:val="24"/>
          <w:szCs w:val="24"/>
        </w:rPr>
        <w:t xml:space="preserve"> ecosystem type for Experiment 3 as t</w:t>
      </w:r>
      <w:r w:rsidR="00871B62">
        <w:rPr>
          <w:rFonts w:ascii="Times New Roman" w:eastAsia="Arial Unicode MS" w:hAnsi="Times New Roman" w:cs="Times New Roman"/>
          <w:sz w:val="24"/>
          <w:szCs w:val="24"/>
        </w:rPr>
        <w:t xml:space="preserve">he direction of trend was the same for both forest and grassland soils </w:t>
      </w:r>
      <w:r w:rsidR="003E3AC8">
        <w:rPr>
          <w:rFonts w:ascii="Times New Roman" w:eastAsia="Arial Unicode MS" w:hAnsi="Times New Roman" w:cs="Times New Roman"/>
          <w:sz w:val="24"/>
          <w:szCs w:val="24"/>
        </w:rPr>
        <w:t xml:space="preserve">in Experiment 3 </w:t>
      </w:r>
      <w:r w:rsidR="00871B62">
        <w:rPr>
          <w:rFonts w:ascii="Times New Roman" w:eastAsia="Arial Unicode MS" w:hAnsi="Times New Roman" w:cs="Times New Roman"/>
          <w:sz w:val="24"/>
          <w:szCs w:val="24"/>
        </w:rPr>
        <w:t>and we only had a limited number of grassland soils (n = 3)</w:t>
      </w:r>
      <w:r w:rsidR="00871B62">
        <w:rPr>
          <w:rFonts w:ascii="AppleSystemUIFont" w:eastAsiaTheme="minorEastAsia" w:hAnsi="AppleSystemUIFont" w:cs="AppleSystemUIFont"/>
          <w:color w:val="353535"/>
          <w:sz w:val="24"/>
          <w:szCs w:val="24"/>
        </w:rPr>
        <w:t xml:space="preserve">. </w:t>
      </w:r>
    </w:p>
    <w:p w14:paraId="2295729B" w14:textId="77777777" w:rsidR="00871B62" w:rsidRPr="00677C7D" w:rsidRDefault="00871B62" w:rsidP="00871B62">
      <w:pPr>
        <w:pStyle w:val="Normal1"/>
        <w:spacing w:before="120" w:line="360" w:lineRule="auto"/>
        <w:rPr>
          <w:rFonts w:ascii="Times New Roman" w:hAnsi="Times New Roman" w:cs="Times New Roman"/>
          <w:sz w:val="24"/>
          <w:szCs w:val="24"/>
        </w:rPr>
      </w:pPr>
      <w:r w:rsidRPr="0038443F">
        <w:rPr>
          <w:rFonts w:ascii="Times New Roman" w:eastAsiaTheme="minorEastAsia" w:hAnsi="Times New Roman" w:cs="Times New Roman"/>
          <w:sz w:val="24"/>
          <w:szCs w:val="24"/>
        </w:rPr>
        <w:t>The pooled mean is simply the average of the individual sample means weighted by the number of replicates. We determined the pooled variance (</w:t>
      </w:r>
      <w:r w:rsidRPr="0038443F">
        <w:rPr>
          <w:rFonts w:ascii="Times New Roman" w:eastAsiaTheme="minorEastAsia" w:hAnsi="Times New Roman" w:cs="Times New Roman"/>
          <w:b/>
          <w:sz w:val="24"/>
          <w:szCs w:val="24"/>
        </w:rPr>
        <w:t>Eq. 1</w:t>
      </w:r>
      <w:r w:rsidRPr="0038443F">
        <w:rPr>
          <w:rFonts w:ascii="Times New Roman" w:eastAsiaTheme="minorEastAsia" w:hAnsi="Times New Roman" w:cs="Times New Roman"/>
          <w:sz w:val="24"/>
          <w:szCs w:val="24"/>
        </w:rPr>
        <w:t xml:space="preserve">) using the method of O’Neil (2014), which takes into account both sampled and unsampled variance for a finite population. We used this variance to determine 95% confidence intervals around the pooled mean difference, which we deemed significant if the confidence interval did not overlap zero. </w:t>
      </w:r>
    </w:p>
    <w:p w14:paraId="5A5A772E" w14:textId="77777777" w:rsidR="00871B62" w:rsidRPr="00D9033E" w:rsidRDefault="00871B62" w:rsidP="00871B62">
      <w:pPr>
        <w:pStyle w:val="Normal1"/>
        <w:spacing w:before="120" w:line="360" w:lineRule="auto"/>
        <w:rPr>
          <w:rFonts w:ascii="AppleSystemUIFont" w:eastAsiaTheme="minorEastAsia" w:hAnsi="AppleSystemUIFont" w:cs="AppleSystemUIFont"/>
          <w:b/>
          <w:color w:val="353535"/>
          <w:sz w:val="24"/>
          <w:szCs w:val="24"/>
        </w:rPr>
      </w:pPr>
      <w:r w:rsidRPr="00D9033E">
        <w:rPr>
          <w:rFonts w:ascii="AppleSystemUIFont" w:eastAsiaTheme="minorEastAsia" w:hAnsi="AppleSystemUIFont" w:cs="AppleSystemUIFont"/>
          <w:b/>
          <w:color w:val="353535"/>
          <w:sz w:val="24"/>
          <w:szCs w:val="24"/>
        </w:rPr>
        <w:t>Eq. 1</w:t>
      </w:r>
    </w:p>
    <w:p w14:paraId="5B9AF581" w14:textId="77777777" w:rsidR="00871B62" w:rsidRPr="006D60A4" w:rsidRDefault="00A25474" w:rsidP="00871B62">
      <w:pPr>
        <w:pStyle w:val="Normal1"/>
        <w:spacing w:before="120" w:line="360" w:lineRule="auto"/>
        <w:rPr>
          <w:rFonts w:ascii="AppleSystemUIFont" w:eastAsiaTheme="minorEastAsia" w:hAnsi="AppleSystemUIFont" w:cs="AppleSystemUIFont"/>
          <w:color w:val="353535"/>
          <w:sz w:val="24"/>
          <w:szCs w:val="24"/>
        </w:rPr>
      </w:pPr>
      <m:oMathPara>
        <m:oMath>
          <m:sSub>
            <m:sSubPr>
              <m:ctrlPr>
                <w:rPr>
                  <w:rFonts w:ascii="Cambria Math" w:eastAsiaTheme="minorEastAsia" w:hAnsi="Cambria Math" w:cs="AppleSystemUIFont"/>
                  <w:i/>
                  <w:color w:val="353535"/>
                  <w:sz w:val="24"/>
                  <w:szCs w:val="24"/>
                </w:rPr>
              </m:ctrlPr>
            </m:sSubPr>
            <m:e>
              <m:sSup>
                <m:sSupPr>
                  <m:ctrlPr>
                    <w:rPr>
                      <w:rFonts w:ascii="Cambria Math" w:eastAsiaTheme="minorEastAsia" w:hAnsi="Cambria Math" w:cs="AppleSystemUIFont"/>
                      <w:i/>
                      <w:color w:val="353535"/>
                      <w:sz w:val="24"/>
                      <w:szCs w:val="24"/>
                    </w:rPr>
                  </m:ctrlPr>
                </m:sSupPr>
                <m:e>
                  <m:r>
                    <w:rPr>
                      <w:rFonts w:ascii="Cambria Math" w:eastAsiaTheme="minorEastAsia" w:hAnsi="Cambria Math" w:cs="AppleSystemUIFont"/>
                      <w:color w:val="353535"/>
                      <w:sz w:val="24"/>
                      <w:szCs w:val="24"/>
                    </w:rPr>
                    <m:t>S</m:t>
                  </m:r>
                </m:e>
                <m:sup>
                  <m:r>
                    <w:rPr>
                      <w:rFonts w:ascii="Cambria Math" w:eastAsiaTheme="minorEastAsia" w:hAnsi="Cambria Math" w:cs="AppleSystemUIFont"/>
                      <w:color w:val="353535"/>
                      <w:sz w:val="24"/>
                      <w:szCs w:val="24"/>
                    </w:rPr>
                    <m:t>2</m:t>
                  </m:r>
                </m:sup>
              </m:sSup>
            </m:e>
            <m:sub>
              <m:r>
                <w:rPr>
                  <w:rFonts w:ascii="Cambria Math" w:eastAsiaTheme="minorEastAsia" w:hAnsi="Cambria Math" w:cs="AppleSystemUIFont"/>
                  <w:color w:val="353535"/>
                  <w:sz w:val="24"/>
                  <w:szCs w:val="24"/>
                </w:rPr>
                <m:t>N</m:t>
              </m:r>
            </m:sub>
          </m:sSub>
          <m:r>
            <w:rPr>
              <w:rFonts w:ascii="Cambria Math" w:eastAsiaTheme="minorEastAsia" w:hAnsi="Cambria Math" w:cs="AppleSystemUIFont"/>
              <w:color w:val="353535"/>
              <w:sz w:val="24"/>
              <w:szCs w:val="24"/>
            </w:rPr>
            <m:t>=</m:t>
          </m:r>
          <m:f>
            <m:fPr>
              <m:ctrlPr>
                <w:rPr>
                  <w:rFonts w:ascii="Cambria Math" w:eastAsiaTheme="minorEastAsia" w:hAnsi="Cambria Math" w:cs="AppleSystemUIFont"/>
                  <w:i/>
                  <w:color w:val="353535"/>
                  <w:sz w:val="24"/>
                  <w:szCs w:val="24"/>
                </w:rPr>
              </m:ctrlPr>
            </m:fPr>
            <m:num>
              <m:nary>
                <m:naryPr>
                  <m:chr m:val="∑"/>
                  <m:limLoc m:val="undOvr"/>
                  <m:subHide m:val="1"/>
                  <m:supHide m:val="1"/>
                  <m:ctrlPr>
                    <w:rPr>
                      <w:rFonts w:ascii="Cambria Math" w:eastAsiaTheme="minorEastAsia" w:hAnsi="Cambria Math" w:cs="AppleSystemUIFont"/>
                      <w:i/>
                      <w:color w:val="353535"/>
                      <w:sz w:val="24"/>
                      <w:szCs w:val="24"/>
                    </w:rPr>
                  </m:ctrlPr>
                </m:naryPr>
                <m:sub/>
                <m:sup/>
                <m:e>
                  <m:r>
                    <w:rPr>
                      <w:rFonts w:ascii="Cambria Math" w:eastAsiaTheme="minorEastAsia" w:hAnsi="Cambria Math" w:cs="AppleSystemUIFont"/>
                      <w:color w:val="353535"/>
                      <w:sz w:val="24"/>
                      <w:szCs w:val="24"/>
                    </w:rPr>
                    <m:t>(</m:t>
                  </m:r>
                  <m:sSub>
                    <m:sSubPr>
                      <m:ctrlPr>
                        <w:rPr>
                          <w:rFonts w:ascii="Cambria Math" w:eastAsiaTheme="minorEastAsia" w:hAnsi="Cambria Math" w:cs="AppleSystemUIFont"/>
                          <w:i/>
                          <w:color w:val="353535"/>
                          <w:sz w:val="24"/>
                          <w:szCs w:val="24"/>
                        </w:rPr>
                      </m:ctrlPr>
                    </m:sSubPr>
                    <m:e>
                      <m:r>
                        <w:rPr>
                          <w:rFonts w:ascii="Cambria Math" w:eastAsiaTheme="minorEastAsia" w:hAnsi="Cambria Math" w:cs="AppleSystemUIFont"/>
                          <w:color w:val="353535"/>
                          <w:sz w:val="24"/>
                          <w:szCs w:val="24"/>
                        </w:rPr>
                        <m:t>n</m:t>
                      </m:r>
                    </m:e>
                    <m:sub>
                      <m:r>
                        <w:rPr>
                          <w:rFonts w:ascii="Cambria Math" w:eastAsiaTheme="minorEastAsia" w:hAnsi="Cambria Math" w:cs="AppleSystemUIFont"/>
                          <w:color w:val="353535"/>
                          <w:sz w:val="24"/>
                          <w:szCs w:val="24"/>
                        </w:rPr>
                        <m:t>i</m:t>
                      </m:r>
                    </m:sub>
                  </m:sSub>
                  <m:r>
                    <w:rPr>
                      <w:rFonts w:ascii="Cambria Math" w:eastAsiaTheme="minorEastAsia" w:hAnsi="Cambria Math" w:cs="AppleSystemUIFont"/>
                      <w:color w:val="353535"/>
                      <w:sz w:val="24"/>
                      <w:szCs w:val="24"/>
                    </w:rPr>
                    <m:t>-1)</m:t>
                  </m:r>
                  <m:sSup>
                    <m:sSupPr>
                      <m:ctrlPr>
                        <w:rPr>
                          <w:rFonts w:ascii="Cambria Math" w:eastAsiaTheme="minorEastAsia" w:hAnsi="Cambria Math" w:cs="AppleSystemUIFont"/>
                          <w:i/>
                          <w:color w:val="353535"/>
                          <w:sz w:val="24"/>
                          <w:szCs w:val="24"/>
                        </w:rPr>
                      </m:ctrlPr>
                    </m:sSupPr>
                    <m:e>
                      <m:sSub>
                        <m:sSubPr>
                          <m:ctrlPr>
                            <w:rPr>
                              <w:rFonts w:ascii="Cambria Math" w:eastAsiaTheme="minorEastAsia" w:hAnsi="Cambria Math" w:cs="AppleSystemUIFont"/>
                              <w:i/>
                              <w:color w:val="353535"/>
                              <w:sz w:val="24"/>
                              <w:szCs w:val="24"/>
                            </w:rPr>
                          </m:ctrlPr>
                        </m:sSubPr>
                        <m:e>
                          <m:r>
                            <w:rPr>
                              <w:rFonts w:ascii="Cambria Math" w:eastAsiaTheme="minorEastAsia" w:hAnsi="Cambria Math" w:cs="AppleSystemUIFont"/>
                              <w:color w:val="353535"/>
                              <w:sz w:val="24"/>
                              <w:szCs w:val="24"/>
                            </w:rPr>
                            <m:t>s</m:t>
                          </m:r>
                        </m:e>
                        <m:sub>
                          <m:r>
                            <w:rPr>
                              <w:rFonts w:ascii="Cambria Math" w:eastAsiaTheme="minorEastAsia" w:hAnsi="Cambria Math" w:cs="AppleSystemUIFont"/>
                              <w:color w:val="353535"/>
                              <w:sz w:val="24"/>
                              <w:szCs w:val="24"/>
                            </w:rPr>
                            <m:t>i</m:t>
                          </m:r>
                        </m:sub>
                      </m:sSub>
                    </m:e>
                    <m:sup>
                      <m:r>
                        <w:rPr>
                          <w:rFonts w:ascii="Cambria Math" w:eastAsiaTheme="minorEastAsia" w:hAnsi="Cambria Math" w:cs="AppleSystemUIFont"/>
                          <w:color w:val="353535"/>
                          <w:sz w:val="24"/>
                          <w:szCs w:val="24"/>
                        </w:rPr>
                        <m:t>2</m:t>
                      </m:r>
                    </m:sup>
                  </m:sSup>
                </m:e>
              </m:nary>
              <m:r>
                <w:rPr>
                  <w:rFonts w:ascii="Cambria Math" w:eastAsiaTheme="minorEastAsia" w:hAnsi="Cambria Math" w:cs="AppleSystemUIFont"/>
                  <w:color w:val="353535"/>
                  <w:sz w:val="24"/>
                  <w:szCs w:val="24"/>
                </w:rPr>
                <m:t>+</m:t>
              </m:r>
              <m:nary>
                <m:naryPr>
                  <m:chr m:val="∑"/>
                  <m:limLoc m:val="undOvr"/>
                  <m:subHide m:val="1"/>
                  <m:supHide m:val="1"/>
                  <m:ctrlPr>
                    <w:rPr>
                      <w:rFonts w:ascii="Cambria Math" w:eastAsiaTheme="minorEastAsia" w:hAnsi="Cambria Math" w:cs="AppleSystemUIFont"/>
                      <w:i/>
                      <w:color w:val="353535"/>
                      <w:sz w:val="24"/>
                      <w:szCs w:val="24"/>
                    </w:rPr>
                  </m:ctrlPr>
                </m:naryPr>
                <m:sub/>
                <m:sup/>
                <m:e>
                  <m:d>
                    <m:dPr>
                      <m:begChr m:val="["/>
                      <m:endChr m:val="]"/>
                      <m:ctrlPr>
                        <w:rPr>
                          <w:rFonts w:ascii="Cambria Math" w:eastAsiaTheme="minorEastAsia" w:hAnsi="Cambria Math" w:cs="AppleSystemUIFont"/>
                          <w:i/>
                          <w:color w:val="353535"/>
                          <w:sz w:val="24"/>
                          <w:szCs w:val="24"/>
                        </w:rPr>
                      </m:ctrlPr>
                    </m:dPr>
                    <m:e>
                      <m:sSub>
                        <m:sSubPr>
                          <m:ctrlPr>
                            <w:rPr>
                              <w:rFonts w:ascii="Cambria Math" w:eastAsiaTheme="minorEastAsia" w:hAnsi="Cambria Math" w:cs="AppleSystemUIFont"/>
                              <w:i/>
                              <w:color w:val="353535"/>
                              <w:sz w:val="24"/>
                              <w:szCs w:val="24"/>
                            </w:rPr>
                          </m:ctrlPr>
                        </m:sSubPr>
                        <m:e>
                          <m:r>
                            <w:rPr>
                              <w:rFonts w:ascii="Cambria Math" w:eastAsiaTheme="minorEastAsia" w:hAnsi="Cambria Math" w:cs="AppleSystemUIFont"/>
                              <w:color w:val="353535"/>
                              <w:sz w:val="24"/>
                              <w:szCs w:val="24"/>
                            </w:rPr>
                            <m:t>n</m:t>
                          </m:r>
                        </m:e>
                        <m:sub>
                          <m:r>
                            <w:rPr>
                              <w:rFonts w:ascii="Cambria Math" w:eastAsiaTheme="minorEastAsia" w:hAnsi="Cambria Math" w:cs="AppleSystemUIFont"/>
                              <w:color w:val="353535"/>
                              <w:sz w:val="24"/>
                              <w:szCs w:val="24"/>
                            </w:rPr>
                            <m:t>i</m:t>
                          </m:r>
                        </m:sub>
                      </m:sSub>
                      <m:r>
                        <w:rPr>
                          <w:rFonts w:ascii="Cambria Math" w:eastAsiaTheme="minorEastAsia" w:hAnsi="Cambria Math" w:cs="AppleSystemUIFont"/>
                          <w:color w:val="353535"/>
                          <w:sz w:val="24"/>
                          <w:szCs w:val="24"/>
                        </w:rPr>
                        <m:t>∙</m:t>
                      </m:r>
                      <m:d>
                        <m:dPr>
                          <m:ctrlPr>
                            <w:rPr>
                              <w:rFonts w:ascii="Cambria Math" w:eastAsiaTheme="minorEastAsia" w:hAnsi="Cambria Math" w:cs="AppleSystemUIFont"/>
                              <w:i/>
                              <w:color w:val="353535"/>
                              <w:sz w:val="24"/>
                              <w:szCs w:val="24"/>
                            </w:rPr>
                          </m:ctrlPr>
                        </m:dPr>
                        <m:e>
                          <m:sSub>
                            <m:sSubPr>
                              <m:ctrlPr>
                                <w:rPr>
                                  <w:rFonts w:ascii="Cambria Math" w:eastAsiaTheme="minorEastAsia" w:hAnsi="Cambria Math" w:cs="AppleSystemUIFont"/>
                                  <w:i/>
                                  <w:color w:val="353535"/>
                                  <w:sz w:val="24"/>
                                  <w:szCs w:val="24"/>
                                </w:rPr>
                              </m:ctrlPr>
                            </m:sSubPr>
                            <m:e>
                              <m:acc>
                                <m:accPr>
                                  <m:chr m:val="̅"/>
                                  <m:ctrlPr>
                                    <w:rPr>
                                      <w:rFonts w:ascii="Cambria Math" w:eastAsiaTheme="minorEastAsia" w:hAnsi="Cambria Math" w:cs="AppleSystemUIFont"/>
                                      <w:i/>
                                      <w:color w:val="353535"/>
                                      <w:sz w:val="24"/>
                                      <w:szCs w:val="24"/>
                                    </w:rPr>
                                  </m:ctrlPr>
                                </m:accPr>
                                <m:e>
                                  <m:r>
                                    <w:rPr>
                                      <w:rFonts w:ascii="Cambria Math" w:eastAsiaTheme="minorEastAsia" w:hAnsi="Cambria Math" w:cs="AppleSystemUIFont"/>
                                      <w:color w:val="353535"/>
                                      <w:sz w:val="24"/>
                                      <w:szCs w:val="24"/>
                                    </w:rPr>
                                    <m:t>x</m:t>
                                  </m:r>
                                </m:e>
                              </m:acc>
                            </m:e>
                            <m:sub>
                              <m:r>
                                <w:rPr>
                                  <w:rFonts w:ascii="Cambria Math" w:eastAsiaTheme="minorEastAsia" w:hAnsi="Cambria Math" w:cs="AppleSystemUIFont"/>
                                  <w:color w:val="353535"/>
                                  <w:sz w:val="24"/>
                                  <w:szCs w:val="24"/>
                                </w:rPr>
                                <m:t>i</m:t>
                              </m:r>
                            </m:sub>
                          </m:sSub>
                          <m:r>
                            <w:rPr>
                              <w:rFonts w:ascii="Cambria Math" w:eastAsiaTheme="minorEastAsia" w:hAnsi="Cambria Math" w:cs="AppleSystemUIFont"/>
                              <w:color w:val="353535"/>
                              <w:sz w:val="24"/>
                              <w:szCs w:val="24"/>
                            </w:rPr>
                            <m:t>-</m:t>
                          </m:r>
                          <m:acc>
                            <m:accPr>
                              <m:chr m:val="̅"/>
                              <m:ctrlPr>
                                <w:rPr>
                                  <w:rFonts w:ascii="Cambria Math" w:eastAsiaTheme="minorEastAsia" w:hAnsi="Cambria Math" w:cs="AppleSystemUIFont"/>
                                  <w:i/>
                                  <w:color w:val="353535"/>
                                  <w:sz w:val="24"/>
                                  <w:szCs w:val="24"/>
                                </w:rPr>
                              </m:ctrlPr>
                            </m:accPr>
                            <m:e>
                              <m:r>
                                <w:rPr>
                                  <w:rFonts w:ascii="Cambria Math" w:eastAsiaTheme="minorEastAsia" w:hAnsi="Cambria Math" w:cs="AppleSystemUIFont"/>
                                  <w:color w:val="353535"/>
                                  <w:sz w:val="24"/>
                                  <w:szCs w:val="24"/>
                                </w:rPr>
                                <m:t>X</m:t>
                              </m:r>
                            </m:e>
                          </m:acc>
                        </m:e>
                      </m:d>
                      <m:r>
                        <w:rPr>
                          <w:rFonts w:ascii="Cambria Math" w:eastAsiaTheme="minorEastAsia" w:hAnsi="Cambria Math" w:cs="AppleSystemUIFont"/>
                          <w:color w:val="353535"/>
                          <w:sz w:val="24"/>
                          <w:szCs w:val="24"/>
                        </w:rPr>
                        <m:t xml:space="preserve"> </m:t>
                      </m:r>
                    </m:e>
                  </m:d>
                </m:e>
              </m:nary>
            </m:num>
            <m:den>
              <m:r>
                <w:rPr>
                  <w:rFonts w:ascii="Cambria Math" w:eastAsiaTheme="minorEastAsia" w:hAnsi="Cambria Math" w:cs="AppleSystemUIFont"/>
                  <w:color w:val="353535"/>
                  <w:sz w:val="24"/>
                  <w:szCs w:val="24"/>
                </w:rPr>
                <m:t>N-1</m:t>
              </m:r>
            </m:den>
          </m:f>
        </m:oMath>
      </m:oMathPara>
    </w:p>
    <w:p w14:paraId="386C6ECF" w14:textId="42AFF4CB" w:rsidR="003A7990" w:rsidRDefault="003E3AC8" w:rsidP="003E3AC8">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All statistical analyses were performed in R (R Core Team 2019).</w:t>
      </w:r>
    </w:p>
    <w:p w14:paraId="579E05B9" w14:textId="2DF23B06" w:rsidR="00321674" w:rsidRDefault="003A7990" w:rsidP="00321674">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ab/>
        <w:t xml:space="preserve">2.7 </w:t>
      </w:r>
      <w:r w:rsidR="00321674">
        <w:rPr>
          <w:rFonts w:ascii="Times New Roman" w:hAnsi="Times New Roman" w:cs="Times New Roman"/>
          <w:sz w:val="24"/>
          <w:szCs w:val="24"/>
        </w:rPr>
        <w:t>Conceptual model</w:t>
      </w:r>
    </w:p>
    <w:p w14:paraId="5E063706" w14:textId="07FCA99E" w:rsidR="005D3C8F" w:rsidRDefault="00321674" w:rsidP="005D3C8F">
      <w:pPr>
        <w:pStyle w:val="Normal1"/>
        <w:spacing w:before="240" w:after="120" w:line="360" w:lineRule="auto"/>
        <w:rPr>
          <w:ins w:id="75" w:author="Jeff Beem-Miller" w:date="2021-06-13T20:54:00Z"/>
          <w:rFonts w:ascii="Times New Roman" w:hAnsi="Times New Roman" w:cs="Times New Roman"/>
          <w:sz w:val="24"/>
          <w:szCs w:val="24"/>
        </w:rPr>
      </w:pPr>
      <w:r>
        <w:rPr>
          <w:rFonts w:ascii="Times New Roman" w:hAnsi="Times New Roman" w:cs="Times New Roman"/>
          <w:sz w:val="24"/>
          <w:szCs w:val="24"/>
        </w:rPr>
        <w:t xml:space="preserve">We developed a conceptual model for the forested sites from a single region, Hainich-Dün (Central Germany 2), to illustrate potential </w:t>
      </w:r>
      <w:r w:rsidR="00511060">
        <w:rPr>
          <w:rFonts w:ascii="Times New Roman" w:hAnsi="Times New Roman" w:cs="Times New Roman"/>
          <w:sz w:val="24"/>
          <w:szCs w:val="24"/>
        </w:rPr>
        <w:t>sources for the carbon respired following the air-drying and rewetting treatments</w:t>
      </w:r>
      <w:r>
        <w:rPr>
          <w:rFonts w:ascii="Times New Roman" w:hAnsi="Times New Roman" w:cs="Times New Roman"/>
          <w:sz w:val="24"/>
          <w:szCs w:val="24"/>
        </w:rPr>
        <w:t xml:space="preserve"> </w:t>
      </w:r>
      <w:r w:rsidR="00511060">
        <w:rPr>
          <w:rFonts w:ascii="Times New Roman" w:hAnsi="Times New Roman" w:cs="Times New Roman"/>
          <w:sz w:val="24"/>
          <w:szCs w:val="24"/>
        </w:rPr>
        <w:t>imposed</w:t>
      </w:r>
      <w:r>
        <w:rPr>
          <w:rFonts w:ascii="Times New Roman" w:hAnsi="Times New Roman" w:cs="Times New Roman"/>
          <w:sz w:val="24"/>
          <w:szCs w:val="24"/>
        </w:rPr>
        <w:t xml:space="preserve"> in this study.</w:t>
      </w:r>
      <w:r w:rsidR="00511060">
        <w:rPr>
          <w:rFonts w:ascii="Times New Roman" w:hAnsi="Times New Roman" w:cs="Times New Roman"/>
          <w:sz w:val="24"/>
          <w:szCs w:val="24"/>
        </w:rPr>
        <w:t xml:space="preserve"> We </w:t>
      </w:r>
      <w:r w:rsidR="007A1942">
        <w:rPr>
          <w:rFonts w:ascii="Times New Roman" w:hAnsi="Times New Roman" w:cs="Times New Roman"/>
          <w:sz w:val="24"/>
          <w:szCs w:val="24"/>
        </w:rPr>
        <w:t>implemented a tw</w:t>
      </w:r>
      <w:r w:rsidR="00511060">
        <w:rPr>
          <w:rFonts w:ascii="Times New Roman" w:hAnsi="Times New Roman" w:cs="Times New Roman"/>
          <w:sz w:val="24"/>
          <w:szCs w:val="24"/>
        </w:rPr>
        <w:t>o-pool parallel model</w:t>
      </w:r>
      <w:r w:rsidR="005B5EFA">
        <w:rPr>
          <w:rFonts w:ascii="Times New Roman" w:hAnsi="Times New Roman" w:cs="Times New Roman"/>
          <w:sz w:val="24"/>
          <w:szCs w:val="24"/>
        </w:rPr>
        <w:t xml:space="preserve"> with</w:t>
      </w:r>
      <w:r w:rsidR="00511060">
        <w:rPr>
          <w:rFonts w:ascii="Times New Roman" w:hAnsi="Times New Roman" w:cs="Times New Roman"/>
          <w:sz w:val="24"/>
          <w:szCs w:val="24"/>
        </w:rPr>
        <w:t xml:space="preserve"> inputs partitioned between</w:t>
      </w:r>
      <w:r w:rsidR="005B5EFA">
        <w:rPr>
          <w:rFonts w:ascii="Times New Roman" w:hAnsi="Times New Roman" w:cs="Times New Roman"/>
          <w:sz w:val="24"/>
          <w:szCs w:val="24"/>
        </w:rPr>
        <w:t xml:space="preserve"> </w:t>
      </w:r>
      <w:r w:rsidR="007A1942">
        <w:rPr>
          <w:rFonts w:ascii="Times New Roman" w:hAnsi="Times New Roman" w:cs="Times New Roman"/>
          <w:sz w:val="24"/>
          <w:szCs w:val="24"/>
        </w:rPr>
        <w:t>slo</w:t>
      </w:r>
      <w:r w:rsidR="00511060">
        <w:rPr>
          <w:rFonts w:ascii="Times New Roman" w:hAnsi="Times New Roman" w:cs="Times New Roman"/>
          <w:sz w:val="24"/>
          <w:szCs w:val="24"/>
        </w:rPr>
        <w:t>w and</w:t>
      </w:r>
      <w:r w:rsidR="005B5EFA">
        <w:rPr>
          <w:rFonts w:ascii="Times New Roman" w:hAnsi="Times New Roman" w:cs="Times New Roman"/>
          <w:sz w:val="24"/>
          <w:szCs w:val="24"/>
        </w:rPr>
        <w:t xml:space="preserve"> fast cycling soil C pool</w:t>
      </w:r>
      <w:r w:rsidR="00511060">
        <w:rPr>
          <w:rFonts w:ascii="Times New Roman" w:hAnsi="Times New Roman" w:cs="Times New Roman"/>
          <w:sz w:val="24"/>
          <w:szCs w:val="24"/>
        </w:rPr>
        <w:t>s,</w:t>
      </w:r>
      <w:r w:rsidR="007A1942">
        <w:rPr>
          <w:rFonts w:ascii="Times New Roman" w:hAnsi="Times New Roman" w:cs="Times New Roman"/>
          <w:sz w:val="24"/>
          <w:szCs w:val="24"/>
        </w:rPr>
        <w:t xml:space="preserve"> and no transfers betwe</w:t>
      </w:r>
      <w:r w:rsidR="005B5EFA">
        <w:rPr>
          <w:rFonts w:ascii="Times New Roman" w:hAnsi="Times New Roman" w:cs="Times New Roman"/>
          <w:sz w:val="24"/>
          <w:szCs w:val="24"/>
        </w:rPr>
        <w:t>en pools</w:t>
      </w:r>
      <w:r w:rsidR="00511060">
        <w:rPr>
          <w:rFonts w:ascii="Times New Roman" w:hAnsi="Times New Roman" w:cs="Times New Roman"/>
          <w:sz w:val="24"/>
          <w:szCs w:val="24"/>
        </w:rPr>
        <w:t>,</w:t>
      </w:r>
      <w:r w:rsidR="005B5EFA">
        <w:rPr>
          <w:rFonts w:ascii="Times New Roman" w:hAnsi="Times New Roman" w:cs="Times New Roman"/>
          <w:sz w:val="24"/>
          <w:szCs w:val="24"/>
        </w:rPr>
        <w:t xml:space="preserve"> </w:t>
      </w:r>
      <w:r w:rsidR="00511060">
        <w:rPr>
          <w:rFonts w:ascii="Times New Roman" w:hAnsi="Times New Roman" w:cs="Times New Roman"/>
          <w:sz w:val="24"/>
          <w:szCs w:val="24"/>
        </w:rPr>
        <w:t xml:space="preserve">using the Soil R package </w:t>
      </w:r>
      <w:r w:rsidR="005B5EFA">
        <w:rPr>
          <w:rFonts w:ascii="Times New Roman" w:hAnsi="Times New Roman" w:cs="Times New Roman"/>
          <w:sz w:val="24"/>
          <w:szCs w:val="24"/>
        </w:rPr>
        <w:t xml:space="preserve">(Sierra et al., 2014). In an earlier study, </w:t>
      </w:r>
      <w:r w:rsidR="007A1942">
        <w:rPr>
          <w:rFonts w:ascii="Times New Roman" w:hAnsi="Times New Roman" w:cs="Times New Roman"/>
          <w:sz w:val="24"/>
          <w:szCs w:val="24"/>
        </w:rPr>
        <w:t xml:space="preserve">Schrumpf </w:t>
      </w:r>
      <w:ins w:id="76" w:author="Jeff Beem-Miller" w:date="2021-06-14T16:02:00Z">
        <w:r w:rsidR="00BA5654">
          <w:rPr>
            <w:rFonts w:ascii="Times New Roman" w:hAnsi="Times New Roman" w:cs="Times New Roman"/>
            <w:sz w:val="24"/>
            <w:szCs w:val="24"/>
          </w:rPr>
          <w:t>&amp; Kaiser</w:t>
        </w:r>
      </w:ins>
      <w:del w:id="77" w:author="Jeff Beem-Miller" w:date="2021-06-14T16:02:00Z">
        <w:r w:rsidR="007A1942" w:rsidDel="00BA5654">
          <w:rPr>
            <w:rFonts w:ascii="Times New Roman" w:hAnsi="Times New Roman" w:cs="Times New Roman"/>
            <w:sz w:val="24"/>
            <w:szCs w:val="24"/>
          </w:rPr>
          <w:delText>et al.,</w:delText>
        </w:r>
      </w:del>
      <w:r w:rsidR="007A1942">
        <w:rPr>
          <w:rFonts w:ascii="Times New Roman" w:hAnsi="Times New Roman" w:cs="Times New Roman"/>
          <w:sz w:val="24"/>
          <w:szCs w:val="24"/>
        </w:rPr>
        <w:t xml:space="preserve"> </w:t>
      </w:r>
      <w:r w:rsidR="005B5EFA">
        <w:rPr>
          <w:rFonts w:ascii="Times New Roman" w:hAnsi="Times New Roman" w:cs="Times New Roman"/>
          <w:sz w:val="24"/>
          <w:szCs w:val="24"/>
        </w:rPr>
        <w:t xml:space="preserve">(2015) estimated intrinstic decomposition rates and pool sizes for empirically defined soil C pools using a density fractionation procedure for sites in the same region. </w:t>
      </w:r>
      <w:ins w:id="78" w:author="Jeff Beem-Miller" w:date="2021-06-13T20:54:00Z">
        <w:r w:rsidR="005D3C8F">
          <w:rPr>
            <w:rFonts w:ascii="Times New Roman" w:hAnsi="Times New Roman" w:cs="Times New Roman"/>
            <w:sz w:val="24"/>
            <w:szCs w:val="24"/>
          </w:rPr>
          <w:t xml:space="preserve">We approximated the intrinsic decomposition rates for the fast and slow pools of our model using Schrumpf </w:t>
        </w:r>
      </w:ins>
      <w:ins w:id="79" w:author="Jeff Beem-Miller" w:date="2021-06-14T16:03:00Z">
        <w:r w:rsidR="00BA5654">
          <w:rPr>
            <w:rFonts w:ascii="Times New Roman" w:hAnsi="Times New Roman" w:cs="Times New Roman"/>
            <w:sz w:val="24"/>
            <w:szCs w:val="24"/>
          </w:rPr>
          <w:t>&amp; Kaiser</w:t>
        </w:r>
      </w:ins>
      <w:ins w:id="80" w:author="Jeff Beem-Miller" w:date="2021-06-13T20:54:00Z">
        <w:r w:rsidR="005D3C8F">
          <w:rPr>
            <w:rFonts w:ascii="Times New Roman" w:hAnsi="Times New Roman" w:cs="Times New Roman"/>
            <w:sz w:val="24"/>
            <w:szCs w:val="24"/>
          </w:rPr>
          <w:t xml:space="preserve"> (2015)’s mean estimates for the free light fraction and the heavy fraction from the 0-5 cm depth increment (4</w:t>
        </w:r>
        <w:r w:rsidR="005D3C8F" w:rsidRPr="00D06704">
          <w:rPr>
            <w:rFonts w:ascii="Times New Roman" w:hAnsi="Times New Roman" w:cs="Times New Roman"/>
            <w:sz w:val="24"/>
            <w:szCs w:val="24"/>
            <w:vertAlign w:val="superscript"/>
          </w:rPr>
          <w:t>-1</w:t>
        </w:r>
        <w:r w:rsidR="005D3C8F">
          <w:rPr>
            <w:rFonts w:ascii="Times New Roman" w:hAnsi="Times New Roman" w:cs="Times New Roman"/>
            <w:sz w:val="24"/>
            <w:szCs w:val="24"/>
          </w:rPr>
          <w:t xml:space="preserve"> y and 115</w:t>
        </w:r>
        <w:r w:rsidR="005D3C8F" w:rsidRPr="00D06704">
          <w:rPr>
            <w:rFonts w:ascii="Times New Roman" w:hAnsi="Times New Roman" w:cs="Times New Roman"/>
            <w:sz w:val="24"/>
            <w:szCs w:val="24"/>
            <w:vertAlign w:val="superscript"/>
          </w:rPr>
          <w:t>-1</w:t>
        </w:r>
        <w:r w:rsidR="005D3C8F">
          <w:rPr>
            <w:rFonts w:ascii="Times New Roman" w:hAnsi="Times New Roman" w:cs="Times New Roman"/>
            <w:sz w:val="24"/>
            <w:szCs w:val="24"/>
          </w:rPr>
          <w:t xml:space="preserve"> y for the fast and slow pools, respectively). Sch</w:t>
        </w:r>
        <w:r w:rsidR="00BA5654">
          <w:rPr>
            <w:rFonts w:ascii="Times New Roman" w:hAnsi="Times New Roman" w:cs="Times New Roman"/>
            <w:sz w:val="24"/>
            <w:szCs w:val="24"/>
          </w:rPr>
          <w:t>rumpf &amp; Kaiser</w:t>
        </w:r>
        <w:r w:rsidR="005D3C8F">
          <w:rPr>
            <w:rFonts w:ascii="Times New Roman" w:hAnsi="Times New Roman" w:cs="Times New Roman"/>
            <w:sz w:val="24"/>
            <w:szCs w:val="24"/>
          </w:rPr>
          <w:t xml:space="preserve"> (2015) found that 10 percent of the carbon in the 0-5 cm depth layer was in the free light fraction. We used this fraction for the partitioning between the fast and slow pools, under the </w:t>
        </w:r>
        <w:r w:rsidR="005D3C8F">
          <w:rPr>
            <w:rFonts w:ascii="Times New Roman" w:hAnsi="Times New Roman" w:cs="Times New Roman"/>
            <w:sz w:val="24"/>
            <w:szCs w:val="24"/>
          </w:rPr>
          <w:lastRenderedPageBreak/>
          <w:t xml:space="preserve">assumption that the free light fraction corresponds to the fast pool. Following Schrumpf </w:t>
        </w:r>
      </w:ins>
      <w:ins w:id="81" w:author="Jeff Beem-Miller" w:date="2021-06-14T16:03:00Z">
        <w:r w:rsidR="00BA5654">
          <w:rPr>
            <w:rFonts w:ascii="Times New Roman" w:hAnsi="Times New Roman" w:cs="Times New Roman"/>
            <w:sz w:val="24"/>
            <w:szCs w:val="24"/>
          </w:rPr>
          <w:t>and Kaiser</w:t>
        </w:r>
      </w:ins>
      <w:ins w:id="82" w:author="Jeff Beem-Miller" w:date="2021-06-13T20:54:00Z">
        <w:r w:rsidR="005D3C8F">
          <w:rPr>
            <w:rFonts w:ascii="Times New Roman" w:hAnsi="Times New Roman" w:cs="Times New Roman"/>
            <w:sz w:val="24"/>
            <w:szCs w:val="24"/>
          </w:rPr>
          <w:t xml:space="preserve"> (2015), we assumed a lag time of 8 y for inputs. </w:t>
        </w:r>
      </w:ins>
    </w:p>
    <w:p w14:paraId="3BE5A60D" w14:textId="34EC0846" w:rsidR="005B5EFA" w:rsidDel="005D3C8F" w:rsidRDefault="005B5EFA" w:rsidP="007A1942">
      <w:pPr>
        <w:pStyle w:val="Normal1"/>
        <w:spacing w:before="240" w:after="120" w:line="360" w:lineRule="auto"/>
        <w:rPr>
          <w:del w:id="83" w:author="Jeff Beem-Miller" w:date="2021-06-13T20:54:00Z"/>
          <w:rFonts w:ascii="Times New Roman" w:hAnsi="Times New Roman" w:cs="Times New Roman"/>
          <w:sz w:val="24"/>
          <w:szCs w:val="24"/>
        </w:rPr>
      </w:pPr>
      <w:del w:id="84" w:author="Jeff Beem-Miller" w:date="2021-06-13T20:54:00Z">
        <w:r w:rsidDel="005D3C8F">
          <w:rPr>
            <w:rFonts w:ascii="Times New Roman" w:hAnsi="Times New Roman" w:cs="Times New Roman"/>
            <w:sz w:val="24"/>
            <w:szCs w:val="24"/>
          </w:rPr>
          <w:delText>We used these model parameters for the initial parameter set, and used the modFit function from the package FME for parameter optimization (</w:delText>
        </w:r>
      </w:del>
      <w:ins w:id="85" w:author="Susan Trumbore" w:date="2021-06-12T14:30:00Z">
        <w:del w:id="86" w:author="Jeff Beem-Miller" w:date="2021-06-13T20:54:00Z">
          <w:r w:rsidR="003039FA" w:rsidRPr="003039FA" w:rsidDel="005D3C8F">
            <w:rPr>
              <w:rFonts w:ascii="Times New Roman" w:hAnsi="Times New Roman" w:cs="Times New Roman"/>
              <w:sz w:val="24"/>
              <w:szCs w:val="24"/>
            </w:rPr>
            <w:delText>Soetaert and Petzoldt (2010)</w:delText>
          </w:r>
        </w:del>
      </w:ins>
      <w:del w:id="87" w:author="Jeff Beem-Miller" w:date="2021-06-13T20:54:00Z">
        <w:r w:rsidDel="005D3C8F">
          <w:rPr>
            <w:rFonts w:ascii="Times New Roman" w:hAnsi="Times New Roman" w:cs="Times New Roman"/>
            <w:sz w:val="24"/>
            <w:szCs w:val="24"/>
          </w:rPr>
          <w:delText xml:space="preserve">cite?). </w:delText>
        </w:r>
        <w:r w:rsidR="007A1942" w:rsidDel="005D3C8F">
          <w:rPr>
            <w:rFonts w:ascii="Times New Roman" w:hAnsi="Times New Roman" w:cs="Times New Roman"/>
            <w:sz w:val="24"/>
            <w:szCs w:val="24"/>
          </w:rPr>
          <w:delText xml:space="preserve">We </w:delText>
        </w:r>
        <w:r w:rsidR="00511060" w:rsidDel="005D3C8F">
          <w:rPr>
            <w:rFonts w:ascii="Times New Roman" w:hAnsi="Times New Roman" w:cs="Times New Roman"/>
            <w:sz w:val="24"/>
            <w:szCs w:val="24"/>
          </w:rPr>
          <w:delText>set the upper and lower limits for the</w:delText>
        </w:r>
        <w:r w:rsidDel="005D3C8F">
          <w:rPr>
            <w:rFonts w:ascii="Times New Roman" w:hAnsi="Times New Roman" w:cs="Times New Roman"/>
            <w:sz w:val="24"/>
            <w:szCs w:val="24"/>
          </w:rPr>
          <w:delText xml:space="preserve"> intrinsic decomposition rates</w:delText>
        </w:r>
        <w:r w:rsidR="00511060" w:rsidDel="005D3C8F">
          <w:rPr>
            <w:rFonts w:ascii="Times New Roman" w:hAnsi="Times New Roman" w:cs="Times New Roman"/>
            <w:sz w:val="24"/>
            <w:szCs w:val="24"/>
          </w:rPr>
          <w:delText xml:space="preserve"> of the slow and fast cycling soil C pools</w:delText>
        </w:r>
        <w:r w:rsidDel="005D3C8F">
          <w:rPr>
            <w:rFonts w:ascii="Times New Roman" w:hAnsi="Times New Roman" w:cs="Times New Roman"/>
            <w:sz w:val="24"/>
            <w:szCs w:val="24"/>
          </w:rPr>
          <w:delText xml:space="preserve"> </w:delText>
        </w:r>
        <w:r w:rsidR="00511060" w:rsidDel="005D3C8F">
          <w:rPr>
            <w:rFonts w:ascii="Times New Roman" w:hAnsi="Times New Roman" w:cs="Times New Roman"/>
            <w:sz w:val="24"/>
            <w:szCs w:val="24"/>
          </w:rPr>
          <w:delText>using the interquartile range of these parameter estimates from Schrumpf et al. (2015). We further constrained the optimization procedure with</w:delText>
        </w:r>
        <w:r w:rsidR="007A1942" w:rsidDel="005D3C8F">
          <w:rPr>
            <w:rFonts w:ascii="Times New Roman" w:hAnsi="Times New Roman" w:cs="Times New Roman"/>
            <w:sz w:val="24"/>
            <w:szCs w:val="24"/>
          </w:rPr>
          <w:delText xml:space="preserve"> </w:delText>
        </w:r>
        <w:r w:rsidR="00511060" w:rsidDel="005D3C8F">
          <w:rPr>
            <w:rFonts w:ascii="Times New Roman" w:hAnsi="Times New Roman" w:cs="Times New Roman"/>
            <w:sz w:val="24"/>
            <w:szCs w:val="24"/>
          </w:rPr>
          <w:delText xml:space="preserve">the </w:delText>
        </w:r>
        <w:r w:rsidR="0053193E" w:rsidDel="005D3C8F">
          <w:rPr>
            <w:rFonts w:ascii="Times New Roman" w:hAnsi="Times New Roman" w:cs="Times New Roman"/>
            <w:sz w:val="24"/>
            <w:szCs w:val="24"/>
          </w:rPr>
          <w:delText>∆</w:delText>
        </w:r>
        <w:r w:rsidR="0053193E" w:rsidRPr="0053193E" w:rsidDel="005D3C8F">
          <w:rPr>
            <w:rFonts w:ascii="Times New Roman" w:hAnsi="Times New Roman" w:cs="Times New Roman"/>
            <w:sz w:val="24"/>
            <w:szCs w:val="24"/>
            <w:vertAlign w:val="superscript"/>
          </w:rPr>
          <w:delText>14</w:delText>
        </w:r>
        <w:r w:rsidR="0053193E" w:rsidDel="005D3C8F">
          <w:rPr>
            <w:rFonts w:ascii="Times New Roman" w:hAnsi="Times New Roman" w:cs="Times New Roman"/>
            <w:sz w:val="24"/>
            <w:szCs w:val="24"/>
          </w:rPr>
          <w:delText>C-CO</w:delText>
        </w:r>
        <w:r w:rsidR="0053193E" w:rsidRPr="0053193E" w:rsidDel="005D3C8F">
          <w:rPr>
            <w:rFonts w:ascii="Times New Roman" w:hAnsi="Times New Roman" w:cs="Times New Roman"/>
            <w:sz w:val="24"/>
            <w:szCs w:val="24"/>
            <w:vertAlign w:val="subscript"/>
          </w:rPr>
          <w:delText>2</w:delText>
        </w:r>
        <w:r w:rsidR="0053193E" w:rsidDel="005D3C8F">
          <w:rPr>
            <w:rFonts w:ascii="Times New Roman" w:hAnsi="Times New Roman" w:cs="Times New Roman"/>
            <w:sz w:val="24"/>
            <w:szCs w:val="24"/>
          </w:rPr>
          <w:delText xml:space="preserve"> </w:delText>
        </w:r>
        <w:r w:rsidR="00511060" w:rsidDel="005D3C8F">
          <w:rPr>
            <w:rFonts w:ascii="Times New Roman" w:hAnsi="Times New Roman" w:cs="Times New Roman"/>
            <w:sz w:val="24"/>
            <w:szCs w:val="24"/>
          </w:rPr>
          <w:delText>data observed in 2011 and 2019 in this study</w:delText>
        </w:r>
        <w:r w:rsidR="007A1942" w:rsidDel="005D3C8F">
          <w:rPr>
            <w:rFonts w:ascii="Times New Roman" w:hAnsi="Times New Roman" w:cs="Times New Roman"/>
            <w:sz w:val="24"/>
            <w:szCs w:val="24"/>
          </w:rPr>
          <w:delText>.</w:delText>
        </w:r>
        <w:r w:rsidR="00511060" w:rsidDel="005D3C8F">
          <w:rPr>
            <w:rFonts w:ascii="Times New Roman" w:hAnsi="Times New Roman" w:cs="Times New Roman"/>
            <w:sz w:val="24"/>
            <w:szCs w:val="24"/>
          </w:rPr>
          <w:delText xml:space="preserve"> </w:delText>
        </w:r>
      </w:del>
    </w:p>
    <w:p w14:paraId="42A7649A" w14:textId="77777777" w:rsidR="00D47E2E" w:rsidRPr="00C27016" w:rsidRDefault="00D47E2E" w:rsidP="00D47E2E">
      <w:pPr>
        <w:pStyle w:val="Normal1"/>
        <w:spacing w:before="240" w:after="120" w:line="360" w:lineRule="auto"/>
        <w:rPr>
          <w:rFonts w:ascii="Times New Roman" w:hAnsi="Times New Roman" w:cs="Times New Roman"/>
          <w:b/>
          <w:sz w:val="24"/>
          <w:szCs w:val="24"/>
        </w:rPr>
      </w:pPr>
      <w:r w:rsidRPr="00C27016">
        <w:rPr>
          <w:rFonts w:ascii="Times New Roman" w:hAnsi="Times New Roman" w:cs="Times New Roman"/>
          <w:b/>
          <w:sz w:val="24"/>
          <w:szCs w:val="24"/>
        </w:rPr>
        <w:t>3</w:t>
      </w:r>
      <w:r>
        <w:rPr>
          <w:rFonts w:ascii="Times New Roman" w:hAnsi="Times New Roman" w:cs="Times New Roman"/>
          <w:b/>
          <w:sz w:val="24"/>
          <w:szCs w:val="24"/>
        </w:rPr>
        <w:t>.</w:t>
      </w:r>
      <w:r w:rsidRPr="00C27016">
        <w:rPr>
          <w:rFonts w:ascii="Times New Roman" w:hAnsi="Times New Roman" w:cs="Times New Roman"/>
          <w:b/>
          <w:sz w:val="24"/>
          <w:szCs w:val="24"/>
        </w:rPr>
        <w:t xml:space="preserve"> Results</w:t>
      </w:r>
    </w:p>
    <w:p w14:paraId="2ACB4BAD" w14:textId="77777777" w:rsidR="00D47E2E" w:rsidRPr="00C27016" w:rsidRDefault="00D47E2E" w:rsidP="00D47E2E">
      <w:pPr>
        <w:pStyle w:val="Normal1"/>
        <w:spacing w:before="240" w:after="120" w:line="360" w:lineRule="auto"/>
        <w:ind w:left="720"/>
        <w:rPr>
          <w:rFonts w:ascii="Times New Roman" w:hAnsi="Times New Roman" w:cs="Times New Roman"/>
          <w:sz w:val="24"/>
          <w:szCs w:val="24"/>
        </w:rPr>
      </w:pPr>
      <w:r w:rsidRPr="00C27016">
        <w:rPr>
          <w:rFonts w:ascii="Times New Roman" w:hAnsi="Times New Roman" w:cs="Times New Roman"/>
          <w:sz w:val="24"/>
          <w:szCs w:val="24"/>
        </w:rPr>
        <w:t>3.1</w:t>
      </w:r>
      <w:r>
        <w:rPr>
          <w:rFonts w:ascii="Times New Roman" w:hAnsi="Times New Roman" w:cs="Times New Roman"/>
          <w:sz w:val="24"/>
          <w:szCs w:val="24"/>
        </w:rPr>
        <w:t xml:space="preserve">. </w:t>
      </w:r>
      <w:r w:rsidRPr="00C27016">
        <w:rPr>
          <w:rFonts w:ascii="Times New Roman" w:hAnsi="Times New Roman" w:cs="Times New Roman"/>
          <w:sz w:val="24"/>
          <w:szCs w:val="24"/>
        </w:rPr>
        <w:t>Respiration rates</w:t>
      </w:r>
    </w:p>
    <w:p w14:paraId="7D6458BE" w14:textId="00DB79AF" w:rsidR="00152604" w:rsidRDefault="00D47E2E" w:rsidP="00152604">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We observed consistent differences between control and treatment sample respiration rates in</w:t>
      </w:r>
      <w:r w:rsidR="00152604">
        <w:rPr>
          <w:rFonts w:ascii="Times New Roman" w:hAnsi="Times New Roman" w:cs="Times New Roman"/>
          <w:sz w:val="24"/>
          <w:szCs w:val="24"/>
        </w:rPr>
        <w:t xml:space="preserve"> Experiment</w:t>
      </w:r>
      <w:ins w:id="88" w:author="Jeff Beem-Miller" w:date="2021-06-14T18:02:00Z">
        <w:r w:rsidR="00D621F9">
          <w:rPr>
            <w:rFonts w:ascii="Times New Roman" w:hAnsi="Times New Roman" w:cs="Times New Roman"/>
            <w:sz w:val="24"/>
            <w:szCs w:val="24"/>
          </w:rPr>
          <w:t>s</w:t>
        </w:r>
      </w:ins>
      <w:r w:rsidR="00152604">
        <w:rPr>
          <w:rFonts w:ascii="Times New Roman" w:hAnsi="Times New Roman" w:cs="Times New Roman"/>
          <w:sz w:val="24"/>
          <w:szCs w:val="24"/>
        </w:rPr>
        <w:t xml:space="preserve"> 1 and </w:t>
      </w:r>
      <w:del w:id="89" w:author="Jeff Beem-Miller" w:date="2021-06-14T18:02:00Z">
        <w:r w:rsidR="00152604" w:rsidDel="00D621F9">
          <w:rPr>
            <w:rFonts w:ascii="Times New Roman" w:hAnsi="Times New Roman" w:cs="Times New Roman"/>
            <w:sz w:val="24"/>
            <w:szCs w:val="24"/>
          </w:rPr>
          <w:delText xml:space="preserve">Experiment </w:delText>
        </w:r>
      </w:del>
      <w:r w:rsidR="00152604">
        <w:rPr>
          <w:rFonts w:ascii="Times New Roman" w:hAnsi="Times New Roman" w:cs="Times New Roman"/>
          <w:sz w:val="24"/>
          <w:szCs w:val="24"/>
        </w:rPr>
        <w:t xml:space="preserve">2, with control sample respiration rates lower than treatment sample respiration rates in both experiments (Fig. 1). </w:t>
      </w:r>
      <w:r w:rsidRPr="00C27016">
        <w:rPr>
          <w:rFonts w:ascii="Times New Roman" w:hAnsi="Times New Roman" w:cs="Times New Roman"/>
          <w:sz w:val="24"/>
          <w:szCs w:val="24"/>
        </w:rPr>
        <w:t xml:space="preserve">However, the magnitude and timing of </w:t>
      </w:r>
      <w:del w:id="90" w:author="Jeff Beem-Miller" w:date="2021-06-14T18:01:00Z">
        <w:r w:rsidDel="00D621F9">
          <w:rPr>
            <w:rFonts w:ascii="Times New Roman" w:hAnsi="Times New Roman" w:cs="Times New Roman"/>
            <w:sz w:val="24"/>
            <w:szCs w:val="24"/>
          </w:rPr>
          <w:delText xml:space="preserve">peak </w:delText>
        </w:r>
      </w:del>
      <w:ins w:id="91" w:author="Jeff Beem-Miller" w:date="2021-06-14T18:01:00Z">
        <w:r w:rsidR="00D621F9">
          <w:rPr>
            <w:rFonts w:ascii="Times New Roman" w:hAnsi="Times New Roman" w:cs="Times New Roman"/>
            <w:sz w:val="24"/>
            <w:szCs w:val="24"/>
          </w:rPr>
          <w:t xml:space="preserve">maximum </w:t>
        </w:r>
      </w:ins>
      <w:r>
        <w:rPr>
          <w:rFonts w:ascii="Times New Roman" w:hAnsi="Times New Roman" w:cs="Times New Roman"/>
          <w:sz w:val="24"/>
          <w:szCs w:val="24"/>
        </w:rPr>
        <w:t>respiration rates</w:t>
      </w:r>
      <w:r w:rsidRPr="00C27016">
        <w:rPr>
          <w:rFonts w:ascii="Times New Roman" w:hAnsi="Times New Roman" w:cs="Times New Roman"/>
          <w:sz w:val="24"/>
          <w:szCs w:val="24"/>
        </w:rPr>
        <w:t xml:space="preserve"> diverged among experiments and between grassland and forest soils (Fig. 1). </w:t>
      </w:r>
      <w:r>
        <w:rPr>
          <w:rFonts w:ascii="Times New Roman" w:hAnsi="Times New Roman" w:cs="Times New Roman"/>
          <w:sz w:val="24"/>
          <w:szCs w:val="24"/>
        </w:rPr>
        <w:t>Maximum respiration rates</w:t>
      </w:r>
      <w:r w:rsidRPr="00C27016">
        <w:rPr>
          <w:rFonts w:ascii="Times New Roman" w:hAnsi="Times New Roman" w:cs="Times New Roman"/>
          <w:sz w:val="24"/>
          <w:szCs w:val="24"/>
        </w:rPr>
        <w:t xml:space="preserve"> were more than twice as high in grassland soils than in forest soils</w:t>
      </w:r>
      <w:r>
        <w:rPr>
          <w:rFonts w:ascii="Times New Roman" w:hAnsi="Times New Roman" w:cs="Times New Roman"/>
          <w:sz w:val="24"/>
          <w:szCs w:val="24"/>
        </w:rPr>
        <w:t xml:space="preserve"> for air-dry/rewet + storage</w:t>
      </w:r>
      <w:r w:rsidRPr="00C27016">
        <w:rPr>
          <w:rFonts w:ascii="Times New Roman" w:hAnsi="Times New Roman" w:cs="Times New Roman"/>
          <w:sz w:val="24"/>
          <w:szCs w:val="24"/>
        </w:rPr>
        <w:t xml:space="preserve"> treatment</w:t>
      </w:r>
      <w:r>
        <w:rPr>
          <w:rFonts w:ascii="Times New Roman" w:hAnsi="Times New Roman" w:cs="Times New Roman"/>
          <w:sz w:val="24"/>
          <w:szCs w:val="24"/>
        </w:rPr>
        <w:t xml:space="preserve"> samples in Exp</w:t>
      </w:r>
      <w:r w:rsidR="00463915">
        <w:rPr>
          <w:rFonts w:ascii="Times New Roman" w:hAnsi="Times New Roman" w:cs="Times New Roman"/>
          <w:sz w:val="24"/>
          <w:szCs w:val="24"/>
        </w:rPr>
        <w:t>eriment 1</w:t>
      </w:r>
      <w:r w:rsidR="00152604">
        <w:rPr>
          <w:rFonts w:ascii="Times New Roman" w:hAnsi="Times New Roman" w:cs="Times New Roman"/>
          <w:sz w:val="24"/>
          <w:szCs w:val="24"/>
        </w:rPr>
        <w:t xml:space="preserve"> (Fig. 1a), but were similar across ecosystem types </w:t>
      </w:r>
      <w:r w:rsidR="00463915">
        <w:rPr>
          <w:rFonts w:ascii="Times New Roman" w:hAnsi="Times New Roman" w:cs="Times New Roman"/>
          <w:sz w:val="24"/>
          <w:szCs w:val="24"/>
        </w:rPr>
        <w:t xml:space="preserve">for the </w:t>
      </w:r>
      <w:r>
        <w:rPr>
          <w:rFonts w:ascii="Times New Roman" w:hAnsi="Times New Roman" w:cs="Times New Roman"/>
          <w:sz w:val="24"/>
          <w:szCs w:val="24"/>
        </w:rPr>
        <w:t xml:space="preserve">air-dry/rewet </w:t>
      </w:r>
      <w:r w:rsidRPr="00C27016">
        <w:rPr>
          <w:rFonts w:ascii="Times New Roman" w:hAnsi="Times New Roman" w:cs="Times New Roman"/>
          <w:sz w:val="24"/>
          <w:szCs w:val="24"/>
        </w:rPr>
        <w:t>treatment</w:t>
      </w:r>
      <w:r>
        <w:rPr>
          <w:rFonts w:ascii="Times New Roman" w:hAnsi="Times New Roman" w:cs="Times New Roman"/>
          <w:sz w:val="24"/>
          <w:szCs w:val="24"/>
        </w:rPr>
        <w:t xml:space="preserve"> samples in Experi</w:t>
      </w:r>
      <w:ins w:id="92" w:author="Jeff Beem-Miller" w:date="2021-06-14T17:47:00Z">
        <w:r w:rsidR="00BE3834">
          <w:rPr>
            <w:rFonts w:ascii="Times New Roman" w:hAnsi="Times New Roman" w:cs="Times New Roman"/>
            <w:sz w:val="24"/>
            <w:szCs w:val="24"/>
          </w:rPr>
          <w:t>m</w:t>
        </w:r>
      </w:ins>
      <w:r>
        <w:rPr>
          <w:rFonts w:ascii="Times New Roman" w:hAnsi="Times New Roman" w:cs="Times New Roman"/>
          <w:sz w:val="24"/>
          <w:szCs w:val="24"/>
        </w:rPr>
        <w:t>ent 2</w:t>
      </w:r>
      <w:r w:rsidR="00463915">
        <w:rPr>
          <w:rFonts w:ascii="Times New Roman" w:hAnsi="Times New Roman" w:cs="Times New Roman"/>
          <w:sz w:val="24"/>
          <w:szCs w:val="24"/>
        </w:rPr>
        <w:t xml:space="preserve"> (Fig. 1b)</w:t>
      </w:r>
      <w:r w:rsidRPr="00C27016">
        <w:rPr>
          <w:rFonts w:ascii="Times New Roman" w:hAnsi="Times New Roman" w:cs="Times New Roman"/>
          <w:sz w:val="24"/>
          <w:szCs w:val="24"/>
        </w:rPr>
        <w:t xml:space="preserve">. </w:t>
      </w:r>
      <w:r w:rsidR="003C2F1A">
        <w:rPr>
          <w:rFonts w:ascii="Times New Roman" w:hAnsi="Times New Roman" w:cs="Times New Roman"/>
          <w:sz w:val="24"/>
          <w:szCs w:val="24"/>
        </w:rPr>
        <w:t>Respiration rates for Experiment 3 samples are sho</w:t>
      </w:r>
      <w:r w:rsidR="00665C14">
        <w:rPr>
          <w:rFonts w:ascii="Times New Roman" w:hAnsi="Times New Roman" w:cs="Times New Roman"/>
          <w:sz w:val="24"/>
          <w:szCs w:val="24"/>
        </w:rPr>
        <w:t xml:space="preserve">wn in Supplementary Figure 1, but </w:t>
      </w:r>
      <w:r w:rsidR="003C2F1A">
        <w:rPr>
          <w:rFonts w:ascii="Times New Roman" w:hAnsi="Times New Roman" w:cs="Times New Roman"/>
          <w:sz w:val="24"/>
          <w:szCs w:val="24"/>
        </w:rPr>
        <w:t>CO</w:t>
      </w:r>
      <w:r w:rsidR="003C2F1A" w:rsidRPr="00CF2C01">
        <w:rPr>
          <w:rFonts w:ascii="Times New Roman" w:hAnsi="Times New Roman" w:cs="Times New Roman"/>
          <w:sz w:val="24"/>
          <w:szCs w:val="24"/>
          <w:vertAlign w:val="subscript"/>
        </w:rPr>
        <w:t>2</w:t>
      </w:r>
      <w:r w:rsidR="003C2F1A">
        <w:rPr>
          <w:rFonts w:ascii="Times New Roman" w:hAnsi="Times New Roman" w:cs="Times New Roman"/>
          <w:sz w:val="24"/>
          <w:szCs w:val="24"/>
        </w:rPr>
        <w:t xml:space="preserve"> flux rates cannot be meaningfully interpreted g</w:t>
      </w:r>
      <w:r w:rsidR="00152604">
        <w:rPr>
          <w:rFonts w:ascii="Times New Roman" w:hAnsi="Times New Roman" w:cs="Times New Roman"/>
          <w:sz w:val="24"/>
          <w:szCs w:val="24"/>
        </w:rPr>
        <w:t>iven the differe</w:t>
      </w:r>
      <w:r w:rsidR="00665C14">
        <w:rPr>
          <w:rFonts w:ascii="Times New Roman" w:hAnsi="Times New Roman" w:cs="Times New Roman"/>
          <w:sz w:val="24"/>
          <w:szCs w:val="24"/>
        </w:rPr>
        <w:t xml:space="preserve">nces in incubation temperature, approach to the rewetting pulse, </w:t>
      </w:r>
      <w:r w:rsidR="00152604">
        <w:rPr>
          <w:rFonts w:ascii="Times New Roman" w:hAnsi="Times New Roman" w:cs="Times New Roman"/>
          <w:sz w:val="24"/>
          <w:szCs w:val="24"/>
        </w:rPr>
        <w:t>and the wide variation in CO</w:t>
      </w:r>
      <w:r w:rsidR="00152604" w:rsidRPr="00B25AF4">
        <w:rPr>
          <w:rFonts w:ascii="Times New Roman" w:hAnsi="Times New Roman" w:cs="Times New Roman"/>
          <w:sz w:val="24"/>
          <w:szCs w:val="24"/>
          <w:vertAlign w:val="subscript"/>
        </w:rPr>
        <w:t>2</w:t>
      </w:r>
      <w:r w:rsidR="00152604">
        <w:rPr>
          <w:rFonts w:ascii="Times New Roman" w:hAnsi="Times New Roman" w:cs="Times New Roman"/>
          <w:sz w:val="24"/>
          <w:szCs w:val="24"/>
        </w:rPr>
        <w:t xml:space="preserve"> measurement frequency</w:t>
      </w:r>
      <w:r w:rsidR="00665C14">
        <w:rPr>
          <w:rFonts w:ascii="Times New Roman" w:hAnsi="Times New Roman" w:cs="Times New Roman"/>
          <w:sz w:val="24"/>
          <w:szCs w:val="24"/>
        </w:rPr>
        <w:t xml:space="preserve"> among samples.</w:t>
      </w:r>
    </w:p>
    <w:p w14:paraId="152A977F" w14:textId="76E1BDA0" w:rsidR="00C422FC" w:rsidRDefault="00AF32BB" w:rsidP="00C422FC">
      <w:pPr>
        <w:pStyle w:val="Normal1"/>
        <w:spacing w:before="120" w:line="360" w:lineRule="auto"/>
        <w:rPr>
          <w:rFonts w:ascii="Times New Roman" w:hAnsi="Times New Roman" w:cs="Times New Roman"/>
          <w:sz w:val="24"/>
          <w:szCs w:val="24"/>
        </w:rPr>
      </w:pPr>
      <w:r w:rsidRPr="00E03A62">
        <w:rPr>
          <w:noProof/>
          <w:lang w:val="en-US"/>
        </w:rPr>
        <w:drawing>
          <wp:inline distT="0" distB="0" distL="0" distR="0" wp14:anchorId="4D348D99" wp14:editId="0E394EA5">
            <wp:extent cx="5943600" cy="3977005"/>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ts.eps"/>
                    <pic:cNvPicPr/>
                  </pic:nvPicPr>
                  <pic:blipFill>
                    <a:blip r:embed="rId14">
                      <a:extLst>
                        <a:ext uri="{28A0092B-C50C-407E-A947-70E740481C1C}">
                          <a14:useLocalDpi xmlns:a14="http://schemas.microsoft.com/office/drawing/2010/main" val="0"/>
                        </a:ext>
                      </a:extLst>
                    </a:blip>
                    <a:stretch>
                      <a:fillRect/>
                    </a:stretch>
                  </pic:blipFill>
                  <pic:spPr>
                    <a:xfrm>
                      <a:off x="0" y="0"/>
                      <a:ext cx="5943600" cy="3977005"/>
                    </a:xfrm>
                    <a:prstGeom prst="rect">
                      <a:avLst/>
                    </a:prstGeom>
                  </pic:spPr>
                </pic:pic>
              </a:graphicData>
            </a:graphic>
          </wp:inline>
        </w:drawing>
      </w:r>
    </w:p>
    <w:p w14:paraId="1E029B7C" w14:textId="77777777" w:rsidR="00C422FC" w:rsidRPr="002313B4" w:rsidRDefault="00C422FC" w:rsidP="00C422FC">
      <w:pPr>
        <w:pStyle w:val="Normal1"/>
        <w:spacing w:after="120" w:line="240" w:lineRule="auto"/>
        <w:ind w:left="360" w:right="360"/>
        <w:rPr>
          <w:rFonts w:ascii="Times New Roman" w:hAnsi="Times New Roman" w:cs="Times New Roman"/>
          <w:b/>
          <w:sz w:val="24"/>
          <w:szCs w:val="24"/>
          <w:lang w:val="en-US"/>
        </w:rPr>
      </w:pPr>
      <w:r w:rsidRPr="002313B4">
        <w:rPr>
          <w:rFonts w:ascii="Times New Roman" w:hAnsi="Times New Roman" w:cs="Times New Roman"/>
          <w:b/>
          <w:sz w:val="24"/>
          <w:szCs w:val="24"/>
        </w:rPr>
        <w:lastRenderedPageBreak/>
        <w:t xml:space="preserve">Figure 1. </w:t>
      </w:r>
      <w:r w:rsidRPr="00A27CF9">
        <w:rPr>
          <w:rFonts w:ascii="Times New Roman" w:hAnsi="Times New Roman" w:cs="Times New Roman"/>
          <w:sz w:val="24"/>
          <w:szCs w:val="24"/>
          <w:lang w:val="en-US"/>
        </w:rPr>
        <w:t>Respiration rates for Experiment 1</w:t>
      </w:r>
      <w:r>
        <w:rPr>
          <w:rFonts w:ascii="Times New Roman" w:hAnsi="Times New Roman" w:cs="Times New Roman"/>
          <w:sz w:val="24"/>
          <w:szCs w:val="24"/>
          <w:lang w:val="en-US"/>
        </w:rPr>
        <w:t xml:space="preserve"> (</w:t>
      </w:r>
      <w:r>
        <w:rPr>
          <w:rFonts w:ascii="Times New Roman" w:hAnsi="Times New Roman" w:cs="Times New Roman"/>
          <w:sz w:val="24"/>
          <w:szCs w:val="24"/>
        </w:rPr>
        <w:t>Air-dry/rewet + storage)</w:t>
      </w:r>
      <w:r w:rsidRPr="00A27CF9">
        <w:rPr>
          <w:rFonts w:ascii="Times New Roman" w:hAnsi="Times New Roman" w:cs="Times New Roman"/>
          <w:sz w:val="24"/>
          <w:szCs w:val="24"/>
          <w:lang w:val="en-US"/>
        </w:rPr>
        <w:t xml:space="preserve"> and Experiment 2 </w:t>
      </w:r>
      <w:r>
        <w:rPr>
          <w:rFonts w:ascii="Times New Roman" w:hAnsi="Times New Roman" w:cs="Times New Roman"/>
          <w:sz w:val="24"/>
          <w:szCs w:val="24"/>
          <w:lang w:val="en-US"/>
        </w:rPr>
        <w:t>(</w:t>
      </w:r>
      <w:r>
        <w:rPr>
          <w:rFonts w:ascii="Times New Roman" w:hAnsi="Times New Roman" w:cs="Times New Roman"/>
          <w:sz w:val="24"/>
          <w:szCs w:val="24"/>
        </w:rPr>
        <w:t xml:space="preserve">Air-dry/rewet only) </w:t>
      </w:r>
      <w:r w:rsidRPr="00A27CF9">
        <w:rPr>
          <w:rFonts w:ascii="Times New Roman" w:hAnsi="Times New Roman" w:cs="Times New Roman"/>
          <w:sz w:val="24"/>
          <w:szCs w:val="24"/>
          <w:lang w:val="en-US"/>
        </w:rPr>
        <w:t>samples</w:t>
      </w:r>
    </w:p>
    <w:p w14:paraId="76D46FB5" w14:textId="5472B6EE" w:rsidR="00C422FC" w:rsidRPr="00C422FC" w:rsidRDefault="00C422FC" w:rsidP="00C422FC">
      <w:pPr>
        <w:pStyle w:val="Normal1"/>
        <w:spacing w:line="360" w:lineRule="auto"/>
        <w:ind w:left="360" w:right="360"/>
        <w:rPr>
          <w:rFonts w:ascii="Times New Roman" w:hAnsi="Times New Roman" w:cs="Times New Roman"/>
          <w:lang w:val="en-US"/>
        </w:rPr>
      </w:pPr>
      <w:r w:rsidRPr="00844E54">
        <w:rPr>
          <w:rFonts w:ascii="Times New Roman" w:hAnsi="Times New Roman" w:cs="Times New Roman"/>
          <w:b/>
          <w:lang w:val="en-US"/>
        </w:rPr>
        <w:t>a)</w:t>
      </w:r>
      <w:r>
        <w:rPr>
          <w:rFonts w:ascii="Times New Roman" w:hAnsi="Times New Roman" w:cs="Times New Roman"/>
          <w:lang w:val="en-US"/>
        </w:rPr>
        <w:t xml:space="preserve"> Experiment 1 samples</w:t>
      </w:r>
      <w:r w:rsidRPr="00844E54">
        <w:rPr>
          <w:rFonts w:ascii="Times New Roman" w:hAnsi="Times New Roman" w:cs="Times New Roman"/>
          <w:lang w:val="en-US"/>
        </w:rPr>
        <w:t xml:space="preserve">; </w:t>
      </w:r>
      <w:r w:rsidRPr="00844E54">
        <w:rPr>
          <w:rFonts w:ascii="Times New Roman" w:hAnsi="Times New Roman" w:cs="Times New Roman"/>
          <w:b/>
          <w:lang w:val="en-US"/>
        </w:rPr>
        <w:t>b)</w:t>
      </w:r>
      <w:r w:rsidRPr="00B622FD">
        <w:rPr>
          <w:rFonts w:ascii="Times New Roman" w:hAnsi="Times New Roman" w:cs="Times New Roman"/>
          <w:sz w:val="24"/>
          <w:lang w:val="en-US"/>
        </w:rPr>
        <w:t xml:space="preserve"> </w:t>
      </w:r>
      <w:r w:rsidRPr="002313B4">
        <w:rPr>
          <w:rFonts w:ascii="Times New Roman" w:hAnsi="Times New Roman" w:cs="Times New Roman"/>
          <w:lang w:val="en-US"/>
        </w:rPr>
        <w:t xml:space="preserve">Experiment 2 </w:t>
      </w:r>
      <w:r>
        <w:rPr>
          <w:rFonts w:ascii="Times New Roman" w:hAnsi="Times New Roman" w:cs="Times New Roman"/>
          <w:lang w:val="en-US"/>
        </w:rPr>
        <w:t xml:space="preserve">samples. </w:t>
      </w:r>
      <w:r w:rsidRPr="002313B4">
        <w:rPr>
          <w:rFonts w:ascii="Times New Roman" w:hAnsi="Times New Roman" w:cs="Times New Roman"/>
          <w:lang w:val="en-US"/>
        </w:rPr>
        <w:t xml:space="preserve">Vertical gray line at day 4 demarcates the end of the </w:t>
      </w:r>
      <w:r>
        <w:rPr>
          <w:rFonts w:ascii="Times New Roman" w:hAnsi="Times New Roman" w:cs="Times New Roman"/>
          <w:lang w:val="en-US"/>
        </w:rPr>
        <w:t>first enclosure</w:t>
      </w:r>
      <w:r w:rsidRPr="002313B4">
        <w:rPr>
          <w:rFonts w:ascii="Times New Roman" w:hAnsi="Times New Roman" w:cs="Times New Roman"/>
          <w:lang w:val="en-US"/>
        </w:rPr>
        <w:t xml:space="preserve"> period</w:t>
      </w:r>
      <w:ins w:id="93" w:author="Jeff Beem-Miller" w:date="2021-06-14T15:13:00Z">
        <w:r w:rsidR="00AF32BB">
          <w:rPr>
            <w:rFonts w:ascii="Times New Roman" w:hAnsi="Times New Roman" w:cs="Times New Roman"/>
            <w:lang w:val="en-US"/>
          </w:rPr>
          <w:t xml:space="preserve"> (rewetting pulse)</w:t>
        </w:r>
      </w:ins>
      <w:r w:rsidRPr="002313B4">
        <w:rPr>
          <w:rFonts w:ascii="Times New Roman" w:hAnsi="Times New Roman" w:cs="Times New Roman"/>
          <w:lang w:val="en-US"/>
        </w:rPr>
        <w:t>. Points show measurements and lines show trends</w:t>
      </w:r>
      <w:r>
        <w:rPr>
          <w:rFonts w:ascii="Times New Roman" w:hAnsi="Times New Roman" w:cs="Times New Roman"/>
          <w:lang w:val="en-US"/>
        </w:rPr>
        <w:t xml:space="preserve"> </w:t>
      </w:r>
      <w:r w:rsidRPr="002313B4">
        <w:rPr>
          <w:rFonts w:ascii="Times New Roman" w:hAnsi="Times New Roman" w:cs="Times New Roman"/>
          <w:lang w:val="en-US"/>
        </w:rPr>
        <w:t>i</w:t>
      </w:r>
      <w:r>
        <w:rPr>
          <w:rFonts w:ascii="Times New Roman" w:hAnsi="Times New Roman" w:cs="Times New Roman"/>
          <w:lang w:val="en-US"/>
        </w:rPr>
        <w:t xml:space="preserve">n mean respiration rate. Shaded </w:t>
      </w:r>
      <w:r w:rsidRPr="002313B4">
        <w:rPr>
          <w:rFonts w:ascii="Times New Roman" w:hAnsi="Times New Roman" w:cs="Times New Roman"/>
          <w:lang w:val="en-US"/>
        </w:rPr>
        <w:t>ribbons represent one standard error</w:t>
      </w:r>
      <w:r>
        <w:rPr>
          <w:rFonts w:ascii="Times New Roman" w:hAnsi="Times New Roman" w:cs="Times New Roman"/>
          <w:lang w:val="en-US"/>
        </w:rPr>
        <w:t xml:space="preserve"> of the mean. </w:t>
      </w:r>
      <w:r w:rsidRPr="002313B4">
        <w:rPr>
          <w:rFonts w:ascii="Times New Roman" w:hAnsi="Times New Roman" w:cs="Times New Roman"/>
          <w:lang w:val="en-US"/>
        </w:rPr>
        <w:t>The final measurement</w:t>
      </w:r>
      <w:r>
        <w:rPr>
          <w:rFonts w:ascii="Times New Roman" w:hAnsi="Times New Roman" w:cs="Times New Roman"/>
          <w:lang w:val="en-US"/>
        </w:rPr>
        <w:t xml:space="preserve"> </w:t>
      </w:r>
      <w:r w:rsidRPr="002313B4">
        <w:rPr>
          <w:rFonts w:ascii="Times New Roman" w:hAnsi="Times New Roman" w:cs="Times New Roman"/>
          <w:lang w:val="en-US"/>
        </w:rPr>
        <w:t>points f</w:t>
      </w:r>
      <w:r>
        <w:rPr>
          <w:rFonts w:ascii="Times New Roman" w:hAnsi="Times New Roman" w:cs="Times New Roman"/>
          <w:lang w:val="en-US"/>
        </w:rPr>
        <w:t xml:space="preserve">or a few samples which took &gt; 18 d </w:t>
      </w:r>
      <w:r w:rsidRPr="002313B4">
        <w:rPr>
          <w:rFonts w:ascii="Times New Roman" w:hAnsi="Times New Roman" w:cs="Times New Roman"/>
          <w:lang w:val="en-US"/>
        </w:rPr>
        <w:t>to reach CO</w:t>
      </w:r>
      <w:r w:rsidRPr="007F5988">
        <w:rPr>
          <w:rFonts w:ascii="Times New Roman" w:hAnsi="Times New Roman" w:cs="Times New Roman"/>
          <w:vertAlign w:val="subscript"/>
          <w:lang w:val="en-US"/>
        </w:rPr>
        <w:t>2</w:t>
      </w:r>
      <w:r w:rsidRPr="002313B4">
        <w:rPr>
          <w:rFonts w:ascii="Times New Roman" w:hAnsi="Times New Roman" w:cs="Times New Roman"/>
          <w:lang w:val="en-US"/>
        </w:rPr>
        <w:t xml:space="preserve"> targets are excluded for display reasons;</w:t>
      </w:r>
      <w:r>
        <w:rPr>
          <w:rFonts w:ascii="Times New Roman" w:hAnsi="Times New Roman" w:cs="Times New Roman"/>
          <w:lang w:val="en-US"/>
        </w:rPr>
        <w:t xml:space="preserve"> </w:t>
      </w:r>
      <w:r w:rsidRPr="002313B4">
        <w:rPr>
          <w:rFonts w:ascii="Times New Roman" w:hAnsi="Times New Roman" w:cs="Times New Roman"/>
          <w:lang w:val="en-US"/>
        </w:rPr>
        <w:t xml:space="preserve">respiration rates for those samples remained </w:t>
      </w:r>
      <w:r>
        <w:rPr>
          <w:rFonts w:ascii="Times New Roman" w:hAnsi="Times New Roman" w:cs="Times New Roman"/>
          <w:lang w:val="en-US"/>
        </w:rPr>
        <w:t>constant</w:t>
      </w:r>
      <w:r w:rsidRPr="002313B4">
        <w:rPr>
          <w:rFonts w:ascii="Times New Roman" w:hAnsi="Times New Roman" w:cs="Times New Roman"/>
          <w:lang w:val="en-US"/>
        </w:rPr>
        <w:t>. Note that headspace CO</w:t>
      </w:r>
      <w:r w:rsidRPr="007F5988">
        <w:rPr>
          <w:rFonts w:ascii="Times New Roman" w:hAnsi="Times New Roman" w:cs="Times New Roman"/>
          <w:vertAlign w:val="subscript"/>
          <w:lang w:val="en-US"/>
        </w:rPr>
        <w:t>2</w:t>
      </w:r>
      <w:r w:rsidRPr="002313B4">
        <w:rPr>
          <w:rFonts w:ascii="Times New Roman" w:hAnsi="Times New Roman" w:cs="Times New Roman"/>
          <w:lang w:val="en-US"/>
        </w:rPr>
        <w:t xml:space="preserve"> concentrations for </w:t>
      </w:r>
      <w:r>
        <w:rPr>
          <w:rFonts w:ascii="Times New Roman" w:hAnsi="Times New Roman" w:cs="Times New Roman"/>
          <w:lang w:val="en-US"/>
        </w:rPr>
        <w:t>control-1</w:t>
      </w:r>
      <w:r w:rsidRPr="002313B4">
        <w:rPr>
          <w:rFonts w:ascii="Times New Roman" w:hAnsi="Times New Roman" w:cs="Times New Roman"/>
          <w:lang w:val="en-US"/>
        </w:rPr>
        <w:t xml:space="preserve"> </w:t>
      </w:r>
      <w:r>
        <w:rPr>
          <w:rFonts w:ascii="Times New Roman" w:hAnsi="Times New Roman" w:cs="Times New Roman"/>
          <w:lang w:val="en-US"/>
        </w:rPr>
        <w:t xml:space="preserve">samples (panel a) were only measured once </w:t>
      </w:r>
      <w:r w:rsidRPr="002313B4">
        <w:rPr>
          <w:rFonts w:ascii="Times New Roman" w:hAnsi="Times New Roman" w:cs="Times New Roman"/>
          <w:lang w:val="en-US"/>
        </w:rPr>
        <w:t xml:space="preserve">during the </w:t>
      </w:r>
      <w:r>
        <w:rPr>
          <w:rFonts w:ascii="Times New Roman" w:hAnsi="Times New Roman" w:cs="Times New Roman"/>
          <w:lang w:val="en-US"/>
        </w:rPr>
        <w:t>first enclosure</w:t>
      </w:r>
      <w:r w:rsidRPr="002313B4">
        <w:rPr>
          <w:rFonts w:ascii="Times New Roman" w:hAnsi="Times New Roman" w:cs="Times New Roman"/>
          <w:lang w:val="en-US"/>
        </w:rPr>
        <w:t xml:space="preserve"> period (day 4) in contrast to daily meas</w:t>
      </w:r>
      <w:r>
        <w:rPr>
          <w:rFonts w:ascii="Times New Roman" w:hAnsi="Times New Roman" w:cs="Times New Roman"/>
          <w:lang w:val="en-US"/>
        </w:rPr>
        <w:t>urements for all other samples</w:t>
      </w:r>
      <w:r w:rsidRPr="002313B4">
        <w:rPr>
          <w:rFonts w:ascii="Times New Roman" w:hAnsi="Times New Roman" w:cs="Times New Roman"/>
          <w:lang w:val="en-US"/>
        </w:rPr>
        <w:t>.</w:t>
      </w:r>
    </w:p>
    <w:p w14:paraId="6B168A0B" w14:textId="0F09DA9E" w:rsidR="00152604" w:rsidRPr="009C7043" w:rsidRDefault="00152604" w:rsidP="00152604">
      <w:pPr>
        <w:pStyle w:val="Normal1"/>
        <w:spacing w:before="120" w:line="360" w:lineRule="auto"/>
        <w:ind w:firstLine="720"/>
        <w:rPr>
          <w:rFonts w:ascii="Times New Roman" w:hAnsi="Times New Roman" w:cs="Times New Roman"/>
          <w:sz w:val="24"/>
          <w:szCs w:val="24"/>
        </w:rPr>
      </w:pPr>
      <w:r w:rsidRPr="00C27016">
        <w:rPr>
          <w:rFonts w:ascii="Times New Roman" w:hAnsi="Times New Roman" w:cs="Times New Roman"/>
          <w:sz w:val="24"/>
          <w:szCs w:val="24"/>
        </w:rPr>
        <w:t>3.2</w:t>
      </w:r>
      <w:r>
        <w:rPr>
          <w:rFonts w:ascii="Times New Roman" w:hAnsi="Times New Roman" w:cs="Times New Roman"/>
          <w:sz w:val="24"/>
          <w:szCs w:val="24"/>
        </w:rPr>
        <w:t>.</w:t>
      </w:r>
      <w:r w:rsidRPr="00C27016">
        <w:rPr>
          <w:rFonts w:ascii="Times New Roman" w:hAnsi="Times New Roman" w:cs="Times New Roman"/>
          <w:sz w:val="24"/>
          <w:szCs w:val="24"/>
        </w:rPr>
        <w:t xml:space="preserve"> </w:t>
      </w:r>
      <w:r w:rsidR="00DA15F2">
        <w:rPr>
          <w:rFonts w:ascii="Times New Roman" w:hAnsi="Times New Roman" w:cs="Times New Roman"/>
          <w:sz w:val="24"/>
          <w:szCs w:val="24"/>
        </w:rPr>
        <w:t>F</w:t>
      </w:r>
      <w:r>
        <w:rPr>
          <w:rFonts w:ascii="Times New Roman" w:hAnsi="Times New Roman" w:cs="Times New Roman"/>
          <w:sz w:val="24"/>
          <w:szCs w:val="24"/>
        </w:rPr>
        <w:t xml:space="preserve">irst and second enclosure period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Pr>
          <w:rFonts w:ascii="Times New Roman" w:hAnsi="Times New Roman" w:cs="Times New Roman"/>
          <w:sz w:val="24"/>
          <w:szCs w:val="24"/>
        </w:rPr>
        <w:t xml:space="preserve"> and </w:t>
      </w:r>
      <w:r w:rsidRPr="00C27016">
        <w:rPr>
          <w:rFonts w:ascii="Times New Roman" w:hAnsi="Times New Roman" w:cs="Times New Roman"/>
          <w:color w:val="333333"/>
          <w:sz w:val="24"/>
          <w:szCs w:val="24"/>
          <w:highlight w:val="white"/>
        </w:rPr>
        <w:t>δ</w:t>
      </w:r>
      <w:r w:rsidRPr="00C27016">
        <w:rPr>
          <w:rFonts w:ascii="Times New Roman" w:hAnsi="Times New Roman" w:cs="Times New Roman"/>
          <w:color w:val="333333"/>
          <w:sz w:val="24"/>
          <w:szCs w:val="24"/>
          <w:highlight w:val="white"/>
          <w:vertAlign w:val="superscript"/>
        </w:rPr>
        <w:t>13</w:t>
      </w:r>
      <w:r w:rsidRPr="00C27016">
        <w:rPr>
          <w:rFonts w:ascii="Times New Roman" w:hAnsi="Times New Roman" w:cs="Times New Roman"/>
          <w:color w:val="333333"/>
          <w:sz w:val="24"/>
          <w:szCs w:val="24"/>
          <w:highlight w:val="white"/>
        </w:rPr>
        <w:t>C-CO</w:t>
      </w:r>
      <w:r w:rsidRPr="00C27016">
        <w:rPr>
          <w:rFonts w:ascii="Times New Roman" w:hAnsi="Times New Roman" w:cs="Times New Roman"/>
          <w:color w:val="333333"/>
          <w:sz w:val="24"/>
          <w:szCs w:val="24"/>
          <w:highlight w:val="white"/>
          <w:vertAlign w:val="subscript"/>
        </w:rPr>
        <w:t>2</w:t>
      </w:r>
    </w:p>
    <w:p w14:paraId="33DBFF69" w14:textId="6B2C634B" w:rsidR="00DA15F2" w:rsidRDefault="00DA15F2" w:rsidP="002F5E63">
      <w:pPr>
        <w:pStyle w:val="Normal1"/>
        <w:spacing w:before="120" w:line="360" w:lineRule="auto"/>
        <w:jc w:val="both"/>
        <w:rPr>
          <w:rFonts w:ascii="Times New Roman" w:hAnsi="Times New Roman" w:cs="Times New Roman"/>
          <w:sz w:val="24"/>
          <w:szCs w:val="24"/>
        </w:rPr>
      </w:pPr>
      <w:r>
        <w:rPr>
          <w:rFonts w:ascii="Times New Roman" w:hAnsi="Times New Roman" w:cs="Times New Roman"/>
          <w:sz w:val="24"/>
          <w:szCs w:val="24"/>
        </w:rPr>
        <w:t>We did not see signi</w:t>
      </w:r>
      <w:r w:rsidR="00FB4ABD">
        <w:rPr>
          <w:rFonts w:ascii="Times New Roman" w:hAnsi="Times New Roman" w:cs="Times New Roman"/>
          <w:sz w:val="24"/>
          <w:szCs w:val="24"/>
        </w:rPr>
        <w:t xml:space="preserve">ficant differences when we </w:t>
      </w:r>
      <w:r w:rsidR="00FB4ABD">
        <w:rPr>
          <w:rFonts w:ascii="Times New Roman" w:eastAsia="Arial Unicode MS" w:hAnsi="Times New Roman" w:cs="Times New Roman"/>
          <w:sz w:val="24"/>
          <w:szCs w:val="24"/>
        </w:rPr>
        <w:t xml:space="preserve">compared </w:t>
      </w:r>
      <w:r w:rsidR="00FB4ABD" w:rsidRPr="00C27016">
        <w:rPr>
          <w:rFonts w:ascii="Times New Roman" w:eastAsia="Arial Unicode MS" w:hAnsi="Times New Roman" w:cs="Times New Roman"/>
          <w:sz w:val="24"/>
          <w:szCs w:val="24"/>
        </w:rPr>
        <w:t>∆</w:t>
      </w:r>
      <w:r w:rsidR="00FB4ABD" w:rsidRPr="00C27016">
        <w:rPr>
          <w:rFonts w:ascii="Times New Roman" w:hAnsi="Times New Roman" w:cs="Times New Roman"/>
          <w:sz w:val="24"/>
          <w:szCs w:val="24"/>
          <w:vertAlign w:val="superscript"/>
        </w:rPr>
        <w:t>14</w:t>
      </w:r>
      <w:r w:rsidR="00FB4ABD" w:rsidRPr="00C27016">
        <w:rPr>
          <w:rFonts w:ascii="Times New Roman" w:hAnsi="Times New Roman" w:cs="Times New Roman"/>
          <w:sz w:val="24"/>
          <w:szCs w:val="24"/>
        </w:rPr>
        <w:t>C-CO</w:t>
      </w:r>
      <w:r w:rsidR="00FB4ABD" w:rsidRPr="00C27016">
        <w:rPr>
          <w:rFonts w:ascii="Times New Roman" w:hAnsi="Times New Roman" w:cs="Times New Roman"/>
          <w:sz w:val="24"/>
          <w:szCs w:val="24"/>
          <w:vertAlign w:val="subscript"/>
        </w:rPr>
        <w:t>2</w:t>
      </w:r>
      <w:r w:rsidR="00FB4ABD" w:rsidRPr="00C27016">
        <w:rPr>
          <w:rFonts w:ascii="Times New Roman" w:hAnsi="Times New Roman" w:cs="Times New Roman"/>
          <w:sz w:val="24"/>
          <w:szCs w:val="24"/>
        </w:rPr>
        <w:t xml:space="preserve"> </w:t>
      </w:r>
      <w:r w:rsidR="00FB4ABD">
        <w:rPr>
          <w:rFonts w:ascii="Times New Roman" w:hAnsi="Times New Roman" w:cs="Times New Roman"/>
          <w:sz w:val="24"/>
          <w:szCs w:val="24"/>
        </w:rPr>
        <w:t xml:space="preserve">from the first enclosure period to that of the second enclosure period. This was true for all comparisons made </w:t>
      </w:r>
      <w:r>
        <w:rPr>
          <w:rFonts w:ascii="Times New Roman" w:hAnsi="Times New Roman" w:cs="Times New Roman"/>
          <w:sz w:val="24"/>
          <w:szCs w:val="24"/>
        </w:rPr>
        <w:t xml:space="preserve">within </w:t>
      </w:r>
      <w:r w:rsidR="00152604">
        <w:rPr>
          <w:rFonts w:ascii="Times New Roman" w:hAnsi="Times New Roman" w:cs="Times New Roman"/>
          <w:sz w:val="24"/>
          <w:szCs w:val="24"/>
        </w:rPr>
        <w:t>experiment, treatment, and ecosystem groups</w:t>
      </w:r>
      <w:r>
        <w:rPr>
          <w:rFonts w:ascii="Times New Roman" w:hAnsi="Times New Roman" w:cs="Times New Roman"/>
          <w:sz w:val="24"/>
          <w:szCs w:val="24"/>
        </w:rPr>
        <w:t>, with one exception: grassland control-1 samples had slightly higher ∆</w:t>
      </w:r>
      <w:r w:rsidRPr="00DA15F2">
        <w:rPr>
          <w:rFonts w:ascii="Times New Roman" w:hAnsi="Times New Roman" w:cs="Times New Roman"/>
          <w:sz w:val="24"/>
          <w:szCs w:val="24"/>
          <w:vertAlign w:val="superscript"/>
        </w:rPr>
        <w:t>14</w:t>
      </w:r>
      <w:r>
        <w:rPr>
          <w:rFonts w:ascii="Times New Roman" w:hAnsi="Times New Roman" w:cs="Times New Roman"/>
          <w:sz w:val="24"/>
          <w:szCs w:val="24"/>
        </w:rPr>
        <w:t>C-CO</w:t>
      </w:r>
      <w:r w:rsidRPr="00DA15F2">
        <w:rPr>
          <w:rFonts w:ascii="Times New Roman" w:hAnsi="Times New Roman" w:cs="Times New Roman"/>
          <w:sz w:val="24"/>
          <w:szCs w:val="24"/>
          <w:vertAlign w:val="subscript"/>
        </w:rPr>
        <w:t>2</w:t>
      </w:r>
      <w:r>
        <w:rPr>
          <w:rFonts w:ascii="Times New Roman" w:hAnsi="Times New Roman" w:cs="Times New Roman"/>
          <w:sz w:val="24"/>
          <w:szCs w:val="24"/>
        </w:rPr>
        <w:t xml:space="preserve"> in the second enclosure period compared to the first (mean difference = 10.4</w:t>
      </w:r>
      <w:r w:rsidRPr="00C27016">
        <w:rPr>
          <w:rFonts w:ascii="Times New Roman" w:hAnsi="Times New Roman" w:cs="Times New Roman"/>
          <w:sz w:val="24"/>
          <w:szCs w:val="24"/>
        </w:rPr>
        <w:t>‰</w:t>
      </w:r>
      <w:r>
        <w:rPr>
          <w:rFonts w:ascii="Times New Roman" w:hAnsi="Times New Roman" w:cs="Times New Roman"/>
          <w:sz w:val="24"/>
          <w:szCs w:val="24"/>
        </w:rPr>
        <w:t>, 95% CI = [6.0</w:t>
      </w:r>
      <w:r w:rsidRPr="00C27016">
        <w:rPr>
          <w:rFonts w:ascii="Times New Roman" w:hAnsi="Times New Roman" w:cs="Times New Roman"/>
          <w:sz w:val="24"/>
          <w:szCs w:val="24"/>
        </w:rPr>
        <w:t>‰</w:t>
      </w:r>
      <w:r>
        <w:rPr>
          <w:rFonts w:ascii="Times New Roman" w:hAnsi="Times New Roman" w:cs="Times New Roman"/>
          <w:sz w:val="24"/>
          <w:szCs w:val="24"/>
        </w:rPr>
        <w:t>, 14.8</w:t>
      </w:r>
      <w:r w:rsidRPr="00C27016">
        <w:rPr>
          <w:rFonts w:ascii="Times New Roman" w:hAnsi="Times New Roman" w:cs="Times New Roman"/>
          <w:sz w:val="24"/>
          <w:szCs w:val="24"/>
        </w:rPr>
        <w:t>‰</w:t>
      </w:r>
      <w:r>
        <w:rPr>
          <w:rFonts w:ascii="Times New Roman" w:hAnsi="Times New Roman" w:cs="Times New Roman"/>
          <w:sz w:val="24"/>
          <w:szCs w:val="24"/>
        </w:rPr>
        <w:t xml:space="preserve">]). </w:t>
      </w:r>
      <w:r w:rsidR="00FB4ABD">
        <w:rPr>
          <w:rFonts w:ascii="Times New Roman" w:hAnsi="Times New Roman" w:cs="Times New Roman"/>
          <w:sz w:val="24"/>
          <w:szCs w:val="24"/>
        </w:rPr>
        <w:t xml:space="preserve">When we </w:t>
      </w:r>
      <w:r w:rsidR="00152604">
        <w:rPr>
          <w:rFonts w:ascii="Times New Roman" w:hAnsi="Times New Roman" w:cs="Times New Roman"/>
          <w:sz w:val="24"/>
          <w:szCs w:val="24"/>
        </w:rPr>
        <w:t>combined data across experiments, ecosystem</w:t>
      </w:r>
      <w:r w:rsidR="00152604" w:rsidRPr="00152604">
        <w:rPr>
          <w:rFonts w:ascii="Times New Roman" w:hAnsi="Times New Roman" w:cs="Times New Roman"/>
          <w:sz w:val="24"/>
          <w:szCs w:val="24"/>
        </w:rPr>
        <w:t xml:space="preserve"> </w:t>
      </w:r>
      <w:r w:rsidR="00152604">
        <w:rPr>
          <w:rFonts w:ascii="Times New Roman" w:hAnsi="Times New Roman" w:cs="Times New Roman"/>
          <w:sz w:val="24"/>
          <w:szCs w:val="24"/>
        </w:rPr>
        <w:t>types, and treatments</w:t>
      </w:r>
      <w:r w:rsidR="00FB4ABD">
        <w:rPr>
          <w:rFonts w:ascii="Times New Roman" w:hAnsi="Times New Roman" w:cs="Times New Roman"/>
          <w:sz w:val="24"/>
          <w:szCs w:val="24"/>
        </w:rPr>
        <w:t>, the</w:t>
      </w:r>
      <w:r w:rsidR="00152604">
        <w:rPr>
          <w:rFonts w:ascii="Times New Roman" w:hAnsi="Times New Roman" w:cs="Times New Roman"/>
          <w:sz w:val="24"/>
          <w:szCs w:val="24"/>
        </w:rPr>
        <w:t xml:space="preserve"> </w:t>
      </w:r>
      <w:r>
        <w:rPr>
          <w:rFonts w:ascii="Times New Roman" w:hAnsi="Times New Roman" w:cs="Times New Roman"/>
          <w:sz w:val="24"/>
          <w:szCs w:val="24"/>
        </w:rPr>
        <w:t xml:space="preserve">mean difference </w:t>
      </w:r>
      <w:r w:rsidR="002F5E63">
        <w:rPr>
          <w:rFonts w:ascii="Times New Roman" w:hAnsi="Times New Roman" w:cs="Times New Roman"/>
          <w:sz w:val="24"/>
          <w:szCs w:val="24"/>
        </w:rPr>
        <w:t>in ∆</w:t>
      </w:r>
      <w:r w:rsidR="002F5E63" w:rsidRPr="002F5E63">
        <w:rPr>
          <w:rFonts w:ascii="Times New Roman" w:hAnsi="Times New Roman" w:cs="Times New Roman"/>
          <w:sz w:val="24"/>
          <w:szCs w:val="24"/>
          <w:vertAlign w:val="superscript"/>
        </w:rPr>
        <w:t>14</w:t>
      </w:r>
      <w:r w:rsidR="002F5E63">
        <w:rPr>
          <w:rFonts w:ascii="Times New Roman" w:hAnsi="Times New Roman" w:cs="Times New Roman"/>
          <w:sz w:val="24"/>
          <w:szCs w:val="24"/>
        </w:rPr>
        <w:t>C-CO</w:t>
      </w:r>
      <w:r w:rsidR="002F5E63" w:rsidRPr="002F5E63">
        <w:rPr>
          <w:rFonts w:ascii="Times New Roman" w:hAnsi="Times New Roman" w:cs="Times New Roman"/>
          <w:sz w:val="24"/>
          <w:szCs w:val="24"/>
          <w:vertAlign w:val="subscript"/>
        </w:rPr>
        <w:t>2</w:t>
      </w:r>
      <w:r w:rsidR="002F5E63">
        <w:rPr>
          <w:rFonts w:ascii="Times New Roman" w:hAnsi="Times New Roman" w:cs="Times New Roman"/>
          <w:sz w:val="24"/>
          <w:szCs w:val="24"/>
        </w:rPr>
        <w:t xml:space="preserve"> between enclosure periods </w:t>
      </w:r>
      <w:r>
        <w:rPr>
          <w:rFonts w:ascii="Times New Roman" w:hAnsi="Times New Roman" w:cs="Times New Roman"/>
          <w:sz w:val="24"/>
          <w:szCs w:val="24"/>
        </w:rPr>
        <w:t>was</w:t>
      </w:r>
      <w:r w:rsidR="002F5E63">
        <w:rPr>
          <w:rFonts w:ascii="Times New Roman" w:hAnsi="Times New Roman" w:cs="Times New Roman"/>
          <w:sz w:val="24"/>
          <w:szCs w:val="24"/>
        </w:rPr>
        <w:t xml:space="preserve"> only</w:t>
      </w:r>
      <w:r>
        <w:rPr>
          <w:rFonts w:ascii="Times New Roman" w:hAnsi="Times New Roman" w:cs="Times New Roman"/>
          <w:sz w:val="24"/>
          <w:szCs w:val="24"/>
        </w:rPr>
        <w:t xml:space="preserve"> 2.0</w:t>
      </w:r>
      <w:r w:rsidRPr="00C27016">
        <w:rPr>
          <w:rFonts w:ascii="Times New Roman" w:hAnsi="Times New Roman" w:cs="Times New Roman"/>
          <w:sz w:val="24"/>
          <w:szCs w:val="24"/>
        </w:rPr>
        <w:t>‰</w:t>
      </w:r>
      <w:r w:rsidR="00152604">
        <w:rPr>
          <w:rFonts w:ascii="Times New Roman" w:hAnsi="Times New Roman" w:cs="Times New Roman"/>
          <w:sz w:val="24"/>
          <w:szCs w:val="24"/>
        </w:rPr>
        <w:t xml:space="preserve"> </w:t>
      </w:r>
      <w:r>
        <w:rPr>
          <w:rFonts w:ascii="Times New Roman" w:hAnsi="Times New Roman" w:cs="Times New Roman"/>
          <w:sz w:val="24"/>
          <w:szCs w:val="24"/>
        </w:rPr>
        <w:t>(95% CI = [</w:t>
      </w:r>
      <w:r w:rsidR="00FB4ABD">
        <w:rPr>
          <w:rFonts w:ascii="Times New Roman" w:hAnsi="Times New Roman" w:cs="Times New Roman"/>
          <w:sz w:val="24"/>
          <w:szCs w:val="24"/>
        </w:rPr>
        <w:t>-</w:t>
      </w:r>
      <w:r>
        <w:rPr>
          <w:rFonts w:ascii="Times New Roman" w:hAnsi="Times New Roman" w:cs="Times New Roman"/>
          <w:sz w:val="24"/>
          <w:szCs w:val="24"/>
        </w:rPr>
        <w:t>1.0</w:t>
      </w:r>
      <w:r w:rsidRPr="00C27016">
        <w:rPr>
          <w:rFonts w:ascii="Times New Roman" w:hAnsi="Times New Roman" w:cs="Times New Roman"/>
          <w:sz w:val="24"/>
          <w:szCs w:val="24"/>
        </w:rPr>
        <w:t>‰</w:t>
      </w:r>
      <w:r>
        <w:rPr>
          <w:rFonts w:ascii="Times New Roman" w:hAnsi="Times New Roman" w:cs="Times New Roman"/>
          <w:sz w:val="24"/>
          <w:szCs w:val="24"/>
        </w:rPr>
        <w:t>, 5.0</w:t>
      </w:r>
      <w:r w:rsidRPr="00C27016">
        <w:rPr>
          <w:rFonts w:ascii="Times New Roman" w:hAnsi="Times New Roman" w:cs="Times New Roman"/>
          <w:sz w:val="24"/>
          <w:szCs w:val="24"/>
        </w:rPr>
        <w:t>‰</w:t>
      </w:r>
      <w:r>
        <w:rPr>
          <w:rFonts w:ascii="Times New Roman" w:hAnsi="Times New Roman" w:cs="Times New Roman"/>
          <w:sz w:val="24"/>
          <w:szCs w:val="24"/>
        </w:rPr>
        <w:t>])</w:t>
      </w:r>
      <w:ins w:id="94" w:author="Susan Trumbore" w:date="2021-06-12T14:34:00Z">
        <w:r w:rsidR="00B72EDD">
          <w:rPr>
            <w:rFonts w:ascii="Times New Roman" w:hAnsi="Times New Roman" w:cs="Times New Roman"/>
            <w:sz w:val="24"/>
            <w:szCs w:val="24"/>
          </w:rPr>
          <w:t xml:space="preserve">, which </w:t>
        </w:r>
      </w:ins>
      <w:ins w:id="95" w:author="Jeff Beem-Miller" w:date="2021-06-14T19:13:00Z">
        <w:r w:rsidR="00F44474">
          <w:rPr>
            <w:rFonts w:ascii="Times New Roman" w:hAnsi="Times New Roman" w:cs="Times New Roman"/>
            <w:sz w:val="24"/>
            <w:szCs w:val="24"/>
          </w:rPr>
          <w:t xml:space="preserve">is approximate the same </w:t>
        </w:r>
      </w:ins>
      <w:ins w:id="96" w:author="Susan Trumbore" w:date="2021-06-12T14:34:00Z">
        <w:del w:id="97" w:author="Jeff Beem-Miller" w:date="2021-06-14T19:13:00Z">
          <w:r w:rsidR="00B72EDD" w:rsidDel="00F44474">
            <w:rPr>
              <w:rFonts w:ascii="Times New Roman" w:hAnsi="Times New Roman" w:cs="Times New Roman"/>
              <w:sz w:val="24"/>
              <w:szCs w:val="24"/>
            </w:rPr>
            <w:delText xml:space="preserve">is less than </w:delText>
          </w:r>
        </w:del>
      </w:ins>
      <w:ins w:id="98" w:author="Jeff Beem-Miller" w:date="2021-06-14T19:13:00Z">
        <w:r w:rsidR="00F44474">
          <w:rPr>
            <w:rFonts w:ascii="Times New Roman" w:hAnsi="Times New Roman" w:cs="Times New Roman"/>
            <w:sz w:val="24"/>
            <w:szCs w:val="24"/>
          </w:rPr>
          <w:t xml:space="preserve">as </w:t>
        </w:r>
      </w:ins>
      <w:ins w:id="99" w:author="Susan Trumbore" w:date="2021-06-12T14:34:00Z">
        <w:r w:rsidR="00B72EDD">
          <w:rPr>
            <w:rFonts w:ascii="Times New Roman" w:hAnsi="Times New Roman" w:cs="Times New Roman"/>
            <w:sz w:val="24"/>
            <w:szCs w:val="24"/>
          </w:rPr>
          <w:t xml:space="preserve">the </w:t>
        </w:r>
      </w:ins>
      <w:ins w:id="100" w:author="Susan Trumbore" w:date="2021-06-12T14:35:00Z">
        <w:r w:rsidR="00B72EDD">
          <w:rPr>
            <w:rFonts w:ascii="Times New Roman" w:hAnsi="Times New Roman" w:cs="Times New Roman"/>
            <w:sz w:val="24"/>
            <w:szCs w:val="24"/>
          </w:rPr>
          <w:t xml:space="preserve">reported </w:t>
        </w:r>
      </w:ins>
      <w:ins w:id="101" w:author="Susan Trumbore" w:date="2021-06-12T14:34:00Z">
        <w:r w:rsidR="00B72EDD">
          <w:rPr>
            <w:rFonts w:ascii="Times New Roman" w:hAnsi="Times New Roman" w:cs="Times New Roman"/>
            <w:sz w:val="24"/>
            <w:szCs w:val="24"/>
          </w:rPr>
          <w:t xml:space="preserve">precision for </w:t>
        </w:r>
        <w:r w:rsidR="00B72EDD" w:rsidRPr="005D3C8F">
          <w:rPr>
            <w:rFonts w:ascii="Times New Roman" w:hAnsi="Times New Roman" w:cs="Times New Roman"/>
            <w:sz w:val="24"/>
            <w:szCs w:val="24"/>
            <w:vertAlign w:val="superscript"/>
          </w:rPr>
          <w:t>14</w:t>
        </w:r>
        <w:r w:rsidR="00B72EDD">
          <w:rPr>
            <w:rFonts w:ascii="Times New Roman" w:hAnsi="Times New Roman" w:cs="Times New Roman"/>
            <w:sz w:val="24"/>
            <w:szCs w:val="24"/>
          </w:rPr>
          <w:t>C measurements (</w:t>
        </w:r>
      </w:ins>
      <w:ins w:id="102" w:author="Jeff Beem-Miller" w:date="2021-06-14T19:13:00Z">
        <w:r w:rsidR="00F44474">
          <w:rPr>
            <w:rFonts w:ascii="Times New Roman" w:hAnsi="Times New Roman" w:cs="Times New Roman"/>
            <w:sz w:val="24"/>
            <w:szCs w:val="24"/>
          </w:rPr>
          <w:t>1.7</w:t>
        </w:r>
        <w:r w:rsidR="00F44474" w:rsidRPr="00C27016">
          <w:rPr>
            <w:rFonts w:ascii="Times New Roman" w:hAnsi="Times New Roman" w:cs="Times New Roman"/>
            <w:sz w:val="24"/>
            <w:szCs w:val="24"/>
          </w:rPr>
          <w:t>‰</w:t>
        </w:r>
        <w:r w:rsidR="00F44474">
          <w:rPr>
            <w:rFonts w:ascii="Times New Roman" w:hAnsi="Times New Roman" w:cs="Times New Roman"/>
            <w:sz w:val="24"/>
            <w:szCs w:val="24"/>
          </w:rPr>
          <w:t xml:space="preserve"> to 2.7</w:t>
        </w:r>
        <w:r w:rsidR="00F44474" w:rsidRPr="00C27016">
          <w:rPr>
            <w:rFonts w:ascii="Times New Roman" w:hAnsi="Times New Roman" w:cs="Times New Roman"/>
            <w:sz w:val="24"/>
            <w:szCs w:val="24"/>
          </w:rPr>
          <w:t>‰</w:t>
        </w:r>
      </w:ins>
      <w:ins w:id="103" w:author="Susan Trumbore" w:date="2021-06-12T14:34:00Z">
        <w:del w:id="104" w:author="Jeff Beem-Miller" w:date="2021-06-14T19:11:00Z">
          <w:r w:rsidR="00B72EDD" w:rsidDel="00F44474">
            <w:rPr>
              <w:rFonts w:ascii="Times New Roman" w:hAnsi="Times New Roman" w:cs="Times New Roman"/>
              <w:sz w:val="24"/>
              <w:szCs w:val="24"/>
            </w:rPr>
            <w:delText>X per mille</w:delText>
          </w:r>
        </w:del>
        <w:r w:rsidR="00B72EDD">
          <w:rPr>
            <w:rFonts w:ascii="Times New Roman" w:hAnsi="Times New Roman" w:cs="Times New Roman"/>
            <w:sz w:val="24"/>
            <w:szCs w:val="24"/>
          </w:rPr>
          <w:t>)</w:t>
        </w:r>
      </w:ins>
      <w:r>
        <w:rPr>
          <w:rFonts w:ascii="Times New Roman" w:hAnsi="Times New Roman" w:cs="Times New Roman"/>
          <w:sz w:val="24"/>
          <w:szCs w:val="24"/>
        </w:rPr>
        <w:t xml:space="preserve">. </w:t>
      </w:r>
      <w:r w:rsidR="002F5E63">
        <w:rPr>
          <w:rFonts w:ascii="Times New Roman" w:hAnsi="Times New Roman" w:cs="Times New Roman"/>
          <w:sz w:val="24"/>
          <w:szCs w:val="24"/>
        </w:rPr>
        <w:t>(</w:t>
      </w:r>
      <w:r>
        <w:rPr>
          <w:rFonts w:ascii="Times New Roman" w:hAnsi="Times New Roman" w:cs="Times New Roman"/>
          <w:sz w:val="24"/>
          <w:szCs w:val="24"/>
        </w:rPr>
        <w:t>We excluded the forest control-2 sample that w</w:t>
      </w:r>
      <w:r w:rsidR="00FB4ABD">
        <w:rPr>
          <w:rFonts w:ascii="Times New Roman" w:hAnsi="Times New Roman" w:cs="Times New Roman"/>
          <w:sz w:val="24"/>
          <w:szCs w:val="24"/>
        </w:rPr>
        <w:t xml:space="preserve">as clearly an </w:t>
      </w:r>
      <w:r>
        <w:rPr>
          <w:rFonts w:ascii="Times New Roman" w:hAnsi="Times New Roman" w:cs="Times New Roman"/>
          <w:sz w:val="24"/>
          <w:szCs w:val="24"/>
        </w:rPr>
        <w:t xml:space="preserve">outlier </w:t>
      </w:r>
      <w:r w:rsidR="00FB4ABD">
        <w:rPr>
          <w:rFonts w:ascii="Times New Roman" w:hAnsi="Times New Roman" w:cs="Times New Roman"/>
          <w:sz w:val="24"/>
          <w:szCs w:val="24"/>
        </w:rPr>
        <w:t xml:space="preserve">(Fig. 2) </w:t>
      </w:r>
      <w:r w:rsidR="002F5E63">
        <w:rPr>
          <w:rFonts w:ascii="Times New Roman" w:hAnsi="Times New Roman" w:cs="Times New Roman"/>
          <w:sz w:val="24"/>
          <w:szCs w:val="24"/>
        </w:rPr>
        <w:t>from this combined analysis).</w:t>
      </w:r>
      <w:r>
        <w:rPr>
          <w:rFonts w:ascii="Times New Roman" w:hAnsi="Times New Roman" w:cs="Times New Roman"/>
          <w:sz w:val="24"/>
          <w:szCs w:val="24"/>
        </w:rPr>
        <w:t xml:space="preserve"> </w:t>
      </w:r>
    </w:p>
    <w:p w14:paraId="4088460C" w14:textId="77777777" w:rsidR="00AB603C" w:rsidRDefault="00C422FC" w:rsidP="00AB603C">
      <w:pPr>
        <w:pStyle w:val="Normal1"/>
        <w:spacing w:before="120" w:line="360" w:lineRule="auto"/>
        <w:rPr>
          <w:rFonts w:ascii="Times New Roman" w:hAnsi="Times New Roman" w:cs="Times New Roman"/>
          <w:color w:val="333333"/>
          <w:sz w:val="24"/>
          <w:szCs w:val="24"/>
          <w:highlight w:val="white"/>
        </w:rPr>
      </w:pPr>
      <w:r>
        <w:rPr>
          <w:rFonts w:ascii="Times New Roman" w:hAnsi="Times New Roman" w:cs="Times New Roman"/>
          <w:sz w:val="24"/>
          <w:szCs w:val="24"/>
        </w:rPr>
        <w:t>We note that d</w:t>
      </w:r>
      <w:r w:rsidRPr="00C27016">
        <w:rPr>
          <w:rFonts w:ascii="Times New Roman" w:hAnsi="Times New Roman" w:cs="Times New Roman"/>
          <w:sz w:val="24"/>
          <w:szCs w:val="24"/>
        </w:rPr>
        <w:t xml:space="preserve">ue to lower respiration rates during </w:t>
      </w:r>
      <w:r>
        <w:rPr>
          <w:rFonts w:ascii="Times New Roman" w:hAnsi="Times New Roman" w:cs="Times New Roman"/>
          <w:sz w:val="24"/>
          <w:szCs w:val="24"/>
        </w:rPr>
        <w:t>the first enclosure period</w:t>
      </w:r>
      <w:r w:rsidRPr="00C27016">
        <w:rPr>
          <w:rFonts w:ascii="Times New Roman" w:hAnsi="Times New Roman" w:cs="Times New Roman"/>
          <w:sz w:val="24"/>
          <w:szCs w:val="24"/>
        </w:rPr>
        <w:t xml:space="preserve"> only three of the six </w:t>
      </w:r>
      <w:r>
        <w:rPr>
          <w:rFonts w:ascii="Times New Roman" w:hAnsi="Times New Roman" w:cs="Times New Roman"/>
          <w:sz w:val="24"/>
          <w:szCs w:val="24"/>
        </w:rPr>
        <w:t>forest soils in the air-dry/rewet + storage</w:t>
      </w:r>
      <w:r w:rsidRPr="00C27016">
        <w:rPr>
          <w:rFonts w:ascii="Times New Roman" w:hAnsi="Times New Roman" w:cs="Times New Roman"/>
          <w:sz w:val="24"/>
          <w:szCs w:val="24"/>
        </w:rPr>
        <w:t xml:space="preserve"> treatment </w:t>
      </w:r>
      <w:r>
        <w:rPr>
          <w:rFonts w:ascii="Times New Roman" w:hAnsi="Times New Roman" w:cs="Times New Roman"/>
          <w:sz w:val="24"/>
          <w:szCs w:val="24"/>
        </w:rPr>
        <w:t>group from</w:t>
      </w:r>
      <w:r w:rsidRPr="00C27016">
        <w:rPr>
          <w:rFonts w:ascii="Times New Roman" w:hAnsi="Times New Roman" w:cs="Times New Roman"/>
          <w:sz w:val="24"/>
          <w:szCs w:val="24"/>
        </w:rPr>
        <w:t xml:space="preserve"> Experiment 1 (Fig. 2) generated enough 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to measure the radiocarbon content. In addition, it was not possible to compare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 xml:space="preserve">across enclosure periods </w:t>
      </w:r>
      <w:r w:rsidRPr="00C27016">
        <w:rPr>
          <w:rFonts w:ascii="Times New Roman" w:eastAsia="Arial Unicode MS" w:hAnsi="Times New Roman" w:cs="Times New Roman"/>
          <w:sz w:val="24"/>
          <w:szCs w:val="24"/>
        </w:rPr>
        <w:t>for the control-1 samples</w:t>
      </w:r>
      <w:r>
        <w:rPr>
          <w:rFonts w:ascii="Times New Roman" w:eastAsia="Arial Unicode MS" w:hAnsi="Times New Roman" w:cs="Times New Roman"/>
          <w:sz w:val="24"/>
          <w:szCs w:val="24"/>
        </w:rPr>
        <w:t xml:space="preserve"> as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of the first enclosure period was not measured in 2011.</w:t>
      </w:r>
      <w:r w:rsidR="00AB603C" w:rsidRPr="00AB603C">
        <w:rPr>
          <w:rFonts w:ascii="Times New Roman" w:hAnsi="Times New Roman" w:cs="Times New Roman"/>
          <w:color w:val="333333"/>
          <w:sz w:val="24"/>
          <w:szCs w:val="24"/>
          <w:highlight w:val="white"/>
        </w:rPr>
        <w:t xml:space="preserve"> </w:t>
      </w:r>
    </w:p>
    <w:p w14:paraId="79DA4E81" w14:textId="7CD3BEF0" w:rsidR="00AB603C" w:rsidRDefault="00AB603C" w:rsidP="00AB603C">
      <w:pPr>
        <w:pStyle w:val="Normal1"/>
        <w:spacing w:before="120" w:line="360" w:lineRule="auto"/>
        <w:rPr>
          <w:rFonts w:ascii="Times New Roman" w:hAnsi="Times New Roman" w:cs="Times New Roman"/>
          <w:color w:val="333333"/>
          <w:sz w:val="24"/>
          <w:szCs w:val="24"/>
          <w:highlight w:val="white"/>
        </w:rPr>
      </w:pPr>
      <w:r>
        <w:rPr>
          <w:rFonts w:ascii="Times New Roman" w:hAnsi="Times New Roman" w:cs="Times New Roman"/>
          <w:color w:val="333333"/>
          <w:sz w:val="24"/>
          <w:szCs w:val="24"/>
          <w:highlight w:val="white"/>
        </w:rPr>
        <w:t xml:space="preserve">However, we did </w:t>
      </w:r>
      <w:r w:rsidRPr="00C27016">
        <w:rPr>
          <w:rFonts w:ascii="Times New Roman" w:hAnsi="Times New Roman" w:cs="Times New Roman"/>
          <w:color w:val="333333"/>
          <w:sz w:val="24"/>
          <w:szCs w:val="24"/>
          <w:highlight w:val="white"/>
        </w:rPr>
        <w:t>observe</w:t>
      </w:r>
      <w:r>
        <w:rPr>
          <w:rFonts w:ascii="Times New Roman" w:hAnsi="Times New Roman" w:cs="Times New Roman"/>
          <w:color w:val="333333"/>
          <w:sz w:val="24"/>
          <w:szCs w:val="24"/>
          <w:highlight w:val="white"/>
        </w:rPr>
        <w:t xml:space="preserve"> </w:t>
      </w:r>
      <w:r w:rsidRPr="00C27016">
        <w:rPr>
          <w:rFonts w:ascii="Times New Roman" w:hAnsi="Times New Roman" w:cs="Times New Roman"/>
          <w:color w:val="333333"/>
          <w:sz w:val="24"/>
          <w:szCs w:val="24"/>
          <w:highlight w:val="white"/>
        </w:rPr>
        <w:t>significant differences between the δ</w:t>
      </w:r>
      <w:r w:rsidRPr="00C27016">
        <w:rPr>
          <w:rFonts w:ascii="Times New Roman" w:hAnsi="Times New Roman" w:cs="Times New Roman"/>
          <w:color w:val="333333"/>
          <w:sz w:val="24"/>
          <w:szCs w:val="24"/>
          <w:highlight w:val="white"/>
          <w:vertAlign w:val="superscript"/>
        </w:rPr>
        <w:t>13</w:t>
      </w:r>
      <w:r w:rsidRPr="00C27016">
        <w:rPr>
          <w:rFonts w:ascii="Times New Roman" w:hAnsi="Times New Roman" w:cs="Times New Roman"/>
          <w:color w:val="333333"/>
          <w:sz w:val="24"/>
          <w:szCs w:val="24"/>
          <w:highlight w:val="white"/>
        </w:rPr>
        <w:t>C-CO</w:t>
      </w:r>
      <w:r w:rsidRPr="00C27016">
        <w:rPr>
          <w:rFonts w:ascii="Times New Roman" w:hAnsi="Times New Roman" w:cs="Times New Roman"/>
          <w:color w:val="333333"/>
          <w:sz w:val="24"/>
          <w:szCs w:val="24"/>
          <w:highlight w:val="white"/>
          <w:vertAlign w:val="subscript"/>
        </w:rPr>
        <w:t>2</w:t>
      </w:r>
      <w:r>
        <w:rPr>
          <w:rFonts w:ascii="Times New Roman" w:hAnsi="Times New Roman" w:cs="Times New Roman"/>
          <w:color w:val="333333"/>
          <w:sz w:val="24"/>
          <w:szCs w:val="24"/>
          <w:highlight w:val="white"/>
        </w:rPr>
        <w:t xml:space="preserve"> of the first enclosure period</w:t>
      </w:r>
      <w:r w:rsidRPr="00C27016">
        <w:rPr>
          <w:rFonts w:ascii="Times New Roman" w:hAnsi="Times New Roman" w:cs="Times New Roman"/>
          <w:color w:val="333333"/>
          <w:sz w:val="24"/>
          <w:szCs w:val="24"/>
          <w:highlight w:val="white"/>
        </w:rPr>
        <w:t xml:space="preserve"> and </w:t>
      </w:r>
      <w:r>
        <w:rPr>
          <w:rFonts w:ascii="Times New Roman" w:hAnsi="Times New Roman" w:cs="Times New Roman"/>
          <w:color w:val="333333"/>
          <w:sz w:val="24"/>
          <w:szCs w:val="24"/>
          <w:highlight w:val="white"/>
        </w:rPr>
        <w:t>that of the second enclosure period for</w:t>
      </w:r>
      <w:r w:rsidRPr="00C27016">
        <w:rPr>
          <w:rFonts w:ascii="Times New Roman" w:hAnsi="Times New Roman" w:cs="Times New Roman"/>
          <w:color w:val="333333"/>
          <w:sz w:val="24"/>
          <w:szCs w:val="24"/>
          <w:highlight w:val="white"/>
        </w:rPr>
        <w:t xml:space="preserve"> the</w:t>
      </w:r>
      <w:r>
        <w:rPr>
          <w:rFonts w:ascii="Times New Roman" w:hAnsi="Times New Roman" w:cs="Times New Roman"/>
          <w:color w:val="333333"/>
          <w:sz w:val="24"/>
          <w:szCs w:val="24"/>
          <w:highlight w:val="white"/>
        </w:rPr>
        <w:t xml:space="preserve"> forest soils in the air-dry/rewet + storage</w:t>
      </w:r>
      <w:r w:rsidRPr="00C27016">
        <w:rPr>
          <w:rFonts w:ascii="Times New Roman" w:hAnsi="Times New Roman" w:cs="Times New Roman"/>
          <w:color w:val="333333"/>
          <w:sz w:val="24"/>
          <w:szCs w:val="24"/>
          <w:highlight w:val="white"/>
        </w:rPr>
        <w:t xml:space="preserve"> </w:t>
      </w:r>
      <w:r>
        <w:rPr>
          <w:rFonts w:ascii="Times New Roman" w:hAnsi="Times New Roman" w:cs="Times New Roman"/>
          <w:color w:val="333333"/>
          <w:sz w:val="24"/>
          <w:szCs w:val="24"/>
          <w:highlight w:val="white"/>
        </w:rPr>
        <w:t>treatment</w:t>
      </w:r>
      <w:r w:rsidRPr="00C27016">
        <w:rPr>
          <w:rFonts w:ascii="Times New Roman" w:hAnsi="Times New Roman" w:cs="Times New Roman"/>
          <w:color w:val="333333"/>
          <w:sz w:val="24"/>
          <w:szCs w:val="24"/>
          <w:highlight w:val="white"/>
        </w:rPr>
        <w:t xml:space="preserve"> </w:t>
      </w:r>
      <w:r>
        <w:rPr>
          <w:rFonts w:ascii="Times New Roman" w:hAnsi="Times New Roman" w:cs="Times New Roman"/>
          <w:color w:val="333333"/>
          <w:sz w:val="24"/>
          <w:szCs w:val="24"/>
          <w:highlight w:val="white"/>
        </w:rPr>
        <w:t xml:space="preserve">group </w:t>
      </w:r>
      <w:r w:rsidRPr="00C27016">
        <w:rPr>
          <w:rFonts w:ascii="Times New Roman" w:hAnsi="Times New Roman" w:cs="Times New Roman"/>
          <w:color w:val="333333"/>
          <w:sz w:val="24"/>
          <w:szCs w:val="24"/>
          <w:highlight w:val="white"/>
        </w:rPr>
        <w:t>in Experiment 1</w:t>
      </w:r>
      <w:r>
        <w:rPr>
          <w:rFonts w:ascii="Times New Roman" w:hAnsi="Times New Roman" w:cs="Times New Roman"/>
          <w:color w:val="333333"/>
          <w:sz w:val="24"/>
          <w:szCs w:val="24"/>
          <w:highlight w:val="white"/>
        </w:rPr>
        <w:t xml:space="preserve"> (mean difference = -1.16</w:t>
      </w:r>
      <w:r w:rsidRPr="00C27016">
        <w:rPr>
          <w:rFonts w:ascii="Times New Roman" w:hAnsi="Times New Roman" w:cs="Times New Roman"/>
          <w:sz w:val="24"/>
          <w:szCs w:val="24"/>
        </w:rPr>
        <w:t>‰</w:t>
      </w:r>
      <w:r>
        <w:rPr>
          <w:rFonts w:ascii="Times New Roman" w:hAnsi="Times New Roman" w:cs="Times New Roman"/>
          <w:color w:val="333333"/>
          <w:sz w:val="24"/>
          <w:szCs w:val="24"/>
          <w:highlight w:val="white"/>
        </w:rPr>
        <w:t>, 95% CI = [-1.69</w:t>
      </w:r>
      <w:r w:rsidRPr="00C27016">
        <w:rPr>
          <w:rFonts w:ascii="Times New Roman" w:hAnsi="Times New Roman" w:cs="Times New Roman"/>
          <w:sz w:val="24"/>
          <w:szCs w:val="24"/>
        </w:rPr>
        <w:t>‰</w:t>
      </w:r>
      <w:r>
        <w:rPr>
          <w:rFonts w:ascii="Times New Roman" w:hAnsi="Times New Roman" w:cs="Times New Roman"/>
          <w:color w:val="333333"/>
          <w:sz w:val="24"/>
          <w:szCs w:val="24"/>
          <w:highlight w:val="white"/>
        </w:rPr>
        <w:t>, -0.63</w:t>
      </w:r>
      <w:r w:rsidRPr="00C27016">
        <w:rPr>
          <w:rFonts w:ascii="Times New Roman" w:hAnsi="Times New Roman" w:cs="Times New Roman"/>
          <w:sz w:val="24"/>
          <w:szCs w:val="24"/>
        </w:rPr>
        <w:t>‰</w:t>
      </w:r>
      <w:r>
        <w:rPr>
          <w:rFonts w:ascii="Times New Roman" w:hAnsi="Times New Roman" w:cs="Times New Roman"/>
          <w:color w:val="333333"/>
          <w:sz w:val="24"/>
          <w:szCs w:val="24"/>
          <w:highlight w:val="white"/>
        </w:rPr>
        <w:t>]) and the grassland soils in the control group in Experiment 2 (mean difference = 0.85</w:t>
      </w:r>
      <w:r w:rsidRPr="00C27016">
        <w:rPr>
          <w:rFonts w:ascii="Times New Roman" w:hAnsi="Times New Roman" w:cs="Times New Roman"/>
          <w:sz w:val="24"/>
          <w:szCs w:val="24"/>
        </w:rPr>
        <w:t>‰</w:t>
      </w:r>
      <w:r>
        <w:rPr>
          <w:rFonts w:ascii="Times New Roman" w:hAnsi="Times New Roman" w:cs="Times New Roman"/>
          <w:color w:val="333333"/>
          <w:sz w:val="24"/>
          <w:szCs w:val="24"/>
          <w:highlight w:val="white"/>
        </w:rPr>
        <w:t>, 95% CI = [0.64</w:t>
      </w:r>
      <w:r w:rsidRPr="00C27016">
        <w:rPr>
          <w:rFonts w:ascii="Times New Roman" w:hAnsi="Times New Roman" w:cs="Times New Roman"/>
          <w:sz w:val="24"/>
          <w:szCs w:val="24"/>
        </w:rPr>
        <w:t>‰</w:t>
      </w:r>
      <w:r>
        <w:rPr>
          <w:rFonts w:ascii="Times New Roman" w:hAnsi="Times New Roman" w:cs="Times New Roman"/>
          <w:color w:val="333333"/>
          <w:sz w:val="24"/>
          <w:szCs w:val="24"/>
          <w:highlight w:val="white"/>
        </w:rPr>
        <w:t>, 1.07</w:t>
      </w:r>
      <w:r w:rsidRPr="00C27016">
        <w:rPr>
          <w:rFonts w:ascii="Times New Roman" w:hAnsi="Times New Roman" w:cs="Times New Roman"/>
          <w:sz w:val="24"/>
          <w:szCs w:val="24"/>
        </w:rPr>
        <w:t>‰</w:t>
      </w:r>
      <w:r>
        <w:rPr>
          <w:rFonts w:ascii="Times New Roman" w:hAnsi="Times New Roman" w:cs="Times New Roman"/>
          <w:color w:val="333333"/>
          <w:sz w:val="24"/>
          <w:szCs w:val="24"/>
          <w:highlight w:val="white"/>
        </w:rPr>
        <w:t>]) (Supplemental Fig. 2)</w:t>
      </w:r>
      <w:r w:rsidRPr="00C27016">
        <w:rPr>
          <w:rFonts w:ascii="Times New Roman" w:hAnsi="Times New Roman" w:cs="Times New Roman"/>
          <w:color w:val="333333"/>
          <w:sz w:val="24"/>
          <w:szCs w:val="24"/>
          <w:highlight w:val="white"/>
        </w:rPr>
        <w:t xml:space="preserve">. </w:t>
      </w:r>
      <w:r>
        <w:rPr>
          <w:rFonts w:ascii="Times New Roman" w:eastAsia="Arial Unicode MS" w:hAnsi="Times New Roman" w:cs="Times New Roman"/>
          <w:color w:val="333333"/>
          <w:sz w:val="24"/>
          <w:szCs w:val="24"/>
          <w:highlight w:val="white"/>
        </w:rPr>
        <w:t>Note that a</w:t>
      </w:r>
      <w:r w:rsidRPr="00C27016">
        <w:rPr>
          <w:rFonts w:ascii="Times New Roman" w:eastAsia="Arial Unicode MS" w:hAnsi="Times New Roman" w:cs="Times New Roman"/>
          <w:color w:val="333333"/>
          <w:sz w:val="24"/>
          <w:szCs w:val="24"/>
          <w:highlight w:val="white"/>
        </w:rPr>
        <w:t>s with ∆</w:t>
      </w:r>
      <w:r w:rsidRPr="00C27016">
        <w:rPr>
          <w:rFonts w:ascii="Times New Roman" w:hAnsi="Times New Roman" w:cs="Times New Roman"/>
          <w:color w:val="333333"/>
          <w:sz w:val="24"/>
          <w:szCs w:val="24"/>
          <w:highlight w:val="white"/>
          <w:vertAlign w:val="superscript"/>
        </w:rPr>
        <w:t>14</w:t>
      </w:r>
      <w:r w:rsidRPr="00C27016">
        <w:rPr>
          <w:rFonts w:ascii="Times New Roman" w:hAnsi="Times New Roman" w:cs="Times New Roman"/>
          <w:color w:val="333333"/>
          <w:sz w:val="24"/>
          <w:szCs w:val="24"/>
          <w:highlight w:val="white"/>
        </w:rPr>
        <w:t>C, δ</w:t>
      </w:r>
      <w:r w:rsidRPr="00C27016">
        <w:rPr>
          <w:rFonts w:ascii="Times New Roman" w:hAnsi="Times New Roman" w:cs="Times New Roman"/>
          <w:color w:val="333333"/>
          <w:sz w:val="24"/>
          <w:szCs w:val="24"/>
          <w:highlight w:val="white"/>
          <w:vertAlign w:val="superscript"/>
        </w:rPr>
        <w:t>13</w:t>
      </w:r>
      <w:r w:rsidRPr="00C27016">
        <w:rPr>
          <w:rFonts w:ascii="Times New Roman" w:hAnsi="Times New Roman" w:cs="Times New Roman"/>
          <w:color w:val="333333"/>
          <w:sz w:val="24"/>
          <w:szCs w:val="24"/>
          <w:highlight w:val="white"/>
        </w:rPr>
        <w:t>C-CO</w:t>
      </w:r>
      <w:r w:rsidRPr="00C27016">
        <w:rPr>
          <w:rFonts w:ascii="Times New Roman" w:hAnsi="Times New Roman" w:cs="Times New Roman"/>
          <w:color w:val="333333"/>
          <w:sz w:val="24"/>
          <w:szCs w:val="24"/>
          <w:highlight w:val="white"/>
          <w:vertAlign w:val="subscript"/>
        </w:rPr>
        <w:t>2</w:t>
      </w:r>
      <w:r w:rsidRPr="00C27016">
        <w:rPr>
          <w:rFonts w:ascii="Times New Roman" w:hAnsi="Times New Roman" w:cs="Times New Roman"/>
          <w:color w:val="333333"/>
          <w:sz w:val="24"/>
          <w:szCs w:val="24"/>
          <w:highlight w:val="white"/>
        </w:rPr>
        <w:t xml:space="preserve"> </w:t>
      </w:r>
      <w:r>
        <w:rPr>
          <w:rFonts w:ascii="Times New Roman" w:hAnsi="Times New Roman" w:cs="Times New Roman"/>
          <w:color w:val="333333"/>
          <w:sz w:val="24"/>
          <w:szCs w:val="24"/>
          <w:highlight w:val="white"/>
        </w:rPr>
        <w:t>was not measured for the first enclosure period of control-1 incubations</w:t>
      </w:r>
      <w:r w:rsidRPr="00C27016">
        <w:rPr>
          <w:rFonts w:ascii="Times New Roman" w:hAnsi="Times New Roman" w:cs="Times New Roman"/>
          <w:color w:val="333333"/>
          <w:sz w:val="24"/>
          <w:szCs w:val="24"/>
          <w:highlight w:val="white"/>
        </w:rPr>
        <w:t>.</w:t>
      </w:r>
    </w:p>
    <w:p w14:paraId="4BF8255C" w14:textId="1E7B63CF" w:rsidR="0031692F" w:rsidRDefault="00AF32BB" w:rsidP="0031692F">
      <w:pPr>
        <w:pStyle w:val="Normal1"/>
        <w:spacing w:before="120"/>
        <w:rPr>
          <w:rFonts w:ascii="Times New Roman" w:hAnsi="Times New Roman" w:cs="Times New Roman"/>
          <w:color w:val="333333"/>
          <w:sz w:val="24"/>
          <w:szCs w:val="24"/>
          <w:highlight w:val="white"/>
        </w:rPr>
      </w:pPr>
      <w:ins w:id="105" w:author="Jeff Beem-Miller" w:date="2021-06-14T15:13:00Z">
        <w:r>
          <w:rPr>
            <w:rFonts w:ascii="Times New Roman" w:hAnsi="Times New Roman" w:cs="Times New Roman"/>
            <w:noProof/>
            <w:color w:val="333333"/>
            <w:sz w:val="24"/>
            <w:szCs w:val="24"/>
            <w:lang w:val="en-US"/>
            <w:rPrChange w:id="106" w:author="Unknown">
              <w:rPr>
                <w:noProof/>
                <w:lang w:val="en-US"/>
              </w:rPr>
            </w:rPrChange>
          </w:rPr>
          <w:lastRenderedPageBreak/>
          <w:drawing>
            <wp:inline distT="0" distB="0" distL="0" distR="0" wp14:anchorId="55C5CBF3" wp14:editId="36283CA1">
              <wp:extent cx="5943600" cy="39770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nc.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3977005"/>
                      </a:xfrm>
                      <a:prstGeom prst="rect">
                        <a:avLst/>
                      </a:prstGeom>
                    </pic:spPr>
                  </pic:pic>
                </a:graphicData>
              </a:graphic>
            </wp:inline>
          </w:drawing>
        </w:r>
      </w:ins>
    </w:p>
    <w:p w14:paraId="09BE0C79" w14:textId="77777777" w:rsidR="0031692F" w:rsidRPr="002313B4" w:rsidRDefault="0031692F" w:rsidP="0031692F">
      <w:pPr>
        <w:pStyle w:val="Normal1"/>
        <w:spacing w:after="120" w:line="240" w:lineRule="auto"/>
        <w:ind w:left="360" w:right="360"/>
        <w:rPr>
          <w:rFonts w:ascii="Times New Roman" w:hAnsi="Times New Roman" w:cs="Times New Roman"/>
          <w:b/>
          <w:sz w:val="24"/>
          <w:szCs w:val="24"/>
          <w:lang w:val="en-US"/>
        </w:rPr>
      </w:pPr>
      <w:r>
        <w:rPr>
          <w:rFonts w:ascii="Times New Roman" w:hAnsi="Times New Roman" w:cs="Times New Roman"/>
          <w:b/>
          <w:sz w:val="24"/>
          <w:szCs w:val="24"/>
        </w:rPr>
        <w:t>Figure 2</w:t>
      </w:r>
      <w:r w:rsidRPr="002313B4">
        <w:rPr>
          <w:rFonts w:ascii="Times New Roman" w:hAnsi="Times New Roman" w:cs="Times New Roman"/>
          <w:b/>
          <w:sz w:val="24"/>
          <w:szCs w:val="24"/>
        </w:rPr>
        <w:t xml:space="preserve">. </w:t>
      </w:r>
      <w:r w:rsidRPr="00A27CF9">
        <w:rPr>
          <w:rFonts w:ascii="Times New Roman" w:hAnsi="Times New Roman" w:cs="Times New Roman"/>
          <w:sz w:val="24"/>
          <w:szCs w:val="24"/>
          <w:lang w:val="en-US"/>
        </w:rPr>
        <w:t>∆</w:t>
      </w:r>
      <w:r w:rsidRPr="00A27CF9">
        <w:rPr>
          <w:rFonts w:ascii="Times New Roman" w:hAnsi="Times New Roman" w:cs="Times New Roman"/>
          <w:sz w:val="24"/>
          <w:szCs w:val="24"/>
          <w:vertAlign w:val="superscript"/>
          <w:lang w:val="en-US"/>
        </w:rPr>
        <w:t>14</w:t>
      </w:r>
      <w:r w:rsidRPr="00A27CF9">
        <w:rPr>
          <w:rFonts w:ascii="Times New Roman" w:hAnsi="Times New Roman" w:cs="Times New Roman"/>
          <w:sz w:val="24"/>
          <w:szCs w:val="24"/>
          <w:lang w:val="en-US"/>
        </w:rPr>
        <w:t>C-CO</w:t>
      </w:r>
      <w:r w:rsidRPr="00A27CF9">
        <w:rPr>
          <w:rFonts w:ascii="Times New Roman" w:hAnsi="Times New Roman" w:cs="Times New Roman"/>
          <w:sz w:val="24"/>
          <w:szCs w:val="24"/>
          <w:vertAlign w:val="subscript"/>
          <w:lang w:val="en-US"/>
        </w:rPr>
        <w:t>2</w:t>
      </w:r>
      <w:r w:rsidRPr="00A27CF9">
        <w:rPr>
          <w:rFonts w:ascii="Times New Roman" w:hAnsi="Times New Roman" w:cs="Times New Roman"/>
          <w:sz w:val="24"/>
          <w:szCs w:val="24"/>
          <w:lang w:val="en-US"/>
        </w:rPr>
        <w:t xml:space="preserve"> of the rewetting pulse </w:t>
      </w:r>
      <w:r>
        <w:rPr>
          <w:rFonts w:ascii="Times New Roman" w:hAnsi="Times New Roman" w:cs="Times New Roman"/>
          <w:sz w:val="24"/>
          <w:szCs w:val="24"/>
          <w:lang w:val="en-US"/>
        </w:rPr>
        <w:t>(first enclosure period) versus</w:t>
      </w:r>
      <w:r w:rsidRPr="00A27CF9">
        <w:rPr>
          <w:rFonts w:ascii="Times New Roman" w:hAnsi="Times New Roman" w:cs="Times New Roman"/>
          <w:sz w:val="24"/>
          <w:szCs w:val="24"/>
          <w:lang w:val="en-US"/>
        </w:rPr>
        <w:t xml:space="preserve"> the </w:t>
      </w:r>
      <w:r>
        <w:rPr>
          <w:rFonts w:ascii="Times New Roman" w:hAnsi="Times New Roman" w:cs="Times New Roman"/>
          <w:sz w:val="24"/>
          <w:szCs w:val="24"/>
          <w:lang w:val="en-US"/>
        </w:rPr>
        <w:t>second enclosure</w:t>
      </w:r>
      <w:r w:rsidRPr="00A27CF9">
        <w:rPr>
          <w:rFonts w:ascii="Times New Roman" w:hAnsi="Times New Roman" w:cs="Times New Roman"/>
          <w:sz w:val="24"/>
          <w:szCs w:val="24"/>
          <w:lang w:val="en-US"/>
        </w:rPr>
        <w:t xml:space="preserve"> period</w:t>
      </w:r>
      <w:r>
        <w:rPr>
          <w:rFonts w:ascii="Times New Roman" w:hAnsi="Times New Roman" w:cs="Times New Roman"/>
          <w:sz w:val="24"/>
          <w:szCs w:val="24"/>
          <w:lang w:val="en-US"/>
        </w:rPr>
        <w:t>.</w:t>
      </w:r>
    </w:p>
    <w:p w14:paraId="5AF12D76" w14:textId="77777777" w:rsidR="0031692F" w:rsidRDefault="0031692F" w:rsidP="0031692F">
      <w:pPr>
        <w:pStyle w:val="Normal1"/>
        <w:spacing w:line="360" w:lineRule="auto"/>
        <w:ind w:left="360" w:right="360"/>
        <w:rPr>
          <w:rFonts w:ascii="Times New Roman" w:hAnsi="Times New Roman" w:cs="Times New Roman"/>
          <w:lang w:val="en-US"/>
        </w:rPr>
      </w:pPr>
      <w:r w:rsidRPr="002313B4">
        <w:rPr>
          <w:rFonts w:ascii="Times New Roman" w:hAnsi="Times New Roman" w:cs="Times New Roman"/>
          <w:lang w:val="en-US"/>
        </w:rPr>
        <w:t xml:space="preserve">Points are means of laboratory duplicates and error </w:t>
      </w:r>
      <w:r>
        <w:rPr>
          <w:rFonts w:ascii="Times New Roman" w:hAnsi="Times New Roman" w:cs="Times New Roman"/>
          <w:lang w:val="en-US"/>
        </w:rPr>
        <w:t>bars are the min. and max.. Note that</w:t>
      </w:r>
      <w:r w:rsidRPr="002313B4">
        <w:rPr>
          <w:rFonts w:ascii="Times New Roman" w:hAnsi="Times New Roman" w:cs="Times New Roman"/>
          <w:lang w:val="en-US"/>
        </w:rPr>
        <w:t xml:space="preserve"> Δ</w:t>
      </w:r>
      <w:r w:rsidRPr="002E304F">
        <w:rPr>
          <w:rFonts w:ascii="Times New Roman" w:hAnsi="Times New Roman" w:cs="Times New Roman"/>
          <w:vertAlign w:val="superscript"/>
          <w:lang w:val="en-US"/>
        </w:rPr>
        <w:t>14</w:t>
      </w:r>
      <w:r w:rsidRPr="002313B4">
        <w:rPr>
          <w:rFonts w:ascii="Times New Roman" w:hAnsi="Times New Roman" w:cs="Times New Roman"/>
          <w:lang w:val="en-US"/>
        </w:rPr>
        <w:t>C</w:t>
      </w:r>
      <w:r>
        <w:rPr>
          <w:rFonts w:ascii="Times New Roman" w:hAnsi="Times New Roman" w:cs="Times New Roman"/>
          <w:lang w:val="en-US"/>
        </w:rPr>
        <w:t>-CO</w:t>
      </w:r>
      <w:r w:rsidRPr="002E304F">
        <w:rPr>
          <w:rFonts w:ascii="Times New Roman" w:hAnsi="Times New Roman" w:cs="Times New Roman"/>
          <w:vertAlign w:val="subscript"/>
          <w:lang w:val="en-US"/>
        </w:rPr>
        <w:t>2</w:t>
      </w:r>
      <w:r>
        <w:rPr>
          <w:rFonts w:ascii="Times New Roman" w:hAnsi="Times New Roman" w:cs="Times New Roman"/>
          <w:lang w:val="en-US"/>
        </w:rPr>
        <w:t xml:space="preserve"> </w:t>
      </w:r>
      <w:r w:rsidRPr="002313B4">
        <w:rPr>
          <w:rFonts w:ascii="Times New Roman" w:hAnsi="Times New Roman" w:cs="Times New Roman"/>
          <w:lang w:val="en-US"/>
        </w:rPr>
        <w:t xml:space="preserve">was not measured for </w:t>
      </w:r>
      <w:r>
        <w:rPr>
          <w:rFonts w:ascii="Times New Roman" w:hAnsi="Times New Roman" w:cs="Times New Roman"/>
          <w:lang w:val="en-US"/>
        </w:rPr>
        <w:t xml:space="preserve">the first enclosure period (rewetting pulse) in </w:t>
      </w:r>
      <w:r w:rsidRPr="002313B4">
        <w:rPr>
          <w:rFonts w:ascii="Times New Roman" w:hAnsi="Times New Roman" w:cs="Times New Roman"/>
          <w:lang w:val="en-US"/>
        </w:rPr>
        <w:t>control-1 samples; additionally samples from three of the forest plots of</w:t>
      </w:r>
      <w:r>
        <w:rPr>
          <w:rFonts w:ascii="Times New Roman" w:hAnsi="Times New Roman" w:cs="Times New Roman"/>
          <w:lang w:val="en-US"/>
        </w:rPr>
        <w:t xml:space="preserve"> </w:t>
      </w:r>
      <w:r w:rsidRPr="002313B4">
        <w:rPr>
          <w:rFonts w:ascii="Times New Roman" w:hAnsi="Times New Roman" w:cs="Times New Roman"/>
          <w:lang w:val="en-US"/>
        </w:rPr>
        <w:t xml:space="preserve">the </w:t>
      </w:r>
      <w:r>
        <w:rPr>
          <w:rFonts w:ascii="Times New Roman" w:hAnsi="Times New Roman" w:cs="Times New Roman"/>
          <w:lang w:val="en-US"/>
        </w:rPr>
        <w:t>air-dry/rewet + storage</w:t>
      </w:r>
      <w:r w:rsidRPr="002313B4">
        <w:rPr>
          <w:rFonts w:ascii="Times New Roman" w:hAnsi="Times New Roman" w:cs="Times New Roman"/>
          <w:lang w:val="en-US"/>
        </w:rPr>
        <w:t xml:space="preserve"> samples from Experiment 1 failed to accumulate enough CO</w:t>
      </w:r>
      <w:r w:rsidRPr="00E35390">
        <w:rPr>
          <w:rFonts w:ascii="Times New Roman" w:hAnsi="Times New Roman" w:cs="Times New Roman"/>
          <w:vertAlign w:val="subscript"/>
          <w:lang w:val="en-US"/>
        </w:rPr>
        <w:t>2</w:t>
      </w:r>
      <w:r w:rsidRPr="002313B4">
        <w:rPr>
          <w:rFonts w:ascii="Times New Roman" w:hAnsi="Times New Roman" w:cs="Times New Roman"/>
          <w:lang w:val="en-US"/>
        </w:rPr>
        <w:t xml:space="preserve"> during </w:t>
      </w:r>
      <w:r>
        <w:rPr>
          <w:rFonts w:ascii="Times New Roman" w:hAnsi="Times New Roman" w:cs="Times New Roman"/>
          <w:lang w:val="en-US"/>
        </w:rPr>
        <w:t>this p</w:t>
      </w:r>
      <w:r w:rsidRPr="002313B4">
        <w:rPr>
          <w:rFonts w:ascii="Times New Roman" w:hAnsi="Times New Roman" w:cs="Times New Roman"/>
          <w:lang w:val="en-US"/>
        </w:rPr>
        <w:t>eriod to measure Δ</w:t>
      </w:r>
      <w:r w:rsidRPr="00E35390">
        <w:rPr>
          <w:rFonts w:ascii="Times New Roman" w:hAnsi="Times New Roman" w:cs="Times New Roman"/>
          <w:vertAlign w:val="superscript"/>
          <w:lang w:val="en-US"/>
        </w:rPr>
        <w:t>14</w:t>
      </w:r>
      <w:r w:rsidRPr="002313B4">
        <w:rPr>
          <w:rFonts w:ascii="Times New Roman" w:hAnsi="Times New Roman" w:cs="Times New Roman"/>
          <w:lang w:val="en-US"/>
        </w:rPr>
        <w:t>C</w:t>
      </w:r>
      <w:r>
        <w:rPr>
          <w:rFonts w:ascii="Times New Roman" w:hAnsi="Times New Roman" w:cs="Times New Roman"/>
          <w:lang w:val="en-US"/>
        </w:rPr>
        <w:t>-CO</w:t>
      </w:r>
      <w:r w:rsidRPr="00E35390">
        <w:rPr>
          <w:rFonts w:ascii="Times New Roman" w:hAnsi="Times New Roman" w:cs="Times New Roman"/>
          <w:vertAlign w:val="subscript"/>
          <w:lang w:val="en-US"/>
        </w:rPr>
        <w:t>2</w:t>
      </w:r>
      <w:r w:rsidRPr="002313B4">
        <w:rPr>
          <w:rFonts w:ascii="Times New Roman" w:hAnsi="Times New Roman" w:cs="Times New Roman"/>
          <w:lang w:val="en-US"/>
        </w:rPr>
        <w:t>.</w:t>
      </w:r>
    </w:p>
    <w:p w14:paraId="4793CF2C" w14:textId="77777777" w:rsidR="00AF32BB" w:rsidRPr="009C7043" w:rsidRDefault="00AF32BB" w:rsidP="00AF32BB">
      <w:pPr>
        <w:pStyle w:val="Normal1"/>
        <w:spacing w:before="240" w:after="120" w:line="360" w:lineRule="auto"/>
        <w:ind w:left="720"/>
        <w:rPr>
          <w:ins w:id="107" w:author="Jeff Beem-Miller" w:date="2021-06-14T15:14:00Z"/>
          <w:rFonts w:ascii="Times New Roman" w:hAnsi="Times New Roman" w:cs="Times New Roman"/>
          <w:sz w:val="24"/>
          <w:szCs w:val="24"/>
        </w:rPr>
      </w:pPr>
      <w:ins w:id="108" w:author="Jeff Beem-Miller" w:date="2021-06-14T15:14:00Z">
        <w:r w:rsidRPr="00C27016">
          <w:rPr>
            <w:rFonts w:ascii="Times New Roman" w:hAnsi="Times New Roman" w:cs="Times New Roman"/>
            <w:sz w:val="24"/>
            <w:szCs w:val="24"/>
          </w:rPr>
          <w:t>3.3</w:t>
        </w:r>
        <w:r>
          <w:rPr>
            <w:rFonts w:ascii="Times New Roman" w:hAnsi="Times New Roman" w:cs="Times New Roman"/>
            <w:sz w:val="24"/>
            <w:szCs w:val="24"/>
          </w:rPr>
          <w:t>.</w:t>
        </w:r>
        <w:r w:rsidRPr="00C27016">
          <w:rPr>
            <w:rFonts w:ascii="Times New Roman" w:hAnsi="Times New Roman" w:cs="Times New Roman"/>
            <w:sz w:val="24"/>
            <w:szCs w:val="24"/>
          </w:rPr>
          <w:t xml:space="preserve"> Overall treatment effects on </w:t>
        </w:r>
        <w:r>
          <w:rPr>
            <w:rFonts w:ascii="Times New Roman" w:hAnsi="Times New Roman" w:cs="Times New Roman"/>
            <w:sz w:val="24"/>
            <w:szCs w:val="24"/>
          </w:rPr>
          <w:t>∆</w:t>
        </w:r>
        <w:r w:rsidRPr="00E10481">
          <w:rPr>
            <w:rFonts w:ascii="Times New Roman" w:hAnsi="Times New Roman" w:cs="Times New Roman"/>
            <w:sz w:val="24"/>
            <w:szCs w:val="24"/>
            <w:vertAlign w:val="superscript"/>
          </w:rPr>
          <w:t>14</w:t>
        </w:r>
        <w:r>
          <w:rPr>
            <w:rFonts w:ascii="Times New Roman" w:hAnsi="Times New Roman" w:cs="Times New Roman"/>
            <w:sz w:val="24"/>
            <w:szCs w:val="24"/>
          </w:rPr>
          <w:t>C-CO</w:t>
        </w:r>
        <w:r w:rsidRPr="00E10481">
          <w:rPr>
            <w:rFonts w:ascii="Times New Roman" w:hAnsi="Times New Roman" w:cs="Times New Roman"/>
            <w:sz w:val="24"/>
            <w:szCs w:val="24"/>
            <w:vertAlign w:val="subscript"/>
          </w:rPr>
          <w:t>2</w:t>
        </w:r>
        <w:r>
          <w:rPr>
            <w:rFonts w:ascii="Times New Roman" w:hAnsi="Times New Roman" w:cs="Times New Roman"/>
            <w:sz w:val="24"/>
            <w:szCs w:val="24"/>
          </w:rPr>
          <w:t xml:space="preserve"> and </w:t>
        </w:r>
        <w:r w:rsidRPr="00C27016">
          <w:rPr>
            <w:rFonts w:ascii="Times New Roman" w:hAnsi="Times New Roman" w:cs="Times New Roman"/>
            <w:color w:val="333333"/>
            <w:sz w:val="24"/>
            <w:szCs w:val="24"/>
            <w:highlight w:val="white"/>
          </w:rPr>
          <w:t>δ</w:t>
        </w:r>
        <w:r w:rsidRPr="00C27016">
          <w:rPr>
            <w:rFonts w:ascii="Times New Roman" w:hAnsi="Times New Roman" w:cs="Times New Roman"/>
            <w:color w:val="333333"/>
            <w:sz w:val="24"/>
            <w:szCs w:val="24"/>
            <w:highlight w:val="white"/>
            <w:vertAlign w:val="superscript"/>
          </w:rPr>
          <w:t>13</w:t>
        </w:r>
        <w:r w:rsidRPr="00C27016">
          <w:rPr>
            <w:rFonts w:ascii="Times New Roman" w:hAnsi="Times New Roman" w:cs="Times New Roman"/>
            <w:color w:val="333333"/>
            <w:sz w:val="24"/>
            <w:szCs w:val="24"/>
            <w:highlight w:val="white"/>
          </w:rPr>
          <w:t>C-CO</w:t>
        </w:r>
        <w:r w:rsidRPr="00C27016">
          <w:rPr>
            <w:rFonts w:ascii="Times New Roman" w:hAnsi="Times New Roman" w:cs="Times New Roman"/>
            <w:color w:val="333333"/>
            <w:sz w:val="24"/>
            <w:szCs w:val="24"/>
            <w:highlight w:val="white"/>
            <w:vertAlign w:val="subscript"/>
          </w:rPr>
          <w:t>2</w:t>
        </w:r>
      </w:ins>
    </w:p>
    <w:p w14:paraId="0C7FA979" w14:textId="77777777" w:rsidR="00AF32BB" w:rsidRPr="002615E4" w:rsidRDefault="00AF32BB" w:rsidP="00AF32BB">
      <w:pPr>
        <w:pStyle w:val="Normal1"/>
        <w:spacing w:before="120" w:line="360" w:lineRule="auto"/>
        <w:rPr>
          <w:ins w:id="109" w:author="Jeff Beem-Miller" w:date="2021-06-14T15:14:00Z"/>
          <w:rFonts w:ascii="Times New Roman" w:hAnsi="Times New Roman" w:cs="Times New Roman"/>
          <w:sz w:val="24"/>
          <w:szCs w:val="24"/>
        </w:rPr>
      </w:pPr>
      <w:ins w:id="110" w:author="Jeff Beem-Miller" w:date="2021-06-14T15:14:00Z">
        <w:r w:rsidRPr="00C27016">
          <w:rPr>
            <w:rFonts w:ascii="Times New Roman" w:eastAsia="Arial Unicode MS" w:hAnsi="Times New Roman" w:cs="Times New Roman"/>
            <w:sz w:val="24"/>
            <w:szCs w:val="24"/>
          </w:rPr>
          <w:t>We observed consistent differences between control and treatment sample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t>
        </w:r>
        <w:r>
          <w:rPr>
            <w:rFonts w:ascii="Times New Roman" w:hAnsi="Times New Roman" w:cs="Times New Roman"/>
            <w:sz w:val="24"/>
            <w:szCs w:val="24"/>
          </w:rPr>
          <w:t>in</w:t>
        </w:r>
        <w:r w:rsidRPr="00C27016">
          <w:rPr>
            <w:rFonts w:ascii="Times New Roman" w:hAnsi="Times New Roman" w:cs="Times New Roman"/>
            <w:sz w:val="24"/>
            <w:szCs w:val="24"/>
          </w:rPr>
          <w:t xml:space="preserve"> the </w:t>
        </w:r>
        <w:r>
          <w:rPr>
            <w:rFonts w:ascii="Times New Roman" w:hAnsi="Times New Roman" w:cs="Times New Roman"/>
            <w:sz w:val="24"/>
            <w:szCs w:val="24"/>
          </w:rPr>
          <w:t xml:space="preserve">second enclosure period in all three experiments (Table 3). </w:t>
        </w:r>
        <w:r w:rsidRPr="00C27016">
          <w:rPr>
            <w:rFonts w:ascii="Times New Roman" w:eastAsia="Arial Unicode MS" w:hAnsi="Times New Roman" w:cs="Times New Roman"/>
            <w:sz w:val="24"/>
            <w:szCs w:val="24"/>
          </w:rPr>
          <w:t>Treatment sample incubations</w:t>
        </w:r>
        <w:r w:rsidRPr="002615E4">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typically resulted in differences between 20‰ and 40‰ relative to control sample incubations,</w:t>
        </w:r>
        <w:r w:rsidRPr="002615E4">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although</w:t>
        </w:r>
        <w:r w:rsidRPr="00C27016">
          <w:rPr>
            <w:rFonts w:ascii="Times New Roman" w:eastAsia="Arial Unicode MS" w:hAnsi="Times New Roman" w:cs="Times New Roman"/>
            <w:sz w:val="24"/>
            <w:szCs w:val="24"/>
          </w:rPr>
          <w:t xml:space="preserve"> the majority </w:t>
        </w:r>
        <w:r>
          <w:rPr>
            <w:rFonts w:ascii="Times New Roman" w:eastAsia="Arial Unicode MS" w:hAnsi="Times New Roman" w:cs="Times New Roman"/>
            <w:sz w:val="24"/>
            <w:szCs w:val="24"/>
          </w:rPr>
          <w:t xml:space="preserve">of the </w:t>
        </w:r>
        <w:commentRangeStart w:id="111"/>
        <w:commentRangeStart w:id="112"/>
        <w:r>
          <w:rPr>
            <w:rFonts w:ascii="Times New Roman" w:eastAsia="Arial Unicode MS" w:hAnsi="Times New Roman" w:cs="Times New Roman"/>
            <w:sz w:val="24"/>
            <w:szCs w:val="24"/>
          </w:rPr>
          <w:t>differences were within ±20‰</w:t>
        </w:r>
        <w:commentRangeEnd w:id="111"/>
        <w:r>
          <w:rPr>
            <w:rStyle w:val="CommentReference"/>
          </w:rPr>
          <w:commentReference w:id="111"/>
        </w:r>
        <w:r>
          <w:rPr>
            <w:rFonts w:ascii="Times New Roman" w:eastAsia="Arial Unicode MS" w:hAnsi="Times New Roman" w:cs="Times New Roman"/>
            <w:sz w:val="24"/>
            <w:szCs w:val="24"/>
          </w:rPr>
          <w:t xml:space="preserve"> (dashed lines, Fig. 3). </w:t>
        </w:r>
        <w:commentRangeEnd w:id="112"/>
        <w:r>
          <w:rPr>
            <w:rStyle w:val="CommentReference"/>
          </w:rPr>
          <w:commentReference w:id="112"/>
        </w:r>
        <w:r w:rsidRPr="00C27016">
          <w:rPr>
            <w:rFonts w:ascii="Times New Roman" w:hAnsi="Times New Roman" w:cs="Times New Roman"/>
            <w:sz w:val="24"/>
            <w:szCs w:val="24"/>
          </w:rPr>
          <w:t>The samples from Oak Ridge are an</w:t>
        </w:r>
        <w:r w:rsidRPr="002615E4">
          <w:rPr>
            <w:rFonts w:ascii="Times New Roman" w:hAnsi="Times New Roman" w:cs="Times New Roman"/>
            <w:sz w:val="24"/>
            <w:szCs w:val="24"/>
          </w:rPr>
          <w:t xml:space="preserve"> </w:t>
        </w:r>
        <w:r w:rsidRPr="00C27016">
          <w:rPr>
            <w:rFonts w:ascii="Times New Roman" w:hAnsi="Times New Roman" w:cs="Times New Roman"/>
            <w:sz w:val="24"/>
            <w:szCs w:val="24"/>
          </w:rPr>
          <w:t xml:space="preserve">exception in that </w:t>
        </w:r>
        <w:r>
          <w:rPr>
            <w:rFonts w:ascii="Times New Roman" w:hAnsi="Times New Roman" w:cs="Times New Roman"/>
            <w:sz w:val="24"/>
            <w:szCs w:val="24"/>
          </w:rPr>
          <w:t xml:space="preserve">mean difference in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Pr>
            <w:rFonts w:ascii="Times New Roman" w:hAnsi="Times New Roman" w:cs="Times New Roman"/>
            <w:sz w:val="24"/>
            <w:szCs w:val="24"/>
          </w:rPr>
          <w:t xml:space="preserve"> between storage</w:t>
        </w:r>
        <w:r w:rsidRPr="00C27016">
          <w:rPr>
            <w:rFonts w:ascii="Times New Roman" w:hAnsi="Times New Roman" w:cs="Times New Roman"/>
            <w:sz w:val="24"/>
            <w:szCs w:val="24"/>
          </w:rPr>
          <w:t xml:space="preserve"> treatment </w:t>
        </w:r>
        <w:r>
          <w:rPr>
            <w:rFonts w:ascii="Times New Roman" w:hAnsi="Times New Roman" w:cs="Times New Roman"/>
            <w:sz w:val="24"/>
            <w:szCs w:val="24"/>
          </w:rPr>
          <w:t xml:space="preserve">samples </w:t>
        </w:r>
        <w:r w:rsidRPr="00C27016">
          <w:rPr>
            <w:rFonts w:ascii="Times New Roman" w:hAnsi="Times New Roman" w:cs="Times New Roman"/>
            <w:sz w:val="24"/>
            <w:szCs w:val="24"/>
          </w:rPr>
          <w:t>and</w:t>
        </w:r>
        <w:r w:rsidRPr="002615E4">
          <w:rPr>
            <w:rFonts w:ascii="Times New Roman" w:hAnsi="Times New Roman" w:cs="Times New Roman"/>
            <w:sz w:val="24"/>
            <w:szCs w:val="24"/>
          </w:rPr>
          <w:t xml:space="preserve"> </w:t>
        </w:r>
        <w:r w:rsidRPr="00C27016">
          <w:rPr>
            <w:rFonts w:ascii="Times New Roman" w:hAnsi="Times New Roman" w:cs="Times New Roman"/>
            <w:sz w:val="24"/>
            <w:szCs w:val="24"/>
          </w:rPr>
          <w:t xml:space="preserve">corresponding control-3 samples </w:t>
        </w:r>
        <w:r>
          <w:rPr>
            <w:rFonts w:ascii="Times New Roman" w:hAnsi="Times New Roman" w:cs="Times New Roman"/>
            <w:sz w:val="24"/>
            <w:szCs w:val="24"/>
          </w:rPr>
          <w:t>was -44.0</w:t>
        </w:r>
        <w:r>
          <w:rPr>
            <w:rFonts w:ascii="Times New Roman" w:eastAsia="Arial Unicode MS" w:hAnsi="Times New Roman" w:cs="Times New Roman"/>
            <w:sz w:val="24"/>
            <w:szCs w:val="24"/>
          </w:rPr>
          <w:t>‰</w:t>
        </w:r>
        <w:r>
          <w:rPr>
            <w:rFonts w:ascii="Times New Roman" w:hAnsi="Times New Roman" w:cs="Times New Roman"/>
            <w:sz w:val="24"/>
            <w:szCs w:val="24"/>
          </w:rPr>
          <w:t xml:space="preserve"> (Table 3)</w:t>
        </w:r>
        <w:r w:rsidRPr="00C27016">
          <w:rPr>
            <w:rFonts w:ascii="Times New Roman" w:hAnsi="Times New Roman" w:cs="Times New Roman"/>
            <w:sz w:val="24"/>
            <w:szCs w:val="24"/>
          </w:rPr>
          <w:t xml:space="preserve">. </w:t>
        </w:r>
      </w:ins>
    </w:p>
    <w:p w14:paraId="52E8FDC0" w14:textId="1DF43455" w:rsidR="00590A83" w:rsidRDefault="00590A83" w:rsidP="00590A83">
      <w:pPr>
        <w:pStyle w:val="Normal1"/>
        <w:spacing w:before="120" w:line="360" w:lineRule="auto"/>
        <w:rPr>
          <w:rFonts w:ascii="Times New Roman" w:hAnsi="Times New Roman" w:cs="Times New Roman"/>
          <w:sz w:val="24"/>
          <w:szCs w:val="24"/>
        </w:rPr>
      </w:pPr>
      <w:r>
        <w:rPr>
          <w:rFonts w:ascii="Times New Roman" w:eastAsia="Arial Unicode MS" w:hAnsi="Times New Roman" w:cs="Times New Roman"/>
          <w:sz w:val="24"/>
          <w:szCs w:val="24"/>
        </w:rPr>
        <w:t>Forest and grassland soil ∆</w:t>
      </w:r>
      <w:r w:rsidRPr="00A54CCA">
        <w:rPr>
          <w:rFonts w:ascii="Times New Roman" w:eastAsia="Arial Unicode MS" w:hAnsi="Times New Roman" w:cs="Times New Roman"/>
          <w:sz w:val="24"/>
          <w:szCs w:val="24"/>
          <w:vertAlign w:val="superscript"/>
        </w:rPr>
        <w:t>14</w:t>
      </w:r>
      <w:r>
        <w:rPr>
          <w:rFonts w:ascii="Times New Roman" w:eastAsia="Arial Unicode MS" w:hAnsi="Times New Roman" w:cs="Times New Roman"/>
          <w:sz w:val="24"/>
          <w:szCs w:val="24"/>
        </w:rPr>
        <w:t>C-CO</w:t>
      </w:r>
      <w:r w:rsidRPr="00A54CCA">
        <w:rPr>
          <w:rFonts w:ascii="Times New Roman" w:eastAsia="Arial Unicode MS" w:hAnsi="Times New Roman" w:cs="Times New Roman"/>
          <w:sz w:val="24"/>
          <w:szCs w:val="24"/>
          <w:vertAlign w:val="subscript"/>
        </w:rPr>
        <w:t>2</w:t>
      </w:r>
      <w:r>
        <w:rPr>
          <w:rFonts w:ascii="Times New Roman" w:eastAsia="Arial Unicode MS" w:hAnsi="Times New Roman" w:cs="Times New Roman"/>
          <w:sz w:val="24"/>
          <w:szCs w:val="24"/>
          <w:vertAlign w:val="subscript"/>
        </w:rPr>
        <w:t xml:space="preserve"> </w:t>
      </w:r>
      <w:r>
        <w:rPr>
          <w:rFonts w:ascii="Times New Roman" w:eastAsia="Arial Unicode MS" w:hAnsi="Times New Roman" w:cs="Times New Roman"/>
          <w:sz w:val="24"/>
          <w:szCs w:val="24"/>
        </w:rPr>
        <w:t xml:space="preserve"> shifted in opposite directions following treatment in Experiment 1: the air-dry/rewet + storage treatment led to depletion in forest soils, but </w:t>
      </w:r>
      <w:r>
        <w:rPr>
          <w:rFonts w:ascii="Times New Roman" w:eastAsia="Arial Unicode MS" w:hAnsi="Times New Roman" w:cs="Times New Roman"/>
          <w:sz w:val="24"/>
          <w:szCs w:val="24"/>
        </w:rPr>
        <w:lastRenderedPageBreak/>
        <w:t xml:space="preserve">enrichment in grassland soils (Table 3). In contrast, both forest and grassland soils in Experiment 2 responded to the air-dry/rewet treatment with enrichment in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Pr>
          <w:rFonts w:ascii="Times New Roman" w:eastAsia="Arial Unicode MS" w:hAnsi="Times New Roman" w:cs="Times New Roman"/>
          <w:sz w:val="24"/>
          <w:szCs w:val="24"/>
        </w:rPr>
        <w:t xml:space="preserve">. Experiment 3 treatment sample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Pr>
          <w:rFonts w:ascii="Times New Roman" w:eastAsia="Arial Unicode MS" w:hAnsi="Times New Roman" w:cs="Times New Roman"/>
          <w:sz w:val="24"/>
          <w:szCs w:val="24"/>
        </w:rPr>
        <w:t xml:space="preserve"> tended to be depleted relative to the controls (points below the 1:1 line in Fig. 3) for the majority of forest and grassland soils.</w:t>
      </w:r>
    </w:p>
    <w:p w14:paraId="7F7B2085" w14:textId="211F9822" w:rsidR="00C422FC" w:rsidRPr="00590A83" w:rsidRDefault="00590A83" w:rsidP="00590A83">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Treatment samples in Experiment 1 and Experiment 2 consistently showed significant </w:t>
      </w:r>
      <w:r>
        <w:rPr>
          <w:rFonts w:ascii="Times New Roman" w:hAnsi="Times New Roman" w:cs="Times New Roman"/>
          <w:sz w:val="24"/>
          <w:szCs w:val="24"/>
        </w:rPr>
        <w:t xml:space="preserve">differences (alpha =  0.05) </w:t>
      </w:r>
      <w:r w:rsidRPr="00C27016">
        <w:rPr>
          <w:rFonts w:ascii="Times New Roman" w:hAnsi="Times New Roman" w:cs="Times New Roman"/>
          <w:sz w:val="24"/>
          <w:szCs w:val="24"/>
        </w:rPr>
        <w:t xml:space="preserve">in </w:t>
      </w:r>
      <w:r w:rsidRPr="00C27016">
        <w:rPr>
          <w:rFonts w:ascii="Times New Roman" w:hAnsi="Times New Roman" w:cs="Times New Roman"/>
          <w:color w:val="333333"/>
          <w:sz w:val="24"/>
          <w:szCs w:val="24"/>
          <w:highlight w:val="white"/>
        </w:rPr>
        <w:t>δ</w:t>
      </w:r>
      <w:r w:rsidRPr="00C27016">
        <w:rPr>
          <w:rFonts w:ascii="Times New Roman" w:hAnsi="Times New Roman" w:cs="Times New Roman"/>
          <w:color w:val="333333"/>
          <w:sz w:val="24"/>
          <w:szCs w:val="24"/>
          <w:highlight w:val="white"/>
          <w:vertAlign w:val="superscript"/>
        </w:rPr>
        <w:t>13</w:t>
      </w:r>
      <w:r w:rsidRPr="00C27016">
        <w:rPr>
          <w:rFonts w:ascii="Times New Roman" w:hAnsi="Times New Roman" w:cs="Times New Roman"/>
          <w:color w:val="333333"/>
          <w:sz w:val="24"/>
          <w:szCs w:val="24"/>
          <w:highlight w:val="white"/>
        </w:rPr>
        <w:t>C-CO</w:t>
      </w:r>
      <w:r w:rsidRPr="00C27016">
        <w:rPr>
          <w:rFonts w:ascii="Times New Roman" w:hAnsi="Times New Roman" w:cs="Times New Roman"/>
          <w:color w:val="333333"/>
          <w:sz w:val="24"/>
          <w:szCs w:val="24"/>
          <w:highlight w:val="white"/>
          <w:vertAlign w:val="subscript"/>
        </w:rPr>
        <w:t>2</w:t>
      </w:r>
      <w:r w:rsidRPr="00C27016">
        <w:rPr>
          <w:rFonts w:ascii="Times New Roman" w:hAnsi="Times New Roman" w:cs="Times New Roman"/>
          <w:color w:val="333333"/>
          <w:sz w:val="24"/>
          <w:szCs w:val="24"/>
          <w:highlight w:val="white"/>
        </w:rPr>
        <w:t xml:space="preserve"> </w:t>
      </w:r>
      <w:r w:rsidRPr="00C27016">
        <w:rPr>
          <w:rFonts w:ascii="Times New Roman" w:hAnsi="Times New Roman" w:cs="Times New Roman"/>
          <w:sz w:val="24"/>
          <w:szCs w:val="24"/>
        </w:rPr>
        <w:t xml:space="preserve">relative to the controls for both forest and grassland soils (Supplementary Fig. 3). </w:t>
      </w:r>
      <w:r>
        <w:rPr>
          <w:rFonts w:ascii="Times New Roman" w:hAnsi="Times New Roman" w:cs="Times New Roman"/>
          <w:sz w:val="24"/>
          <w:szCs w:val="24"/>
        </w:rPr>
        <w:t>D</w:t>
      </w:r>
      <w:r w:rsidRPr="00C27016">
        <w:rPr>
          <w:rFonts w:ascii="Times New Roman" w:hAnsi="Times New Roman" w:cs="Times New Roman"/>
          <w:sz w:val="24"/>
          <w:szCs w:val="24"/>
        </w:rPr>
        <w:t>ifference</w:t>
      </w:r>
      <w:r>
        <w:rPr>
          <w:rFonts w:ascii="Times New Roman" w:hAnsi="Times New Roman" w:cs="Times New Roman"/>
          <w:sz w:val="24"/>
          <w:szCs w:val="24"/>
        </w:rPr>
        <w:t>s</w:t>
      </w:r>
      <w:r w:rsidRPr="00C27016">
        <w:rPr>
          <w:rFonts w:ascii="Times New Roman" w:hAnsi="Times New Roman" w:cs="Times New Roman"/>
          <w:sz w:val="24"/>
          <w:szCs w:val="24"/>
        </w:rPr>
        <w:t xml:space="preserve"> in </w:t>
      </w:r>
      <w:r w:rsidRPr="00C27016">
        <w:rPr>
          <w:rFonts w:ascii="Times New Roman" w:hAnsi="Times New Roman" w:cs="Times New Roman"/>
          <w:color w:val="333333"/>
          <w:sz w:val="24"/>
          <w:szCs w:val="24"/>
          <w:highlight w:val="white"/>
        </w:rPr>
        <w:t>δ</w:t>
      </w:r>
      <w:r w:rsidRPr="00C27016">
        <w:rPr>
          <w:rFonts w:ascii="Times New Roman" w:hAnsi="Times New Roman" w:cs="Times New Roman"/>
          <w:color w:val="333333"/>
          <w:sz w:val="24"/>
          <w:szCs w:val="24"/>
          <w:highlight w:val="white"/>
          <w:vertAlign w:val="superscript"/>
        </w:rPr>
        <w:t>13</w:t>
      </w:r>
      <w:r w:rsidRPr="00C27016">
        <w:rPr>
          <w:rFonts w:ascii="Times New Roman" w:hAnsi="Times New Roman" w:cs="Times New Roman"/>
          <w:color w:val="333333"/>
          <w:sz w:val="24"/>
          <w:szCs w:val="24"/>
          <w:highlight w:val="white"/>
        </w:rPr>
        <w:t>C-CO</w:t>
      </w:r>
      <w:r w:rsidRPr="00C27016">
        <w:rPr>
          <w:rFonts w:ascii="Times New Roman" w:hAnsi="Times New Roman" w:cs="Times New Roman"/>
          <w:color w:val="333333"/>
          <w:sz w:val="24"/>
          <w:szCs w:val="24"/>
          <w:highlight w:val="white"/>
          <w:vertAlign w:val="subscript"/>
        </w:rPr>
        <w:t>2</w:t>
      </w:r>
      <w:r w:rsidRPr="00C27016">
        <w:rPr>
          <w:rFonts w:ascii="Times New Roman" w:hAnsi="Times New Roman" w:cs="Times New Roman"/>
          <w:color w:val="333333"/>
          <w:sz w:val="24"/>
          <w:szCs w:val="24"/>
          <w:highlight w:val="white"/>
        </w:rPr>
        <w:t xml:space="preserve"> </w:t>
      </w:r>
      <w:r>
        <w:rPr>
          <w:rFonts w:ascii="Times New Roman" w:hAnsi="Times New Roman" w:cs="Times New Roman"/>
          <w:sz w:val="24"/>
          <w:szCs w:val="24"/>
        </w:rPr>
        <w:t>were slightly larger in forest soils than grassland soils across experiments</w:t>
      </w:r>
      <w:r w:rsidRPr="00C27016">
        <w:rPr>
          <w:rFonts w:ascii="Times New Roman" w:hAnsi="Times New Roman" w:cs="Times New Roman"/>
          <w:color w:val="333333"/>
          <w:sz w:val="24"/>
          <w:szCs w:val="24"/>
          <w:highlight w:val="white"/>
        </w:rPr>
        <w:t xml:space="preserve"> (Table 3).</w:t>
      </w:r>
      <w:r>
        <w:rPr>
          <w:rFonts w:ascii="Times New Roman" w:hAnsi="Times New Roman" w:cs="Times New Roman"/>
          <w:color w:val="333333"/>
          <w:sz w:val="24"/>
          <w:szCs w:val="24"/>
        </w:rPr>
        <w:t xml:space="preserve"> Comparisons of </w:t>
      </w:r>
      <w:r w:rsidRPr="00C27016">
        <w:rPr>
          <w:rFonts w:ascii="Times New Roman" w:hAnsi="Times New Roman" w:cs="Times New Roman"/>
          <w:color w:val="333333"/>
          <w:sz w:val="24"/>
          <w:szCs w:val="24"/>
          <w:highlight w:val="white"/>
        </w:rPr>
        <w:t>δ</w:t>
      </w:r>
      <w:r w:rsidRPr="00C27016">
        <w:rPr>
          <w:rFonts w:ascii="Times New Roman" w:hAnsi="Times New Roman" w:cs="Times New Roman"/>
          <w:color w:val="333333"/>
          <w:sz w:val="24"/>
          <w:szCs w:val="24"/>
          <w:highlight w:val="white"/>
          <w:vertAlign w:val="superscript"/>
        </w:rPr>
        <w:t>13</w:t>
      </w:r>
      <w:r w:rsidRPr="00C27016">
        <w:rPr>
          <w:rFonts w:ascii="Times New Roman" w:hAnsi="Times New Roman" w:cs="Times New Roman"/>
          <w:color w:val="333333"/>
          <w:sz w:val="24"/>
          <w:szCs w:val="24"/>
          <w:highlight w:val="white"/>
        </w:rPr>
        <w:t>C-CO</w:t>
      </w:r>
      <w:r w:rsidRPr="00C27016">
        <w:rPr>
          <w:rFonts w:ascii="Times New Roman" w:hAnsi="Times New Roman" w:cs="Times New Roman"/>
          <w:color w:val="333333"/>
          <w:sz w:val="24"/>
          <w:szCs w:val="24"/>
          <w:highlight w:val="white"/>
          <w:vertAlign w:val="subscript"/>
        </w:rPr>
        <w:t>2</w:t>
      </w:r>
      <w:r>
        <w:rPr>
          <w:rFonts w:ascii="Times New Roman" w:hAnsi="Times New Roman" w:cs="Times New Roman"/>
          <w:color w:val="333333"/>
          <w:sz w:val="24"/>
          <w:szCs w:val="24"/>
        </w:rPr>
        <w:t xml:space="preserve"> were not made for Experiment 3 samples owing to a lack of data for the control-3 samples.</w:t>
      </w:r>
    </w:p>
    <w:p w14:paraId="2CEA43E7" w14:textId="77777777" w:rsidR="0031692F" w:rsidRDefault="0031692F" w:rsidP="0031692F">
      <w:pPr>
        <w:pStyle w:val="Normal1"/>
        <w:spacing w:before="12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6EEE2901" wp14:editId="41A802B9">
            <wp:extent cx="5486400" cy="39208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920831"/>
                    </a:xfrm>
                    <a:prstGeom prst="rect">
                      <a:avLst/>
                    </a:prstGeom>
                    <a:noFill/>
                    <a:ln>
                      <a:noFill/>
                    </a:ln>
                  </pic:spPr>
                </pic:pic>
              </a:graphicData>
            </a:graphic>
          </wp:inline>
        </w:drawing>
      </w:r>
    </w:p>
    <w:p w14:paraId="323BAF97" w14:textId="77777777" w:rsidR="0031692F" w:rsidRPr="00B51E3A" w:rsidRDefault="0031692F" w:rsidP="0031692F">
      <w:pPr>
        <w:pStyle w:val="Normal1"/>
        <w:spacing w:after="120" w:line="240" w:lineRule="auto"/>
        <w:ind w:left="360" w:right="360"/>
        <w:rPr>
          <w:rFonts w:ascii="Times New Roman" w:hAnsi="Times New Roman" w:cs="Times New Roman"/>
          <w:sz w:val="24"/>
          <w:szCs w:val="24"/>
          <w:lang w:val="en-US"/>
        </w:rPr>
      </w:pPr>
      <w:r>
        <w:rPr>
          <w:rFonts w:ascii="Times New Roman" w:hAnsi="Times New Roman" w:cs="Times New Roman"/>
          <w:b/>
          <w:sz w:val="24"/>
          <w:szCs w:val="24"/>
        </w:rPr>
        <w:t>Figure 3</w:t>
      </w:r>
      <w:r w:rsidRPr="002313B4">
        <w:rPr>
          <w:rFonts w:ascii="Times New Roman" w:hAnsi="Times New Roman" w:cs="Times New Roman"/>
          <w:b/>
          <w:sz w:val="24"/>
          <w:szCs w:val="24"/>
        </w:rPr>
        <w:t xml:space="preserve">. </w:t>
      </w:r>
      <w:r w:rsidRPr="00B51E3A">
        <w:rPr>
          <w:rFonts w:ascii="Times New Roman" w:hAnsi="Times New Roman" w:cs="Times New Roman"/>
          <w:sz w:val="24"/>
          <w:szCs w:val="24"/>
          <w:lang w:val="en-US"/>
        </w:rPr>
        <w:t>Overall treatment effect on Δ</w:t>
      </w:r>
      <w:r w:rsidRPr="00B51E3A">
        <w:rPr>
          <w:rFonts w:ascii="Times New Roman" w:hAnsi="Times New Roman" w:cs="Times New Roman"/>
          <w:sz w:val="24"/>
          <w:szCs w:val="24"/>
          <w:vertAlign w:val="superscript"/>
          <w:lang w:val="en-US"/>
        </w:rPr>
        <w:t>14</w:t>
      </w:r>
      <w:r w:rsidRPr="00B51E3A">
        <w:rPr>
          <w:rFonts w:ascii="Times New Roman" w:hAnsi="Times New Roman" w:cs="Times New Roman"/>
          <w:sz w:val="24"/>
          <w:szCs w:val="24"/>
          <w:lang w:val="en-US"/>
        </w:rPr>
        <w:t>C-CO</w:t>
      </w:r>
      <w:r w:rsidRPr="00B51E3A">
        <w:rPr>
          <w:rFonts w:ascii="Times New Roman" w:hAnsi="Times New Roman" w:cs="Times New Roman"/>
          <w:sz w:val="24"/>
          <w:szCs w:val="24"/>
          <w:vertAlign w:val="subscript"/>
          <w:lang w:val="en-US"/>
        </w:rPr>
        <w:t>2</w:t>
      </w:r>
    </w:p>
    <w:p w14:paraId="36CBEFF3" w14:textId="33394BF1" w:rsidR="0031692F" w:rsidRDefault="0031692F" w:rsidP="0031692F">
      <w:pPr>
        <w:pStyle w:val="Normal1"/>
        <w:spacing w:line="360" w:lineRule="auto"/>
        <w:ind w:left="360" w:right="360"/>
        <w:rPr>
          <w:rFonts w:ascii="Times New Roman" w:hAnsi="Times New Roman" w:cs="Times New Roman"/>
          <w:lang w:val="en-US"/>
        </w:rPr>
      </w:pPr>
      <w:r w:rsidRPr="0070049A">
        <w:rPr>
          <w:rFonts w:ascii="Times New Roman" w:hAnsi="Times New Roman" w:cs="Times New Roman"/>
          <w:lang w:val="en-US"/>
        </w:rPr>
        <w:t xml:space="preserve">Points show data from </w:t>
      </w:r>
      <w:r>
        <w:rPr>
          <w:rFonts w:ascii="Times New Roman" w:hAnsi="Times New Roman" w:cs="Times New Roman"/>
          <w:lang w:val="en-US"/>
        </w:rPr>
        <w:t xml:space="preserve">all three experiments and </w:t>
      </w:r>
      <w:r w:rsidRPr="0070049A">
        <w:rPr>
          <w:rFonts w:ascii="Times New Roman" w:hAnsi="Times New Roman" w:cs="Times New Roman"/>
          <w:lang w:val="en-US"/>
        </w:rPr>
        <w:t>are the mean of laboratory replicates (for replicated</w:t>
      </w:r>
      <w:r>
        <w:rPr>
          <w:rFonts w:ascii="Times New Roman" w:hAnsi="Times New Roman" w:cs="Times New Roman"/>
          <w:lang w:val="en-US"/>
        </w:rPr>
        <w:t xml:space="preserve"> </w:t>
      </w:r>
      <w:r w:rsidRPr="0070049A">
        <w:rPr>
          <w:rFonts w:ascii="Times New Roman" w:hAnsi="Times New Roman" w:cs="Times New Roman"/>
          <w:lang w:val="en-US"/>
        </w:rPr>
        <w:t>sam</w:t>
      </w:r>
      <w:r>
        <w:rPr>
          <w:rFonts w:ascii="Times New Roman" w:hAnsi="Times New Roman" w:cs="Times New Roman"/>
          <w:lang w:val="en-US"/>
        </w:rPr>
        <w:t xml:space="preserve">ples); error </w:t>
      </w:r>
      <w:r w:rsidRPr="0070049A">
        <w:rPr>
          <w:rFonts w:ascii="Times New Roman" w:hAnsi="Times New Roman" w:cs="Times New Roman"/>
          <w:lang w:val="en-US"/>
        </w:rPr>
        <w:t xml:space="preserve">bars are </w:t>
      </w:r>
      <w:r>
        <w:rPr>
          <w:rFonts w:ascii="Times New Roman" w:hAnsi="Times New Roman" w:cs="Times New Roman"/>
          <w:lang w:val="en-US"/>
        </w:rPr>
        <w:t>standard deviation of replicates</w:t>
      </w:r>
      <w:r w:rsidRPr="0070049A">
        <w:rPr>
          <w:rFonts w:ascii="Times New Roman" w:hAnsi="Times New Roman" w:cs="Times New Roman"/>
          <w:lang w:val="en-US"/>
        </w:rPr>
        <w:t>. Solid line is 1:1. For context, the dashed and dotted</w:t>
      </w:r>
      <w:r>
        <w:rPr>
          <w:rFonts w:ascii="Times New Roman" w:hAnsi="Times New Roman" w:cs="Times New Roman"/>
          <w:lang w:val="en-US"/>
        </w:rPr>
        <w:t xml:space="preserve"> lines show </w:t>
      </w:r>
      <w:r w:rsidRPr="0070049A">
        <w:rPr>
          <w:rFonts w:ascii="Times New Roman" w:hAnsi="Times New Roman" w:cs="Times New Roman"/>
          <w:lang w:val="en-US"/>
        </w:rPr>
        <w:t>differences of ±20‰ and ±40‰</w:t>
      </w:r>
      <w:r w:rsidR="00C75227">
        <w:rPr>
          <w:rFonts w:ascii="Times New Roman" w:hAnsi="Times New Roman" w:cs="Times New Roman"/>
          <w:lang w:val="en-US"/>
        </w:rPr>
        <w:t>.</w:t>
      </w:r>
      <w:commentRangeStart w:id="113"/>
      <w:r w:rsidR="00C75227">
        <w:rPr>
          <w:rFonts w:ascii="Times New Roman" w:hAnsi="Times New Roman" w:cs="Times New Roman"/>
          <w:lang w:val="en-US"/>
        </w:rPr>
        <w:t xml:space="preserve"> </w:t>
      </w:r>
      <w:proofErr w:type="gramStart"/>
      <w:ins w:id="114" w:author="Jeff Beem-Miller" w:date="2021-06-14T19:14:00Z">
        <w:r w:rsidR="00857E9C">
          <w:rPr>
            <w:rFonts w:ascii="Times New Roman" w:hAnsi="Times New Roman" w:cs="Times New Roman"/>
            <w:lang w:val="en-US"/>
          </w:rPr>
          <w:t>Location names are followed by the corresponding experiment number in parentheses</w:t>
        </w:r>
        <w:proofErr w:type="gramEnd"/>
        <w:r w:rsidR="00857E9C">
          <w:rPr>
            <w:rFonts w:ascii="Times New Roman" w:hAnsi="Times New Roman" w:cs="Times New Roman"/>
            <w:lang w:val="en-US"/>
          </w:rPr>
          <w:t xml:space="preserve">. </w:t>
        </w:r>
      </w:ins>
      <w:commentRangeEnd w:id="113"/>
      <w:ins w:id="115" w:author="Jeff Beem-Miller" w:date="2021-06-14T19:15:00Z">
        <w:r w:rsidR="00F45905">
          <w:rPr>
            <w:rStyle w:val="CommentReference"/>
          </w:rPr>
          <w:commentReference w:id="113"/>
        </w:r>
      </w:ins>
      <w:r>
        <w:rPr>
          <w:rFonts w:ascii="Times New Roman" w:hAnsi="Times New Roman" w:cs="Times New Roman"/>
          <w:lang w:val="en-US"/>
        </w:rPr>
        <w:t>The samples from both Central Germany sites (Hainich-Dün and Schorfheide-Chorin) behaved similarly in Experiment one, so samples analyzed in the same experiment are</w:t>
      </w:r>
      <w:del w:id="117" w:author="Jeff Beem-Miller" w:date="2021-06-14T17:48:00Z">
        <w:r w:rsidDel="00E03A62">
          <w:rPr>
            <w:rFonts w:ascii="Times New Roman" w:hAnsi="Times New Roman" w:cs="Times New Roman"/>
            <w:lang w:val="en-US"/>
          </w:rPr>
          <w:delText xml:space="preserve"> are</w:delText>
        </w:r>
      </w:del>
      <w:r>
        <w:rPr>
          <w:rFonts w:ascii="Times New Roman" w:hAnsi="Times New Roman" w:cs="Times New Roman"/>
          <w:lang w:val="en-US"/>
        </w:rPr>
        <w:t xml:space="preserve"> coded with the same colors in the above figure.</w:t>
      </w:r>
      <w:ins w:id="118" w:author="Susan Trumbore" w:date="2021-06-12T14:41:00Z">
        <w:r w:rsidR="00B72EDD">
          <w:rPr>
            <w:rFonts w:ascii="Times New Roman" w:hAnsi="Times New Roman" w:cs="Times New Roman"/>
            <w:lang w:val="en-US"/>
          </w:rPr>
          <w:t xml:space="preserve"> </w:t>
        </w:r>
        <w:r w:rsidR="00E03A62">
          <w:rPr>
            <w:rFonts w:ascii="Times New Roman" w:hAnsi="Times New Roman" w:cs="Times New Roman"/>
            <w:lang w:val="en-US"/>
          </w:rPr>
          <w:t xml:space="preserve">Oak </w:t>
        </w:r>
        <w:r w:rsidR="00E03A62">
          <w:rPr>
            <w:rFonts w:ascii="Times New Roman" w:hAnsi="Times New Roman" w:cs="Times New Roman"/>
            <w:lang w:val="en-US"/>
          </w:rPr>
          <w:lastRenderedPageBreak/>
          <w:t xml:space="preserve">Ridge soils were part of a whole ecosystem </w:t>
        </w:r>
        <w:r w:rsidR="00E03A62" w:rsidRPr="00C10C21">
          <w:rPr>
            <w:rFonts w:ascii="Times New Roman" w:hAnsi="Times New Roman" w:cs="Times New Roman"/>
            <w:vertAlign w:val="superscript"/>
            <w:lang w:val="en-US"/>
          </w:rPr>
          <w:t>14</w:t>
        </w:r>
        <w:r w:rsidR="00E03A62">
          <w:rPr>
            <w:rFonts w:ascii="Times New Roman" w:hAnsi="Times New Roman" w:cs="Times New Roman"/>
            <w:lang w:val="en-US"/>
          </w:rPr>
          <w:t>C label experiment (Cisneros</w:t>
        </w:r>
      </w:ins>
      <w:ins w:id="119" w:author="Jeff Beem-Miller" w:date="2021-06-14T17:48:00Z">
        <w:r w:rsidR="00E03A62">
          <w:rPr>
            <w:rFonts w:ascii="Times New Roman" w:hAnsi="Times New Roman" w:cs="Times New Roman"/>
            <w:lang w:val="en-US"/>
          </w:rPr>
          <w:t>-</w:t>
        </w:r>
      </w:ins>
      <w:ins w:id="120" w:author="Susan Trumbore" w:date="2021-06-12T14:41:00Z">
        <w:del w:id="121" w:author="Jeff Beem-Miller" w:date="2021-06-14T17:48:00Z">
          <w:r w:rsidR="00E03A62" w:rsidDel="00554696">
            <w:rPr>
              <w:rFonts w:ascii="Times New Roman" w:hAnsi="Times New Roman" w:cs="Times New Roman"/>
              <w:lang w:val="en-US"/>
            </w:rPr>
            <w:delText xml:space="preserve"> </w:delText>
          </w:r>
        </w:del>
        <w:r w:rsidR="00E03A62">
          <w:rPr>
            <w:rFonts w:ascii="Times New Roman" w:hAnsi="Times New Roman" w:cs="Times New Roman"/>
            <w:lang w:val="en-US"/>
          </w:rPr>
          <w:t xml:space="preserve">Dozal et al. </w:t>
        </w:r>
      </w:ins>
      <w:ins w:id="122" w:author="Jeff Beem-Miller" w:date="2021-06-13T20:57:00Z">
        <w:r w:rsidR="00E03A62">
          <w:rPr>
            <w:rFonts w:ascii="Times New Roman" w:hAnsi="Times New Roman" w:cs="Times New Roman"/>
            <w:lang w:val="en-US"/>
          </w:rPr>
          <w:t>2006</w:t>
        </w:r>
      </w:ins>
      <w:ins w:id="123" w:author="Susan Trumbore" w:date="2021-06-12T14:41:00Z">
        <w:r w:rsidR="00E03A62">
          <w:rPr>
            <w:rFonts w:ascii="Times New Roman" w:hAnsi="Times New Roman" w:cs="Times New Roman"/>
            <w:lang w:val="en-US"/>
          </w:rPr>
          <w:t xml:space="preserve">), where the label occurred within </w:t>
        </w:r>
        <w:del w:id="124" w:author="Jeff Beem-Miller" w:date="2021-06-14T15:17:00Z">
          <w:r w:rsidR="00E03A62" w:rsidDel="00AF32BB">
            <w:rPr>
              <w:rFonts w:ascii="Times New Roman" w:hAnsi="Times New Roman" w:cs="Times New Roman"/>
              <w:lang w:val="en-US"/>
            </w:rPr>
            <w:delText xml:space="preserve">X to Y </w:delText>
          </w:r>
        </w:del>
      </w:ins>
      <w:ins w:id="125" w:author="Jeff Beem-Miller" w:date="2021-06-14T15:17:00Z">
        <w:r w:rsidR="00E03A62">
          <w:rPr>
            <w:rFonts w:ascii="Times New Roman" w:hAnsi="Times New Roman" w:cs="Times New Roman"/>
            <w:lang w:val="en-US"/>
          </w:rPr>
          <w:t xml:space="preserve">four </w:t>
        </w:r>
      </w:ins>
      <w:ins w:id="126" w:author="Susan Trumbore" w:date="2021-06-12T14:41:00Z">
        <w:r w:rsidR="00E03A62">
          <w:rPr>
            <w:rFonts w:ascii="Times New Roman" w:hAnsi="Times New Roman" w:cs="Times New Roman"/>
            <w:lang w:val="en-US"/>
          </w:rPr>
          <w:t>years of original sample collection.</w:t>
        </w:r>
      </w:ins>
    </w:p>
    <w:p w14:paraId="5F64CB00" w14:textId="77777777" w:rsidR="00AF32BB" w:rsidRPr="00C27016" w:rsidRDefault="00AF32BB" w:rsidP="00AF32BB">
      <w:pPr>
        <w:pStyle w:val="Normal1"/>
        <w:spacing w:before="120"/>
        <w:ind w:firstLine="720"/>
        <w:rPr>
          <w:ins w:id="127" w:author="Jeff Beem-Miller" w:date="2021-06-14T15:15:00Z"/>
          <w:rFonts w:ascii="Times New Roman" w:hAnsi="Times New Roman" w:cs="Times New Roman"/>
          <w:sz w:val="24"/>
          <w:szCs w:val="24"/>
          <w:vertAlign w:val="subscript"/>
        </w:rPr>
      </w:pPr>
      <w:ins w:id="128" w:author="Jeff Beem-Miller" w:date="2021-06-14T15:15:00Z">
        <w:r w:rsidRPr="00DD56A7">
          <w:rPr>
            <w:rFonts w:ascii="Times New Roman" w:eastAsia="Arial Unicode MS" w:hAnsi="Times New Roman" w:cs="Times New Roman"/>
            <w:sz w:val="24"/>
            <w:szCs w:val="24"/>
          </w:rPr>
          <w:t>3.4. Storage duration effect on ∆</w:t>
        </w:r>
        <w:r w:rsidRPr="00DD56A7">
          <w:rPr>
            <w:rFonts w:ascii="Times New Roman" w:hAnsi="Times New Roman" w:cs="Times New Roman"/>
            <w:sz w:val="24"/>
            <w:szCs w:val="24"/>
            <w:vertAlign w:val="superscript"/>
          </w:rPr>
          <w:t>14</w:t>
        </w:r>
        <w:r w:rsidRPr="00DD56A7">
          <w:rPr>
            <w:rFonts w:ascii="Times New Roman" w:hAnsi="Times New Roman" w:cs="Times New Roman"/>
            <w:sz w:val="24"/>
            <w:szCs w:val="24"/>
          </w:rPr>
          <w:t>C-CO</w:t>
        </w:r>
        <w:r w:rsidRPr="00DD56A7">
          <w:rPr>
            <w:rFonts w:ascii="Times New Roman" w:hAnsi="Times New Roman" w:cs="Times New Roman"/>
            <w:sz w:val="24"/>
            <w:szCs w:val="24"/>
            <w:vertAlign w:val="subscript"/>
          </w:rPr>
          <w:t>2</w:t>
        </w:r>
      </w:ins>
    </w:p>
    <w:p w14:paraId="38CCA979" w14:textId="77777777" w:rsidR="00AF32BB" w:rsidRDefault="00AF32BB" w:rsidP="00AF32BB">
      <w:pPr>
        <w:pStyle w:val="Normal1"/>
        <w:spacing w:before="240" w:after="120" w:line="360" w:lineRule="auto"/>
        <w:ind w:firstLine="720"/>
        <w:rPr>
          <w:ins w:id="129" w:author="Jeff Beem-Miller" w:date="2021-06-14T15:15:00Z"/>
          <w:rFonts w:ascii="Times New Roman" w:eastAsia="Arial Unicode MS" w:hAnsi="Times New Roman" w:cs="Times New Roman"/>
          <w:sz w:val="24"/>
          <w:szCs w:val="24"/>
        </w:rPr>
      </w:pPr>
      <w:ins w:id="130" w:author="Jeff Beem-Miller" w:date="2021-06-14T15:15:00Z">
        <w:r w:rsidRPr="00C27016">
          <w:rPr>
            <w:rFonts w:ascii="Times New Roman" w:eastAsia="Arial Unicode MS" w:hAnsi="Times New Roman" w:cs="Times New Roman"/>
            <w:sz w:val="24"/>
            <w:szCs w:val="24"/>
          </w:rPr>
          <w:t xml:space="preserve">We used data from both Experiment 1 and Experiment 3 to </w:t>
        </w:r>
        <w:r>
          <w:rPr>
            <w:rFonts w:ascii="Times New Roman" w:eastAsia="Arial Unicode MS" w:hAnsi="Times New Roman" w:cs="Times New Roman"/>
            <w:sz w:val="24"/>
            <w:szCs w:val="24"/>
          </w:rPr>
          <w:t>assess</w:t>
        </w:r>
        <w:r w:rsidRPr="00C27016">
          <w:rPr>
            <w:rFonts w:ascii="Times New Roman" w:eastAsia="Arial Unicode MS" w:hAnsi="Times New Roman" w:cs="Times New Roman"/>
            <w:sz w:val="24"/>
            <w:szCs w:val="24"/>
          </w:rPr>
          <w:t xml:space="preserve"> the effect of storage duration. </w:t>
        </w:r>
        <w:r>
          <w:rPr>
            <w:rFonts w:ascii="Times New Roman" w:eastAsia="Arial Unicode MS" w:hAnsi="Times New Roman" w:cs="Times New Roman"/>
            <w:sz w:val="24"/>
            <w:szCs w:val="24"/>
          </w:rPr>
          <w:t>The longest duration of storage was 14 y, while the shortest was 5 y.</w:t>
        </w:r>
        <w:r>
          <w:rPr>
            <w:rFonts w:ascii="Times New Roman" w:hAnsi="Times New Roman" w:cs="Times New Roman"/>
            <w:sz w:val="24"/>
            <w:szCs w:val="24"/>
          </w:rPr>
          <w:t xml:space="preserve"> Over this range of time w</w:t>
        </w:r>
        <w:r>
          <w:rPr>
            <w:rFonts w:ascii="Times New Roman" w:eastAsia="Arial Unicode MS" w:hAnsi="Times New Roman" w:cs="Times New Roman"/>
            <w:sz w:val="24"/>
            <w:szCs w:val="24"/>
          </w:rPr>
          <w:t xml:space="preserve">e did not observe a trend in the difference between control and treatment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Pr>
            <w:rFonts w:ascii="Times New Roman" w:eastAsia="Arial Unicode MS" w:hAnsi="Times New Roman" w:cs="Times New Roman"/>
            <w:sz w:val="24"/>
            <w:szCs w:val="24"/>
          </w:rPr>
          <w:t xml:space="preserve"> with increasing duration of storage </w:t>
        </w:r>
        <w:r w:rsidRPr="00C27016">
          <w:rPr>
            <w:rFonts w:ascii="Times New Roman" w:eastAsia="Arial Unicode MS" w:hAnsi="Times New Roman" w:cs="Times New Roman"/>
            <w:sz w:val="24"/>
            <w:szCs w:val="24"/>
          </w:rPr>
          <w:t>(Fig. 4</w:t>
        </w:r>
        <w:r>
          <w:rPr>
            <w:rFonts w:ascii="Times New Roman" w:eastAsia="Arial Unicode MS" w:hAnsi="Times New Roman" w:cs="Times New Roman"/>
            <w:sz w:val="24"/>
            <w:szCs w:val="24"/>
          </w:rPr>
          <w:t>).</w:t>
        </w:r>
        <w:r w:rsidRPr="00C27016">
          <w:rPr>
            <w:rFonts w:ascii="Times New Roman" w:eastAsia="Arial Unicode MS" w:hAnsi="Times New Roman" w:cs="Times New Roman"/>
            <w:sz w:val="24"/>
            <w:szCs w:val="24"/>
          </w:rPr>
          <w:t xml:space="preserve"> </w:t>
        </w:r>
      </w:ins>
    </w:p>
    <w:p w14:paraId="6E401D86" w14:textId="3F5ED923" w:rsidR="0031692F" w:rsidRDefault="00AF32BB" w:rsidP="0031692F">
      <w:pPr>
        <w:pStyle w:val="Normal1"/>
        <w:spacing w:before="120"/>
        <w:rPr>
          <w:rFonts w:ascii="Times New Roman" w:hAnsi="Times New Roman" w:cs="Times New Roman"/>
          <w:lang w:val="en-US"/>
        </w:rPr>
      </w:pPr>
      <w:r w:rsidRPr="00A66617">
        <w:rPr>
          <w:rFonts w:ascii="Times New Roman" w:hAnsi="Times New Roman" w:cs="Times New Roman"/>
          <w:noProof/>
          <w:lang w:val="en-US"/>
        </w:rPr>
        <w:drawing>
          <wp:inline distT="0" distB="0" distL="0" distR="0" wp14:anchorId="34BCE131" wp14:editId="4B4F1DEB">
            <wp:extent cx="5943600" cy="3977005"/>
            <wp:effectExtent l="0" t="0" r="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dur.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3977005"/>
                    </a:xfrm>
                    <a:prstGeom prst="rect">
                      <a:avLst/>
                    </a:prstGeom>
                  </pic:spPr>
                </pic:pic>
              </a:graphicData>
            </a:graphic>
          </wp:inline>
        </w:drawing>
      </w:r>
    </w:p>
    <w:p w14:paraId="2CB998F0" w14:textId="77777777" w:rsidR="0031692F" w:rsidRPr="002313B4" w:rsidRDefault="0031692F" w:rsidP="0031692F">
      <w:pPr>
        <w:pStyle w:val="Normal1"/>
        <w:spacing w:after="120" w:line="240" w:lineRule="auto"/>
        <w:ind w:left="360" w:right="360"/>
        <w:rPr>
          <w:rFonts w:ascii="Times New Roman" w:hAnsi="Times New Roman" w:cs="Times New Roman"/>
          <w:b/>
          <w:sz w:val="24"/>
          <w:szCs w:val="24"/>
          <w:lang w:val="en-US"/>
        </w:rPr>
      </w:pPr>
      <w:r>
        <w:rPr>
          <w:rFonts w:ascii="Times New Roman" w:hAnsi="Times New Roman" w:cs="Times New Roman"/>
          <w:b/>
          <w:sz w:val="24"/>
          <w:szCs w:val="24"/>
        </w:rPr>
        <w:t>Figure 4</w:t>
      </w:r>
      <w:r w:rsidRPr="002313B4">
        <w:rPr>
          <w:rFonts w:ascii="Times New Roman" w:hAnsi="Times New Roman" w:cs="Times New Roman"/>
          <w:b/>
          <w:sz w:val="24"/>
          <w:szCs w:val="24"/>
        </w:rPr>
        <w:t xml:space="preserve">. </w:t>
      </w:r>
      <w:r>
        <w:rPr>
          <w:rFonts w:ascii="Times New Roman" w:hAnsi="Times New Roman" w:cs="Times New Roman"/>
          <w:sz w:val="24"/>
          <w:szCs w:val="24"/>
        </w:rPr>
        <w:t>Treatment e</w:t>
      </w:r>
      <w:r w:rsidRPr="00B51E3A">
        <w:rPr>
          <w:rFonts w:ascii="Times New Roman" w:hAnsi="Times New Roman" w:cs="Times New Roman"/>
          <w:sz w:val="24"/>
          <w:szCs w:val="24"/>
        </w:rPr>
        <w:t xml:space="preserve">ffect on </w:t>
      </w:r>
      <w:r w:rsidRPr="00B51E3A">
        <w:rPr>
          <w:rFonts w:ascii="Times New Roman" w:hAnsi="Times New Roman" w:cs="Times New Roman"/>
          <w:sz w:val="24"/>
          <w:szCs w:val="24"/>
          <w:lang w:val="en-US"/>
        </w:rPr>
        <w:t>Δ</w:t>
      </w:r>
      <w:r w:rsidRPr="00B51E3A">
        <w:rPr>
          <w:rFonts w:ascii="Times New Roman" w:hAnsi="Times New Roman" w:cs="Times New Roman"/>
          <w:sz w:val="24"/>
          <w:szCs w:val="24"/>
          <w:vertAlign w:val="superscript"/>
          <w:lang w:val="en-US"/>
        </w:rPr>
        <w:t>14</w:t>
      </w:r>
      <w:r w:rsidRPr="00B51E3A">
        <w:rPr>
          <w:rFonts w:ascii="Times New Roman" w:hAnsi="Times New Roman" w:cs="Times New Roman"/>
          <w:sz w:val="24"/>
          <w:szCs w:val="24"/>
          <w:lang w:val="en-US"/>
        </w:rPr>
        <w:t>C-CO</w:t>
      </w:r>
      <w:r w:rsidRPr="00B51E3A">
        <w:rPr>
          <w:rFonts w:ascii="Times New Roman" w:hAnsi="Times New Roman" w:cs="Times New Roman"/>
          <w:sz w:val="24"/>
          <w:szCs w:val="24"/>
          <w:vertAlign w:val="subscript"/>
          <w:lang w:val="en-US"/>
        </w:rPr>
        <w:t xml:space="preserve">2 </w:t>
      </w:r>
      <w:r>
        <w:rPr>
          <w:rFonts w:ascii="Times New Roman" w:hAnsi="Times New Roman" w:cs="Times New Roman"/>
          <w:sz w:val="24"/>
          <w:szCs w:val="24"/>
        </w:rPr>
        <w:t>in relation to s</w:t>
      </w:r>
      <w:r w:rsidRPr="00B51E3A">
        <w:rPr>
          <w:rFonts w:ascii="Times New Roman" w:hAnsi="Times New Roman" w:cs="Times New Roman"/>
          <w:sz w:val="24"/>
          <w:szCs w:val="24"/>
        </w:rPr>
        <w:t xml:space="preserve">torage </w:t>
      </w:r>
      <w:r>
        <w:rPr>
          <w:rFonts w:ascii="Times New Roman" w:hAnsi="Times New Roman" w:cs="Times New Roman"/>
          <w:sz w:val="24"/>
          <w:szCs w:val="24"/>
        </w:rPr>
        <w:t>d</w:t>
      </w:r>
      <w:r w:rsidRPr="00B51E3A">
        <w:rPr>
          <w:rFonts w:ascii="Times New Roman" w:hAnsi="Times New Roman" w:cs="Times New Roman"/>
          <w:sz w:val="24"/>
          <w:szCs w:val="24"/>
        </w:rPr>
        <w:t>uration</w:t>
      </w:r>
      <w:r w:rsidRPr="0070049A">
        <w:rPr>
          <w:rFonts w:ascii="Times New Roman" w:hAnsi="Times New Roman" w:cs="Times New Roman"/>
          <w:b/>
          <w:sz w:val="24"/>
          <w:szCs w:val="24"/>
          <w:lang w:val="en-US"/>
        </w:rPr>
        <w:t xml:space="preserve"> </w:t>
      </w:r>
    </w:p>
    <w:p w14:paraId="05B1CC1B" w14:textId="78AC6FE9" w:rsidR="0031692F" w:rsidRDefault="0031692F" w:rsidP="00590A83">
      <w:pPr>
        <w:pStyle w:val="Normal1"/>
        <w:spacing w:line="360" w:lineRule="auto"/>
        <w:ind w:left="360" w:right="360"/>
        <w:rPr>
          <w:rFonts w:ascii="Times New Roman" w:hAnsi="Times New Roman" w:cs="Times New Roman"/>
          <w:lang w:val="en-US"/>
        </w:rPr>
      </w:pPr>
      <w:r w:rsidRPr="0070049A">
        <w:rPr>
          <w:rFonts w:ascii="Times New Roman" w:hAnsi="Times New Roman" w:cs="Times New Roman"/>
          <w:lang w:val="en-US"/>
        </w:rPr>
        <w:t xml:space="preserve">Points show data from </w:t>
      </w:r>
      <w:r>
        <w:rPr>
          <w:rFonts w:ascii="Times New Roman" w:hAnsi="Times New Roman" w:cs="Times New Roman"/>
          <w:lang w:val="en-US"/>
        </w:rPr>
        <w:t xml:space="preserve">experiments 1 and 3. Data are averaged by site (some regions had multiple sites, Table 3) and error </w:t>
      </w:r>
      <w:r w:rsidRPr="0070049A">
        <w:rPr>
          <w:rFonts w:ascii="Times New Roman" w:hAnsi="Times New Roman" w:cs="Times New Roman"/>
          <w:lang w:val="en-US"/>
        </w:rPr>
        <w:t xml:space="preserve">bars </w:t>
      </w:r>
      <w:r>
        <w:rPr>
          <w:rFonts w:ascii="Times New Roman" w:hAnsi="Times New Roman" w:cs="Times New Roman"/>
          <w:lang w:val="en-US"/>
        </w:rPr>
        <w:t>show</w:t>
      </w:r>
      <w:r w:rsidRPr="0070049A">
        <w:rPr>
          <w:rFonts w:ascii="Times New Roman" w:hAnsi="Times New Roman" w:cs="Times New Roman"/>
          <w:lang w:val="en-US"/>
        </w:rPr>
        <w:t xml:space="preserve"> </w:t>
      </w:r>
      <w:r>
        <w:rPr>
          <w:rFonts w:ascii="Times New Roman" w:hAnsi="Times New Roman" w:cs="Times New Roman"/>
          <w:lang w:val="en-US"/>
        </w:rPr>
        <w:t>the standard deviation for the site mean</w:t>
      </w:r>
      <w:r w:rsidRPr="0070049A">
        <w:rPr>
          <w:rFonts w:ascii="Times New Roman" w:hAnsi="Times New Roman" w:cs="Times New Roman"/>
          <w:lang w:val="en-US"/>
        </w:rPr>
        <w:t xml:space="preserve">. </w:t>
      </w:r>
      <w:r>
        <w:rPr>
          <w:rFonts w:ascii="Times New Roman" w:hAnsi="Times New Roman" w:cs="Times New Roman"/>
          <w:lang w:val="en-US"/>
        </w:rPr>
        <w:t xml:space="preserve">Note that Central Germany samples from Experiments 1 and 3 are averaged together here. </w:t>
      </w:r>
      <w:r w:rsidRPr="0070049A">
        <w:rPr>
          <w:rFonts w:ascii="Times New Roman" w:hAnsi="Times New Roman" w:cs="Times New Roman"/>
          <w:lang w:val="en-US"/>
        </w:rPr>
        <w:t>For context, the dashed and dotted</w:t>
      </w:r>
      <w:r>
        <w:rPr>
          <w:rFonts w:ascii="Times New Roman" w:hAnsi="Times New Roman" w:cs="Times New Roman"/>
          <w:lang w:val="en-US"/>
        </w:rPr>
        <w:t xml:space="preserve"> lines show </w:t>
      </w:r>
      <w:r w:rsidR="00C75227">
        <w:rPr>
          <w:rFonts w:ascii="Times New Roman" w:hAnsi="Times New Roman" w:cs="Times New Roman"/>
          <w:lang w:val="en-US"/>
        </w:rPr>
        <w:t>differences of ±20‰ and ±40‰.</w:t>
      </w:r>
      <w:ins w:id="131" w:author="Susan Trumbore" w:date="2021-06-12T14:39:00Z">
        <w:r w:rsidR="00B72EDD">
          <w:rPr>
            <w:rFonts w:ascii="Times New Roman" w:hAnsi="Times New Roman" w:cs="Times New Roman"/>
            <w:lang w:val="en-US"/>
          </w:rPr>
          <w:t xml:space="preserve"> </w:t>
        </w:r>
      </w:ins>
      <w:commentRangeStart w:id="132"/>
      <w:ins w:id="133" w:author="Jeff Beem-Miller" w:date="2021-06-14T19:17:00Z">
        <w:r w:rsidR="00231859">
          <w:rPr>
            <w:rFonts w:ascii="Times New Roman" w:hAnsi="Times New Roman" w:cs="Times New Roman"/>
            <w:lang w:val="en-US"/>
          </w:rPr>
          <w:t xml:space="preserve">The Oak Ridge sample points with the greater treatment-control difference at 5 y of storage and at 14 y of storage are from </w:t>
        </w:r>
      </w:ins>
      <w:ins w:id="134" w:author="Jeff Beem-Miller" w:date="2021-06-14T19:18:00Z">
        <w:r w:rsidR="00231859">
          <w:rPr>
            <w:rFonts w:ascii="Times New Roman" w:hAnsi="Times New Roman" w:cs="Times New Roman"/>
            <w:lang w:val="en-US"/>
          </w:rPr>
          <w:t xml:space="preserve">the Tennessee Valley site, which received more </w:t>
        </w:r>
        <w:r w:rsidR="00231859" w:rsidRPr="00231859">
          <w:rPr>
            <w:rFonts w:ascii="Times New Roman" w:hAnsi="Times New Roman" w:cs="Times New Roman"/>
            <w:vertAlign w:val="superscript"/>
            <w:lang w:val="en-US"/>
            <w:rPrChange w:id="135" w:author="Jeff Beem-Miller" w:date="2021-06-14T19:19:00Z">
              <w:rPr>
                <w:rFonts w:ascii="Times New Roman" w:hAnsi="Times New Roman" w:cs="Times New Roman"/>
                <w:lang w:val="en-US"/>
              </w:rPr>
            </w:rPrChange>
          </w:rPr>
          <w:t>14</w:t>
        </w:r>
        <w:r w:rsidR="00231859">
          <w:rPr>
            <w:rFonts w:ascii="Times New Roman" w:hAnsi="Times New Roman" w:cs="Times New Roman"/>
            <w:lang w:val="en-US"/>
          </w:rPr>
          <w:t>C label than did the other site, Walker Ridge</w:t>
        </w:r>
      </w:ins>
      <w:commentRangeEnd w:id="132"/>
      <w:ins w:id="136" w:author="Jeff Beem-Miller" w:date="2021-06-14T19:19:00Z">
        <w:r w:rsidR="00231859">
          <w:rPr>
            <w:rStyle w:val="CommentReference"/>
          </w:rPr>
          <w:commentReference w:id="132"/>
        </w:r>
      </w:ins>
      <w:ins w:id="138" w:author="Jeff Beem-Miller" w:date="2021-06-14T19:18:00Z">
        <w:r w:rsidR="00231859">
          <w:rPr>
            <w:rFonts w:ascii="Times New Roman" w:hAnsi="Times New Roman" w:cs="Times New Roman"/>
            <w:lang w:val="en-US"/>
          </w:rPr>
          <w:t>.</w:t>
        </w:r>
      </w:ins>
      <w:ins w:id="139" w:author="Susan Trumbore" w:date="2021-06-12T14:39:00Z">
        <w:del w:id="140" w:author="Jeff Beem-Miller" w:date="2021-06-14T19:17:00Z">
          <w:r w:rsidR="00B72EDD" w:rsidDel="00231859">
            <w:rPr>
              <w:rFonts w:ascii="Times New Roman" w:hAnsi="Times New Roman" w:cs="Times New Roman"/>
              <w:lang w:val="en-US"/>
            </w:rPr>
            <w:delText xml:space="preserve"> </w:delText>
          </w:r>
        </w:del>
      </w:ins>
    </w:p>
    <w:p w14:paraId="0CF4CDF7" w14:textId="77777777" w:rsidR="00AF32BB" w:rsidRPr="00C27016" w:rsidRDefault="00AF32BB" w:rsidP="00AF32BB">
      <w:pPr>
        <w:pStyle w:val="Normal1"/>
        <w:spacing w:before="240" w:after="120" w:line="360" w:lineRule="auto"/>
        <w:ind w:firstLine="720"/>
        <w:rPr>
          <w:rFonts w:ascii="Times New Roman" w:hAnsi="Times New Roman" w:cs="Times New Roman"/>
          <w:sz w:val="24"/>
          <w:szCs w:val="24"/>
        </w:rPr>
      </w:pPr>
      <w:r w:rsidRPr="00C27016">
        <w:rPr>
          <w:rFonts w:ascii="Times New Roman" w:eastAsia="Arial Unicode MS" w:hAnsi="Times New Roman" w:cs="Times New Roman"/>
          <w:sz w:val="24"/>
          <w:szCs w:val="24"/>
        </w:rPr>
        <w:t>3.5</w:t>
      </w:r>
      <w:r>
        <w:rPr>
          <w:rFonts w:ascii="Times New Roman" w:eastAsia="Arial Unicode MS" w:hAnsi="Times New Roman" w:cs="Times New Roman"/>
          <w:sz w:val="24"/>
          <w:szCs w:val="24"/>
        </w:rPr>
        <w:t>.</w:t>
      </w:r>
      <w:r w:rsidRPr="00C27016">
        <w:rPr>
          <w:rFonts w:ascii="Times New Roman" w:eastAsia="Arial Unicode MS" w:hAnsi="Times New Roman" w:cs="Times New Roman"/>
          <w:sz w:val="24"/>
          <w:szCs w:val="24"/>
        </w:rPr>
        <w:t xml:space="preserve"> Time series analysis of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(Experiments 1 and 2)</w:t>
      </w:r>
    </w:p>
    <w:p w14:paraId="268E475C" w14:textId="77777777" w:rsidR="00AF32BB" w:rsidRPr="00590A83" w:rsidRDefault="00AF32BB" w:rsidP="00AF32BB">
      <w:pPr>
        <w:pStyle w:val="Normal1"/>
        <w:spacing w:before="120" w:line="360" w:lineRule="auto"/>
        <w:jc w:val="both"/>
        <w:rPr>
          <w:rFonts w:ascii="Times New Roman" w:hAnsi="Times New Roman" w:cs="Times New Roman"/>
          <w:sz w:val="24"/>
          <w:szCs w:val="24"/>
        </w:rPr>
      </w:pPr>
      <w:r w:rsidRPr="00C27016">
        <w:rPr>
          <w:rFonts w:ascii="Times New Roman" w:eastAsia="Arial Unicode MS" w:hAnsi="Times New Roman" w:cs="Times New Roman"/>
          <w:sz w:val="24"/>
          <w:szCs w:val="24"/>
        </w:rPr>
        <w:t xml:space="preserve">A subset of the </w:t>
      </w:r>
      <w:r>
        <w:rPr>
          <w:rFonts w:ascii="Times New Roman" w:eastAsia="Arial Unicode MS" w:hAnsi="Times New Roman" w:cs="Times New Roman"/>
          <w:sz w:val="24"/>
          <w:szCs w:val="24"/>
        </w:rPr>
        <w:t xml:space="preserve">sites </w:t>
      </w:r>
      <w:r w:rsidRPr="00C27016">
        <w:rPr>
          <w:rFonts w:ascii="Times New Roman" w:eastAsia="Arial Unicode MS" w:hAnsi="Times New Roman" w:cs="Times New Roman"/>
          <w:sz w:val="24"/>
          <w:szCs w:val="24"/>
        </w:rPr>
        <w:t>sampled for Experiment 1 in 2011 were res</w:t>
      </w:r>
      <w:r>
        <w:rPr>
          <w:rFonts w:ascii="Times New Roman" w:eastAsia="Arial Unicode MS" w:hAnsi="Times New Roman" w:cs="Times New Roman"/>
          <w:sz w:val="24"/>
          <w:szCs w:val="24"/>
        </w:rPr>
        <w:t>ampled for Experiment 2 in 2019.</w:t>
      </w:r>
      <w:r w:rsidRPr="00C27016">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This time series allows</w:t>
      </w:r>
      <w:r w:rsidRPr="00C27016">
        <w:rPr>
          <w:rFonts w:ascii="Times New Roman" w:eastAsia="Arial Unicode MS" w:hAnsi="Times New Roman" w:cs="Times New Roman"/>
          <w:sz w:val="24"/>
          <w:szCs w:val="24"/>
        </w:rPr>
        <w:t xml:space="preserve"> us to assess both the change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Pr>
          <w:rFonts w:ascii="Times New Roman" w:hAnsi="Times New Roman" w:cs="Times New Roman"/>
          <w:sz w:val="24"/>
          <w:szCs w:val="24"/>
        </w:rPr>
        <w:t>-CO</w:t>
      </w:r>
      <w:r w:rsidRPr="005549B3">
        <w:rPr>
          <w:rFonts w:ascii="Times New Roman" w:hAnsi="Times New Roman" w:cs="Times New Roman"/>
          <w:sz w:val="24"/>
          <w:szCs w:val="24"/>
          <w:vertAlign w:val="subscript"/>
        </w:rPr>
        <w:t>2</w:t>
      </w:r>
      <w:r>
        <w:rPr>
          <w:rFonts w:ascii="Times New Roman" w:hAnsi="Times New Roman" w:cs="Times New Roman"/>
          <w:sz w:val="24"/>
          <w:szCs w:val="24"/>
        </w:rPr>
        <w:t xml:space="preserve"> of respiration</w:t>
      </w:r>
      <w:r w:rsidRPr="00C27016">
        <w:rPr>
          <w:rFonts w:ascii="Times New Roman" w:hAnsi="Times New Roman" w:cs="Times New Roman"/>
          <w:sz w:val="24"/>
          <w:szCs w:val="24"/>
        </w:rPr>
        <w:t xml:space="preserve"> over time </w:t>
      </w:r>
      <w:r w:rsidRPr="00C27016">
        <w:rPr>
          <w:rFonts w:ascii="Times New Roman" w:hAnsi="Times New Roman" w:cs="Times New Roman"/>
          <w:sz w:val="24"/>
          <w:szCs w:val="24"/>
        </w:rPr>
        <w:lastRenderedPageBreak/>
        <w:t>in control-1 versus control-2 samples, as well as the potential impact of air-drying and rewetting on any observed changes.</w:t>
      </w:r>
      <w:r>
        <w:rPr>
          <w:rFonts w:ascii="Times New Roman" w:hAnsi="Times New Roman" w:cs="Times New Roman"/>
          <w:sz w:val="24"/>
          <w:szCs w:val="24"/>
        </w:rPr>
        <w:t xml:space="preserve"> </w:t>
      </w:r>
      <w:r w:rsidRPr="00C27016">
        <w:rPr>
          <w:rFonts w:ascii="Times New Roman" w:eastAsia="Arial Unicode MS" w:hAnsi="Times New Roman" w:cs="Times New Roman"/>
          <w:sz w:val="24"/>
          <w:szCs w:val="24"/>
        </w:rPr>
        <w:t>The absolute value of the mean difference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between control and treatment samples was greater in grassland sam</w:t>
      </w:r>
      <w:r>
        <w:rPr>
          <w:rFonts w:ascii="Times New Roman" w:eastAsia="Arial Unicode MS" w:hAnsi="Times New Roman" w:cs="Times New Roman"/>
          <w:sz w:val="24"/>
          <w:szCs w:val="24"/>
        </w:rPr>
        <w:t>ples than in forest samples at both time points: in 2011 (</w:t>
      </w:r>
      <w:r w:rsidRPr="00C27016">
        <w:rPr>
          <w:rFonts w:ascii="Times New Roman" w:eastAsia="Arial Unicode MS" w:hAnsi="Times New Roman" w:cs="Times New Roman"/>
          <w:sz w:val="24"/>
          <w:szCs w:val="24"/>
        </w:rPr>
        <w:t>Experiment 1</w:t>
      </w:r>
      <w:r>
        <w:rPr>
          <w:rFonts w:ascii="Times New Roman" w:eastAsia="Arial Unicode MS" w:hAnsi="Times New Roman" w:cs="Times New Roman"/>
          <w:sz w:val="24"/>
          <w:szCs w:val="24"/>
        </w:rPr>
        <w:t>)</w:t>
      </w:r>
      <w:r w:rsidRPr="00C27016">
        <w:rPr>
          <w:rFonts w:ascii="Times New Roman" w:eastAsia="Arial Unicode MS" w:hAnsi="Times New Roman" w:cs="Times New Roman"/>
          <w:sz w:val="24"/>
          <w:szCs w:val="24"/>
        </w:rPr>
        <w:t xml:space="preserve"> and </w:t>
      </w:r>
      <w:r>
        <w:rPr>
          <w:rFonts w:ascii="Times New Roman" w:eastAsia="Arial Unicode MS" w:hAnsi="Times New Roman" w:cs="Times New Roman"/>
          <w:sz w:val="24"/>
          <w:szCs w:val="24"/>
        </w:rPr>
        <w:t>2019 (</w:t>
      </w:r>
      <w:r w:rsidRPr="00C27016">
        <w:rPr>
          <w:rFonts w:ascii="Times New Roman" w:eastAsia="Arial Unicode MS" w:hAnsi="Times New Roman" w:cs="Times New Roman"/>
          <w:sz w:val="24"/>
          <w:szCs w:val="24"/>
        </w:rPr>
        <w:t>Experiment 2</w:t>
      </w:r>
      <w:r>
        <w:rPr>
          <w:rFonts w:ascii="Times New Roman" w:eastAsia="Arial Unicode MS" w:hAnsi="Times New Roman" w:cs="Times New Roman"/>
          <w:sz w:val="24"/>
          <w:szCs w:val="24"/>
        </w:rPr>
        <w:t>) (Table 3)</w:t>
      </w:r>
      <w:r w:rsidRPr="00C27016">
        <w:rPr>
          <w:rFonts w:ascii="Times New Roman" w:eastAsia="Arial Unicode MS" w:hAnsi="Times New Roman" w:cs="Times New Roman"/>
          <w:sz w:val="24"/>
          <w:szCs w:val="24"/>
        </w:rPr>
        <w:t>.</w:t>
      </w:r>
      <w:r>
        <w:rPr>
          <w:rFonts w:ascii="Times New Roman" w:eastAsia="Arial Unicode MS" w:hAnsi="Times New Roman" w:cs="Times New Roman"/>
          <w:sz w:val="24"/>
          <w:szCs w:val="24"/>
        </w:rPr>
        <w:t xml:space="preserve"> </w:t>
      </w:r>
    </w:p>
    <w:p w14:paraId="41CC4992" w14:textId="0D449F92" w:rsidR="00590A83" w:rsidRPr="00C27016" w:rsidRDefault="00AF32BB" w:rsidP="00590A83">
      <w:pPr>
        <w:pStyle w:val="Normal1"/>
        <w:spacing w:before="120"/>
        <w:jc w:val="center"/>
        <w:rPr>
          <w:rFonts w:ascii="Times New Roman" w:hAnsi="Times New Roman" w:cs="Times New Roman"/>
          <w:color w:val="333333"/>
          <w:sz w:val="24"/>
          <w:szCs w:val="24"/>
          <w:highlight w:val="white"/>
        </w:rPr>
      </w:pPr>
      <w:ins w:id="141" w:author="Jeff Beem-Miller" w:date="2021-06-14T15:18:00Z">
        <w:r>
          <w:rPr>
            <w:rFonts w:ascii="Times New Roman" w:hAnsi="Times New Roman" w:cs="Times New Roman"/>
            <w:noProof/>
            <w:color w:val="333333"/>
            <w:sz w:val="24"/>
            <w:szCs w:val="24"/>
            <w:lang w:val="en-US"/>
            <w:rPrChange w:id="142" w:author="Unknown">
              <w:rPr>
                <w:noProof/>
                <w:lang w:val="en-US"/>
              </w:rPr>
            </w:rPrChange>
          </w:rPr>
          <w:drawing>
            <wp:inline distT="0" distB="0" distL="0" distR="0" wp14:anchorId="1CAA660E" wp14:editId="4B80D884">
              <wp:extent cx="5943600" cy="3977005"/>
              <wp:effectExtent l="0" t="0" r="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i.ts.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3977005"/>
                      </a:xfrm>
                      <a:prstGeom prst="rect">
                        <a:avLst/>
                      </a:prstGeom>
                    </pic:spPr>
                  </pic:pic>
                </a:graphicData>
              </a:graphic>
            </wp:inline>
          </w:drawing>
        </w:r>
      </w:ins>
    </w:p>
    <w:p w14:paraId="552F3949" w14:textId="77777777" w:rsidR="00590A83" w:rsidRPr="002313B4" w:rsidRDefault="00590A83" w:rsidP="00590A83">
      <w:pPr>
        <w:pStyle w:val="Normal1"/>
        <w:spacing w:after="120" w:line="240" w:lineRule="auto"/>
        <w:ind w:left="360" w:right="360"/>
        <w:rPr>
          <w:rFonts w:ascii="Times New Roman" w:hAnsi="Times New Roman" w:cs="Times New Roman"/>
          <w:b/>
          <w:sz w:val="24"/>
          <w:szCs w:val="24"/>
          <w:lang w:val="en-US"/>
        </w:rPr>
      </w:pPr>
      <w:r>
        <w:rPr>
          <w:rFonts w:ascii="Times New Roman" w:hAnsi="Times New Roman" w:cs="Times New Roman"/>
          <w:b/>
          <w:sz w:val="24"/>
          <w:szCs w:val="24"/>
        </w:rPr>
        <w:t>Figure 5</w:t>
      </w:r>
      <w:r w:rsidRPr="002313B4">
        <w:rPr>
          <w:rFonts w:ascii="Times New Roman" w:hAnsi="Times New Roman" w:cs="Times New Roman"/>
          <w:b/>
          <w:sz w:val="24"/>
          <w:szCs w:val="24"/>
        </w:rPr>
        <w:t xml:space="preserve">. </w:t>
      </w:r>
      <w:r w:rsidRPr="00374A34">
        <w:rPr>
          <w:rFonts w:ascii="Times New Roman" w:hAnsi="Times New Roman" w:cs="Times New Roman"/>
          <w:b/>
          <w:sz w:val="24"/>
          <w:szCs w:val="24"/>
          <w:lang w:val="en-US"/>
        </w:rPr>
        <w:t>Time series of control and treatment Δ</w:t>
      </w:r>
      <w:r w:rsidRPr="00374A34">
        <w:rPr>
          <w:rFonts w:ascii="Times New Roman" w:hAnsi="Times New Roman" w:cs="Times New Roman"/>
          <w:b/>
          <w:sz w:val="24"/>
          <w:szCs w:val="24"/>
          <w:vertAlign w:val="superscript"/>
          <w:lang w:val="en-US"/>
        </w:rPr>
        <w:t>14</w:t>
      </w:r>
      <w:r w:rsidRPr="00374A34">
        <w:rPr>
          <w:rFonts w:ascii="Times New Roman" w:hAnsi="Times New Roman" w:cs="Times New Roman"/>
          <w:b/>
          <w:sz w:val="24"/>
          <w:szCs w:val="24"/>
          <w:lang w:val="en-US"/>
        </w:rPr>
        <w:t>C-CO</w:t>
      </w:r>
      <w:r w:rsidRPr="00374A34">
        <w:rPr>
          <w:rFonts w:ascii="Times New Roman" w:hAnsi="Times New Roman" w:cs="Times New Roman"/>
          <w:b/>
          <w:sz w:val="24"/>
          <w:szCs w:val="24"/>
          <w:vertAlign w:val="subscript"/>
          <w:lang w:val="en-US"/>
        </w:rPr>
        <w:t>2</w:t>
      </w:r>
      <w:r w:rsidRPr="00374A34">
        <w:rPr>
          <w:rFonts w:ascii="Times New Roman" w:hAnsi="Times New Roman" w:cs="Times New Roman"/>
          <w:b/>
          <w:sz w:val="24"/>
          <w:szCs w:val="24"/>
          <w:lang w:val="en-US"/>
        </w:rPr>
        <w:t xml:space="preserve"> (Experiments 1 and 2)</w:t>
      </w:r>
    </w:p>
    <w:p w14:paraId="35DC43E3" w14:textId="01931BEF" w:rsidR="00590A83" w:rsidRPr="00590A83" w:rsidRDefault="00590A83" w:rsidP="00590A83">
      <w:pPr>
        <w:pStyle w:val="Normal1"/>
        <w:spacing w:line="360" w:lineRule="auto"/>
        <w:ind w:left="360" w:right="360"/>
        <w:rPr>
          <w:rFonts w:ascii="Times New Roman" w:hAnsi="Times New Roman" w:cs="Times New Roman"/>
          <w:lang w:val="en-US"/>
        </w:rPr>
      </w:pPr>
      <w:r>
        <w:rPr>
          <w:rFonts w:ascii="Times New Roman" w:hAnsi="Times New Roman" w:cs="Times New Roman"/>
          <w:lang w:val="en-US"/>
        </w:rPr>
        <w:t>Points</w:t>
      </w:r>
      <w:r w:rsidRPr="00374A34">
        <w:rPr>
          <w:rFonts w:ascii="Times New Roman" w:hAnsi="Times New Roman" w:cs="Times New Roman"/>
          <w:lang w:val="en-US"/>
        </w:rPr>
        <w:t xml:space="preserve"> show </w:t>
      </w:r>
      <w:r>
        <w:rPr>
          <w:rFonts w:ascii="Times New Roman" w:hAnsi="Times New Roman" w:cs="Times New Roman"/>
          <w:lang w:val="en-US"/>
        </w:rPr>
        <w:t xml:space="preserve">mean </w:t>
      </w:r>
      <w:r w:rsidRPr="00374A34">
        <w:rPr>
          <w:rFonts w:ascii="Times New Roman" w:hAnsi="Times New Roman" w:cs="Times New Roman"/>
          <w:lang w:val="en-US"/>
        </w:rPr>
        <w:t>Δ</w:t>
      </w:r>
      <w:r w:rsidRPr="00374A34">
        <w:rPr>
          <w:rFonts w:ascii="Times New Roman" w:hAnsi="Times New Roman" w:cs="Times New Roman"/>
          <w:vertAlign w:val="superscript"/>
          <w:lang w:val="en-US"/>
        </w:rPr>
        <w:t>14</w:t>
      </w:r>
      <w:r w:rsidRPr="00374A34">
        <w:rPr>
          <w:rFonts w:ascii="Times New Roman" w:hAnsi="Times New Roman" w:cs="Times New Roman"/>
          <w:lang w:val="en-US"/>
        </w:rPr>
        <w:t>C-CO</w:t>
      </w:r>
      <w:r w:rsidRPr="00374A34">
        <w:rPr>
          <w:rFonts w:ascii="Times New Roman" w:hAnsi="Times New Roman" w:cs="Times New Roman"/>
          <w:vertAlign w:val="subscript"/>
          <w:lang w:val="en-US"/>
        </w:rPr>
        <w:t>2</w:t>
      </w:r>
      <w:r>
        <w:rPr>
          <w:rFonts w:ascii="Times New Roman" w:hAnsi="Times New Roman" w:cs="Times New Roman"/>
          <w:lang w:val="en-US"/>
        </w:rPr>
        <w:t xml:space="preserve"> within ecosystem and treatment groups; error bars show the</w:t>
      </w:r>
      <w:r w:rsidRPr="00374A34">
        <w:rPr>
          <w:rFonts w:ascii="Times New Roman" w:hAnsi="Times New Roman" w:cs="Times New Roman"/>
          <w:lang w:val="en-US"/>
        </w:rPr>
        <w:t xml:space="preserve"> </w:t>
      </w:r>
      <w:r>
        <w:rPr>
          <w:rFonts w:ascii="Times New Roman" w:hAnsi="Times New Roman" w:cs="Times New Roman"/>
          <w:lang w:val="en-US"/>
        </w:rPr>
        <w:t>pooled standard deviation.</w:t>
      </w:r>
      <w:r w:rsidRPr="00374A34">
        <w:rPr>
          <w:rFonts w:ascii="Times New Roman" w:hAnsi="Times New Roman" w:cs="Times New Roman"/>
          <w:lang w:val="en-US"/>
        </w:rPr>
        <w:t xml:space="preserve"> </w:t>
      </w:r>
      <w:r w:rsidRPr="002A637C">
        <w:rPr>
          <w:rFonts w:ascii="Times New Roman" w:hAnsi="Times New Roman" w:cs="Times New Roman"/>
          <w:lang w:val="en-US"/>
        </w:rPr>
        <w:t>Atmospheric ∆</w:t>
      </w:r>
      <w:r w:rsidRPr="002A637C">
        <w:rPr>
          <w:rFonts w:ascii="Times New Roman" w:hAnsi="Times New Roman" w:cs="Times New Roman"/>
          <w:vertAlign w:val="superscript"/>
          <w:lang w:val="en-US"/>
        </w:rPr>
        <w:t>14</w:t>
      </w:r>
      <w:r w:rsidRPr="002A637C">
        <w:rPr>
          <w:rFonts w:ascii="Times New Roman" w:hAnsi="Times New Roman" w:cs="Times New Roman"/>
          <w:lang w:val="en-US"/>
        </w:rPr>
        <w:t>C-CO</w:t>
      </w:r>
      <w:r w:rsidRPr="002A637C">
        <w:rPr>
          <w:rFonts w:ascii="Times New Roman" w:hAnsi="Times New Roman" w:cs="Times New Roman"/>
          <w:vertAlign w:val="subscript"/>
          <w:lang w:val="en-US"/>
        </w:rPr>
        <w:t>2</w:t>
      </w:r>
      <w:r w:rsidRPr="002A637C">
        <w:rPr>
          <w:rFonts w:ascii="Times New Roman" w:hAnsi="Times New Roman" w:cs="Times New Roman"/>
          <w:lang w:val="en-US"/>
        </w:rPr>
        <w:t xml:space="preserve"> data</w:t>
      </w:r>
      <w:r>
        <w:rPr>
          <w:rFonts w:ascii="Times New Roman" w:hAnsi="Times New Roman" w:cs="Times New Roman"/>
          <w:lang w:val="en-US"/>
        </w:rPr>
        <w:t xml:space="preserve"> (black line)</w:t>
      </w:r>
      <w:r w:rsidRPr="002A637C">
        <w:rPr>
          <w:rFonts w:ascii="Times New Roman" w:hAnsi="Times New Roman" w:cs="Times New Roman"/>
          <w:lang w:val="en-US"/>
        </w:rPr>
        <w:t xml:space="preserve"> are from Graven et al. (2017) up to the year 2015, while data points from 2015 to 2019 are extrapolated (Sierra, 2018). All atmospheric radiocarbon data </w:t>
      </w:r>
      <w:r w:rsidRPr="00D63E99">
        <w:rPr>
          <w:rFonts w:ascii="Times New Roman" w:hAnsi="Times New Roman" w:cs="Times New Roman"/>
          <w:lang w:val="en-US"/>
        </w:rPr>
        <w:t>are</w:t>
      </w:r>
      <w:r w:rsidRPr="002A637C">
        <w:rPr>
          <w:rFonts w:ascii="Times New Roman" w:hAnsi="Times New Roman" w:cs="Times New Roman"/>
          <w:lang w:val="en-US"/>
        </w:rPr>
        <w:t xml:space="preserve"> for the northern hemisphere (zone 2).</w:t>
      </w:r>
    </w:p>
    <w:p w14:paraId="594B6C98" w14:textId="77777777" w:rsidR="00AF32BB" w:rsidRPr="00590A83" w:rsidRDefault="00AF32BB" w:rsidP="00AF32BB">
      <w:pPr>
        <w:pStyle w:val="Normal1"/>
        <w:spacing w:before="120" w:line="360" w:lineRule="auto"/>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The difference between respired ∆</w:t>
      </w:r>
      <w:r w:rsidRPr="00590A83">
        <w:rPr>
          <w:rFonts w:ascii="Times New Roman" w:eastAsia="Arial Unicode MS" w:hAnsi="Times New Roman" w:cs="Times New Roman"/>
          <w:sz w:val="24"/>
          <w:szCs w:val="24"/>
          <w:vertAlign w:val="superscript"/>
        </w:rPr>
        <w:t>14</w:t>
      </w:r>
      <w:r>
        <w:rPr>
          <w:rFonts w:ascii="Times New Roman" w:eastAsia="Arial Unicode MS" w:hAnsi="Times New Roman" w:cs="Times New Roman"/>
          <w:sz w:val="24"/>
          <w:szCs w:val="24"/>
        </w:rPr>
        <w:t>C-CO</w:t>
      </w:r>
      <w:r w:rsidRPr="00590A83">
        <w:rPr>
          <w:rFonts w:ascii="Times New Roman" w:eastAsia="Arial Unicode MS" w:hAnsi="Times New Roman" w:cs="Times New Roman"/>
          <w:sz w:val="24"/>
          <w:szCs w:val="24"/>
          <w:vertAlign w:val="subscript"/>
        </w:rPr>
        <w:t>2</w:t>
      </w:r>
      <w:r>
        <w:rPr>
          <w:rFonts w:ascii="Times New Roman" w:eastAsia="Arial Unicode MS" w:hAnsi="Times New Roman" w:cs="Times New Roman"/>
          <w:sz w:val="24"/>
          <w:szCs w:val="24"/>
        </w:rPr>
        <w:t xml:space="preserve"> and the atmosphere in the year of sampling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Pr>
          <w:rFonts w:ascii="Times New Roman" w:eastAsia="Arial Unicode MS" w:hAnsi="Times New Roman" w:cs="Times New Roman"/>
          <w:sz w:val="24"/>
          <w:szCs w:val="24"/>
        </w:rPr>
        <w:t xml:space="preserve">C) is an important indicator of soil C cycling rates. Sample </w:t>
      </w:r>
      <w:r w:rsidRPr="0016178A">
        <w:rPr>
          <w:rFonts w:ascii="Times New Roman" w:hAnsi="Times New Roman" w:cs="Times New Roman"/>
          <w:sz w:val="24"/>
          <w:szCs w:val="24"/>
        </w:rPr>
        <w:t>Δ</w:t>
      </w:r>
      <w:r w:rsidRPr="0016178A">
        <w:rPr>
          <w:rFonts w:ascii="Times New Roman" w:hAnsi="Times New Roman" w:cs="Times New Roman"/>
          <w:sz w:val="24"/>
          <w:szCs w:val="24"/>
          <w:vertAlign w:val="superscript"/>
        </w:rPr>
        <w:t>14</w:t>
      </w:r>
      <w:r w:rsidRPr="0016178A">
        <w:rPr>
          <w:rFonts w:ascii="Times New Roman" w:hAnsi="Times New Roman" w:cs="Times New Roman"/>
          <w:sz w:val="24"/>
          <w:szCs w:val="24"/>
        </w:rPr>
        <w:t>C-CO</w:t>
      </w:r>
      <w:r w:rsidRPr="0016178A">
        <w:rPr>
          <w:rFonts w:ascii="Times New Roman" w:hAnsi="Times New Roman" w:cs="Times New Roman"/>
          <w:sz w:val="24"/>
          <w:szCs w:val="24"/>
          <w:vertAlign w:val="subscript"/>
        </w:rPr>
        <w:t>2</w:t>
      </w:r>
      <w:r w:rsidRPr="0016178A">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was enriched</w:t>
      </w:r>
      <w:r w:rsidRPr="0016178A">
        <w:rPr>
          <w:rFonts w:ascii="Times New Roman" w:eastAsia="Arial Unicode MS" w:hAnsi="Times New Roman" w:cs="Times New Roman"/>
          <w:sz w:val="24"/>
          <w:szCs w:val="24"/>
        </w:rPr>
        <w:t xml:space="preserve"> </w:t>
      </w:r>
      <w:r w:rsidRPr="0016178A">
        <w:rPr>
          <w:rFonts w:ascii="Times New Roman" w:hAnsi="Times New Roman" w:cs="Times New Roman"/>
          <w:sz w:val="24"/>
          <w:szCs w:val="24"/>
        </w:rPr>
        <w:t xml:space="preserve">relative to the atmosphere </w:t>
      </w:r>
      <w:r>
        <w:rPr>
          <w:rFonts w:ascii="Times New Roman" w:eastAsia="Arial Unicode MS" w:hAnsi="Times New Roman" w:cs="Times New Roman"/>
          <w:sz w:val="24"/>
          <w:szCs w:val="24"/>
        </w:rPr>
        <w:t>across ecosystem types for all samples, i.e.</w:t>
      </w:r>
      <w:r w:rsidRPr="00F57B3C">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Pr>
          <w:rFonts w:ascii="Times New Roman" w:eastAsia="Arial Unicode MS" w:hAnsi="Times New Roman" w:cs="Times New Roman"/>
          <w:sz w:val="24"/>
          <w:szCs w:val="24"/>
        </w:rPr>
        <w:t>C values were positive</w:t>
      </w:r>
      <w:r>
        <w:rPr>
          <w:rFonts w:ascii="Times New Roman" w:hAnsi="Times New Roman" w:cs="Times New Roman"/>
          <w:sz w:val="24"/>
          <w:szCs w:val="24"/>
        </w:rPr>
        <w:t xml:space="preserve"> </w:t>
      </w:r>
      <w:r w:rsidRPr="0016178A">
        <w:rPr>
          <w:rFonts w:ascii="Times New Roman" w:hAnsi="Times New Roman" w:cs="Times New Roman"/>
          <w:sz w:val="24"/>
          <w:szCs w:val="24"/>
        </w:rPr>
        <w:t xml:space="preserve"> </w:t>
      </w:r>
      <w:r w:rsidRPr="00C27016">
        <w:rPr>
          <w:rFonts w:ascii="Times New Roman" w:eastAsia="Arial Unicode MS" w:hAnsi="Times New Roman" w:cs="Times New Roman"/>
          <w:sz w:val="24"/>
          <w:szCs w:val="24"/>
        </w:rPr>
        <w:t>(Fig. 5</w:t>
      </w:r>
      <w:r>
        <w:rPr>
          <w:rFonts w:ascii="Times New Roman" w:eastAsia="Arial Unicode MS" w:hAnsi="Times New Roman" w:cs="Times New Roman"/>
          <w:sz w:val="24"/>
          <w:szCs w:val="24"/>
        </w:rPr>
        <w:t>, Table 3</w:t>
      </w:r>
      <w:r w:rsidRPr="00C27016">
        <w:rPr>
          <w:rFonts w:ascii="Times New Roman" w:eastAsia="Arial Unicode MS" w:hAnsi="Times New Roman" w:cs="Times New Roman"/>
          <w:sz w:val="24"/>
          <w:szCs w:val="24"/>
        </w:rPr>
        <w:t xml:space="preserve">). However, </w:t>
      </w:r>
      <w:r>
        <w:rPr>
          <w:rFonts w:ascii="Times New Roman" w:eastAsia="Arial Unicode MS" w:hAnsi="Times New Roman" w:cs="Times New Roman"/>
          <w:sz w:val="24"/>
          <w:szCs w:val="24"/>
        </w:rPr>
        <w:t>we observed smaller</w:t>
      </w:r>
      <w:r>
        <w:rPr>
          <w:rFonts w:ascii="Times New Roman" w:hAnsi="Times New Roman" w:cs="Times New Roman"/>
          <w:sz w:val="24"/>
          <w:szCs w:val="24"/>
        </w:rPr>
        <w:t xml:space="preserve"> ∆</w:t>
      </w:r>
      <w:r w:rsidRPr="0016178A">
        <w:rPr>
          <w:rFonts w:ascii="Times New Roman" w:hAnsi="Times New Roman" w:cs="Times New Roman"/>
          <w:sz w:val="24"/>
          <w:szCs w:val="24"/>
        </w:rPr>
        <w:t>Δ</w:t>
      </w:r>
      <w:r w:rsidRPr="0016178A">
        <w:rPr>
          <w:rFonts w:ascii="Times New Roman" w:hAnsi="Times New Roman" w:cs="Times New Roman"/>
          <w:sz w:val="24"/>
          <w:szCs w:val="24"/>
          <w:vertAlign w:val="superscript"/>
        </w:rPr>
        <w:t>14</w:t>
      </w:r>
      <w:r w:rsidRPr="0016178A">
        <w:rPr>
          <w:rFonts w:ascii="Times New Roman" w:hAnsi="Times New Roman" w:cs="Times New Roman"/>
          <w:sz w:val="24"/>
          <w:szCs w:val="24"/>
        </w:rPr>
        <w:t>C-CO</w:t>
      </w:r>
      <w:r w:rsidRPr="0016178A">
        <w:rPr>
          <w:rFonts w:ascii="Times New Roman" w:hAnsi="Times New Roman" w:cs="Times New Roman"/>
          <w:sz w:val="24"/>
          <w:szCs w:val="24"/>
          <w:vertAlign w:val="subscript"/>
        </w:rPr>
        <w:t>2</w:t>
      </w:r>
      <w:r w:rsidRPr="0016178A">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 xml:space="preserve">values in grassland soils than in forest soils </w:t>
      </w:r>
      <w:r>
        <w:rPr>
          <w:rFonts w:ascii="Times New Roman" w:hAnsi="Times New Roman" w:cs="Times New Roman"/>
          <w:sz w:val="24"/>
          <w:szCs w:val="24"/>
        </w:rPr>
        <w:t xml:space="preserve">at both time points (Table 3). Comparing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Pr>
          <w:rFonts w:ascii="Times New Roman" w:hAnsi="Times New Roman" w:cs="Times New Roman"/>
          <w:sz w:val="24"/>
          <w:szCs w:val="24"/>
        </w:rPr>
        <w:t>-CO</w:t>
      </w:r>
      <w:r w:rsidRPr="00CE19AB">
        <w:rPr>
          <w:rFonts w:ascii="Times New Roman" w:hAnsi="Times New Roman" w:cs="Times New Roman"/>
          <w:sz w:val="24"/>
          <w:szCs w:val="24"/>
          <w:vertAlign w:val="subscript"/>
        </w:rPr>
        <w:t>2</w:t>
      </w:r>
      <w:r>
        <w:rPr>
          <w:rFonts w:ascii="Times New Roman" w:hAnsi="Times New Roman" w:cs="Times New Roman"/>
          <w:sz w:val="24"/>
          <w:szCs w:val="24"/>
        </w:rPr>
        <w:t xml:space="preserve"> between control and treatment samples within ecosystem types, we observed lower values in control samples than in treatment samples at both time points for the grassland soils. We saw the same trend for forest samples collected in </w:t>
      </w:r>
      <w:r>
        <w:rPr>
          <w:rFonts w:ascii="Times New Roman" w:hAnsi="Times New Roman" w:cs="Times New Roman"/>
          <w:sz w:val="24"/>
          <w:szCs w:val="24"/>
        </w:rPr>
        <w:lastRenderedPageBreak/>
        <w:t xml:space="preserve">2019. In contrast, treatment samples from the forest soils collected 2011 had lower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Pr>
          <w:rFonts w:ascii="Times New Roman" w:hAnsi="Times New Roman" w:cs="Times New Roman"/>
          <w:sz w:val="24"/>
          <w:szCs w:val="24"/>
        </w:rPr>
        <w:t>-CO</w:t>
      </w:r>
      <w:r w:rsidRPr="00CE19AB">
        <w:rPr>
          <w:rFonts w:ascii="Times New Roman" w:hAnsi="Times New Roman" w:cs="Times New Roman"/>
          <w:sz w:val="24"/>
          <w:szCs w:val="24"/>
          <w:vertAlign w:val="subscript"/>
        </w:rPr>
        <w:t>2</w:t>
      </w:r>
      <w:r>
        <w:rPr>
          <w:rFonts w:ascii="Times New Roman" w:hAnsi="Times New Roman" w:cs="Times New Roman"/>
          <w:sz w:val="24"/>
          <w:szCs w:val="24"/>
        </w:rPr>
        <w:t xml:space="preserve"> values than did control samples.</w:t>
      </w:r>
    </w:p>
    <w:p w14:paraId="5EF297B6" w14:textId="77777777" w:rsidR="0031692F" w:rsidRDefault="0031692F" w:rsidP="0031692F">
      <w:pPr>
        <w:pStyle w:val="Normal1"/>
        <w:spacing w:before="240" w:after="120" w:line="360" w:lineRule="auto"/>
        <w:rPr>
          <w:rFonts w:ascii="Times New Roman" w:hAnsi="Times New Roman" w:cs="Times New Roman"/>
          <w:b/>
          <w:sz w:val="24"/>
          <w:szCs w:val="24"/>
        </w:rPr>
      </w:pPr>
      <w:commentRangeStart w:id="143"/>
      <w:commentRangeStart w:id="144"/>
      <w:r w:rsidRPr="00C27016">
        <w:rPr>
          <w:rFonts w:ascii="Times New Roman" w:hAnsi="Times New Roman" w:cs="Times New Roman"/>
          <w:b/>
          <w:sz w:val="24"/>
          <w:szCs w:val="24"/>
        </w:rPr>
        <w:t>4</w:t>
      </w:r>
      <w:r>
        <w:rPr>
          <w:rFonts w:ascii="Times New Roman" w:hAnsi="Times New Roman" w:cs="Times New Roman"/>
          <w:b/>
          <w:sz w:val="24"/>
          <w:szCs w:val="24"/>
        </w:rPr>
        <w:t>.</w:t>
      </w:r>
      <w:r w:rsidRPr="00C27016">
        <w:rPr>
          <w:rFonts w:ascii="Times New Roman" w:hAnsi="Times New Roman" w:cs="Times New Roman"/>
          <w:b/>
          <w:sz w:val="24"/>
          <w:szCs w:val="24"/>
        </w:rPr>
        <w:t xml:space="preserve"> Discussion</w:t>
      </w:r>
      <w:commentRangeEnd w:id="143"/>
      <w:r w:rsidR="00C21CAD">
        <w:rPr>
          <w:rStyle w:val="CommentReference"/>
        </w:rPr>
        <w:commentReference w:id="143"/>
      </w:r>
      <w:commentRangeEnd w:id="144"/>
      <w:r w:rsidR="005D3C8F">
        <w:rPr>
          <w:rStyle w:val="CommentReference"/>
        </w:rPr>
        <w:commentReference w:id="144"/>
      </w:r>
    </w:p>
    <w:p w14:paraId="1BB31AA7" w14:textId="6103E7C0" w:rsidR="0031692F" w:rsidRDefault="0031692F" w:rsidP="0031692F">
      <w:pPr>
        <w:pStyle w:val="Normal1"/>
        <w:spacing w:before="240" w:after="120" w:line="360" w:lineRule="auto"/>
        <w:ind w:firstLine="720"/>
        <w:rPr>
          <w:rFonts w:ascii="Times New Roman" w:hAnsi="Times New Roman" w:cs="Times New Roman"/>
          <w:sz w:val="24"/>
          <w:szCs w:val="24"/>
        </w:rPr>
      </w:pPr>
      <w:r w:rsidRPr="00C27016">
        <w:rPr>
          <w:rFonts w:ascii="Times New Roman" w:hAnsi="Times New Roman" w:cs="Times New Roman"/>
          <w:sz w:val="24"/>
          <w:szCs w:val="24"/>
        </w:rPr>
        <w:t>4.1</w:t>
      </w:r>
      <w:r>
        <w:rPr>
          <w:rFonts w:ascii="Times New Roman" w:hAnsi="Times New Roman" w:cs="Times New Roman"/>
          <w:sz w:val="24"/>
          <w:szCs w:val="24"/>
        </w:rPr>
        <w:t>.</w:t>
      </w:r>
      <w:r w:rsidRPr="00C27016">
        <w:rPr>
          <w:rFonts w:ascii="Times New Roman" w:hAnsi="Times New Roman" w:cs="Times New Roman"/>
          <w:sz w:val="24"/>
          <w:szCs w:val="24"/>
        </w:rPr>
        <w:t xml:space="preserve"> </w:t>
      </w:r>
      <w:ins w:id="145" w:author="Susan Trumbore" w:date="2021-06-12T16:08:00Z">
        <w:r w:rsidR="009579FF">
          <w:rPr>
            <w:rFonts w:ascii="Times New Roman" w:hAnsi="Times New Roman" w:cs="Times New Roman"/>
            <w:sz w:val="24"/>
            <w:szCs w:val="24"/>
          </w:rPr>
          <w:t>How closely does</w:t>
        </w:r>
      </w:ins>
      <w:ins w:id="146" w:author="Susan Trumbore" w:date="2021-06-12T16:07:00Z">
        <w:r w:rsidR="009579FF">
          <w:rPr>
            <w:rFonts w:ascii="Times New Roman" w:hAnsi="Times New Roman" w:cs="Times New Roman"/>
            <w:sz w:val="24"/>
            <w:szCs w:val="24"/>
          </w:rPr>
          <w:t xml:space="preserve"> incubation of archived</w:t>
        </w:r>
      </w:ins>
      <w:ins w:id="147" w:author="Susan Trumbore" w:date="2021-06-12T16:08:00Z">
        <w:r w:rsidR="009579FF">
          <w:rPr>
            <w:rFonts w:ascii="Times New Roman" w:hAnsi="Times New Roman" w:cs="Times New Roman"/>
            <w:sz w:val="24"/>
            <w:szCs w:val="24"/>
          </w:rPr>
          <w:t xml:space="preserve">, air-dried and rewetted soils match </w:t>
        </w:r>
      </w:ins>
      <w:ins w:id="148" w:author="Susan Trumbore" w:date="2021-06-12T16:09:00Z">
        <w:r w:rsidR="009579FF">
          <w:rPr>
            <w:rFonts w:ascii="Times New Roman" w:hAnsi="Times New Roman" w:cs="Times New Roman"/>
            <w:sz w:val="24"/>
            <w:szCs w:val="24"/>
          </w:rPr>
          <w:t xml:space="preserve">results from </w:t>
        </w:r>
      </w:ins>
      <w:ins w:id="149" w:author="Susan Trumbore" w:date="2021-06-12T16:08:00Z">
        <w:r w:rsidR="009579FF">
          <w:rPr>
            <w:rFonts w:ascii="Times New Roman" w:hAnsi="Times New Roman" w:cs="Times New Roman"/>
            <w:sz w:val="24"/>
            <w:szCs w:val="24"/>
          </w:rPr>
          <w:t>fresh</w:t>
        </w:r>
      </w:ins>
      <w:ins w:id="150" w:author="Susan Trumbore" w:date="2021-06-12T16:09:00Z">
        <w:r w:rsidR="009579FF">
          <w:rPr>
            <w:rFonts w:ascii="Times New Roman" w:hAnsi="Times New Roman" w:cs="Times New Roman"/>
            <w:sz w:val="24"/>
            <w:szCs w:val="24"/>
          </w:rPr>
          <w:t xml:space="preserve"> soil</w:t>
        </w:r>
      </w:ins>
      <w:ins w:id="151" w:author="Susan Trumbore" w:date="2021-06-12T16:08:00Z">
        <w:r w:rsidR="009579FF">
          <w:rPr>
            <w:rFonts w:ascii="Times New Roman" w:hAnsi="Times New Roman" w:cs="Times New Roman"/>
            <w:sz w:val="24"/>
            <w:szCs w:val="24"/>
          </w:rPr>
          <w:t xml:space="preserve"> incubations?</w:t>
        </w:r>
      </w:ins>
    </w:p>
    <w:p w14:paraId="115B6B1D" w14:textId="6D595F3A" w:rsidR="00032501" w:rsidRDefault="0031692F" w:rsidP="0031692F">
      <w:pPr>
        <w:pStyle w:val="Normal1"/>
        <w:spacing w:before="240" w:after="120" w:line="360" w:lineRule="auto"/>
        <w:rPr>
          <w:rFonts w:ascii="Times New Roman" w:eastAsia="Arial Unicode MS" w:hAnsi="Times New Roman" w:cs="Times New Roman"/>
          <w:sz w:val="24"/>
          <w:szCs w:val="24"/>
        </w:rPr>
      </w:pPr>
      <w:r w:rsidRPr="00C27016">
        <w:rPr>
          <w:rFonts w:ascii="Times New Roman" w:eastAsia="Arial Unicode MS" w:hAnsi="Times New Roman" w:cs="Times New Roman"/>
          <w:sz w:val="24"/>
          <w:szCs w:val="24"/>
        </w:rPr>
        <w:t>The results from all three experiments in this study show that measuring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in incubations of air-dried and archived soils is a promising technique for</w:t>
      </w:r>
      <w:r>
        <w:rPr>
          <w:rFonts w:ascii="Times New Roman" w:eastAsia="Arial Unicode MS" w:hAnsi="Times New Roman" w:cs="Times New Roman"/>
          <w:sz w:val="24"/>
          <w:szCs w:val="24"/>
        </w:rPr>
        <w:t xml:space="preserve"> constructing time series of respired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Pr>
          <w:rFonts w:ascii="Times New Roman" w:eastAsia="Arial Unicode MS" w:hAnsi="Times New Roman" w:cs="Times New Roman"/>
          <w:sz w:val="24"/>
          <w:szCs w:val="24"/>
        </w:rPr>
        <w:t xml:space="preserve"> and constraining soil carbon models.</w:t>
      </w:r>
      <w:r w:rsidRPr="00C27016">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 xml:space="preserve">We observed that </w:t>
      </w:r>
      <w:r w:rsidRPr="00C27016">
        <w:rPr>
          <w:rFonts w:ascii="Times New Roman" w:eastAsia="Arial Unicode MS" w:hAnsi="Times New Roman" w:cs="Times New Roman"/>
          <w:sz w:val="24"/>
          <w:szCs w:val="24"/>
        </w:rPr>
        <w:t>air-drying</w:t>
      </w:r>
      <w:r>
        <w:rPr>
          <w:rFonts w:ascii="Times New Roman" w:eastAsia="Arial Unicode MS" w:hAnsi="Times New Roman" w:cs="Times New Roman"/>
          <w:sz w:val="24"/>
          <w:szCs w:val="24"/>
        </w:rPr>
        <w:t xml:space="preserve"> and rewetting shifted observed</w:t>
      </w:r>
      <w:r w:rsidRPr="00C27016">
        <w:rPr>
          <w:rFonts w:ascii="Times New Roman" w:eastAsia="Arial Unicode MS" w:hAnsi="Times New Roman" w:cs="Times New Roman"/>
          <w:sz w:val="24"/>
          <w:szCs w:val="24"/>
        </w:rPr>
        <w:t xml:space="preserv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sidRPr="00A27CF9">
        <w:rPr>
          <w:rFonts w:ascii="Times New Roman" w:hAnsi="Times New Roman" w:cs="Times New Roman"/>
          <w:sz w:val="24"/>
          <w:szCs w:val="24"/>
        </w:rPr>
        <w:t xml:space="preserve"> </w:t>
      </w:r>
      <w:r w:rsidRPr="00C27016">
        <w:rPr>
          <w:rFonts w:ascii="Times New Roman" w:hAnsi="Times New Roman" w:cs="Times New Roman"/>
          <w:sz w:val="24"/>
          <w:szCs w:val="24"/>
        </w:rPr>
        <w:t>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relative to control incubations of soils that had never been air-dried</w:t>
      </w:r>
      <w:r>
        <w:rPr>
          <w:rFonts w:ascii="Times New Roman" w:eastAsia="Arial Unicode MS" w:hAnsi="Times New Roman" w:cs="Times New Roman"/>
          <w:sz w:val="24"/>
          <w:szCs w:val="24"/>
        </w:rPr>
        <w:t>, but these</w:t>
      </w:r>
      <w:r w:rsidRPr="00C27016">
        <w:rPr>
          <w:rFonts w:ascii="Times New Roman" w:eastAsia="Arial Unicode MS" w:hAnsi="Times New Roman" w:cs="Times New Roman"/>
          <w:sz w:val="24"/>
          <w:szCs w:val="24"/>
        </w:rPr>
        <w:t xml:space="preserve"> differences were relatively small</w:t>
      </w:r>
      <w:r>
        <w:rPr>
          <w:rFonts w:ascii="Times New Roman" w:eastAsia="Arial Unicode MS" w:hAnsi="Times New Roman" w:cs="Times New Roman"/>
          <w:sz w:val="24"/>
          <w:szCs w:val="24"/>
        </w:rPr>
        <w:t>: on the order of 10</w:t>
      </w:r>
      <w:ins w:id="152" w:author="Jeff Beem-Miller" w:date="2021-06-13T20:59:00Z">
        <w:r w:rsidR="005D3C8F">
          <w:rPr>
            <w:rFonts w:ascii="Times New Roman" w:eastAsia="Arial Unicode MS" w:hAnsi="Times New Roman" w:cs="Times New Roman"/>
            <w:sz w:val="24"/>
            <w:szCs w:val="24"/>
          </w:rPr>
          <w:t>‰</w:t>
        </w:r>
      </w:ins>
      <w:r>
        <w:rPr>
          <w:rFonts w:ascii="Times New Roman" w:eastAsia="Arial Unicode MS" w:hAnsi="Times New Roman" w:cs="Times New Roman"/>
          <w:sz w:val="24"/>
          <w:szCs w:val="24"/>
        </w:rPr>
        <w:t xml:space="preserve"> to 25</w:t>
      </w:r>
      <w:ins w:id="153" w:author="Susan Trumbore" w:date="2021-06-12T16:10:00Z">
        <w:r w:rsidR="009579FF">
          <w:rPr>
            <w:rFonts w:ascii="Times New Roman" w:eastAsia="Arial Unicode MS" w:hAnsi="Times New Roman" w:cs="Times New Roman"/>
            <w:sz w:val="24"/>
            <w:szCs w:val="24"/>
          </w:rPr>
          <w:t>‰</w:t>
        </w:r>
      </w:ins>
      <w:r>
        <w:rPr>
          <w:rFonts w:ascii="Times New Roman" w:eastAsia="Arial Unicode MS" w:hAnsi="Times New Roman" w:cs="Times New Roman"/>
          <w:sz w:val="24"/>
          <w:szCs w:val="24"/>
        </w:rPr>
        <w:t>, if we exclude the samples from the Oak Ridge labeling experiment (</w:t>
      </w:r>
      <w:r w:rsidRPr="00C27016">
        <w:rPr>
          <w:rFonts w:ascii="Times New Roman" w:eastAsia="Arial Unicode MS" w:hAnsi="Times New Roman" w:cs="Times New Roman"/>
          <w:sz w:val="24"/>
          <w:szCs w:val="24"/>
        </w:rPr>
        <w:t>Table 3).</w:t>
      </w:r>
      <w:r>
        <w:rPr>
          <w:rFonts w:ascii="Times New Roman" w:eastAsia="Arial Unicode MS" w:hAnsi="Times New Roman" w:cs="Times New Roman"/>
          <w:sz w:val="24"/>
          <w:szCs w:val="24"/>
        </w:rPr>
        <w:t xml:space="preserve"> </w:t>
      </w:r>
      <w:r w:rsidR="00541874">
        <w:rPr>
          <w:rFonts w:ascii="Times New Roman" w:eastAsia="Arial Unicode MS" w:hAnsi="Times New Roman" w:cs="Times New Roman"/>
          <w:sz w:val="24"/>
          <w:szCs w:val="24"/>
        </w:rPr>
        <w:t>D</w:t>
      </w:r>
      <w:r>
        <w:rPr>
          <w:rFonts w:ascii="Times New Roman" w:eastAsia="Arial Unicode MS" w:hAnsi="Times New Roman" w:cs="Times New Roman"/>
          <w:sz w:val="24"/>
          <w:szCs w:val="24"/>
        </w:rPr>
        <w:t xml:space="preserve">ifferences between control and treatment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sidRPr="00A27CF9">
        <w:rPr>
          <w:rFonts w:ascii="Times New Roman" w:hAnsi="Times New Roman" w:cs="Times New Roman"/>
          <w:sz w:val="24"/>
          <w:szCs w:val="24"/>
        </w:rPr>
        <w:t xml:space="preserve"> </w:t>
      </w:r>
      <w:r w:rsidRPr="00C27016">
        <w:rPr>
          <w:rFonts w:ascii="Times New Roman" w:hAnsi="Times New Roman" w:cs="Times New Roman"/>
          <w:sz w:val="24"/>
          <w:szCs w:val="24"/>
        </w:rPr>
        <w:t>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w:t>
      </w:r>
      <w:r w:rsidR="00B30E5B">
        <w:rPr>
          <w:rFonts w:ascii="Times New Roman" w:eastAsia="Arial Unicode MS" w:hAnsi="Times New Roman" w:cs="Times New Roman"/>
          <w:sz w:val="24"/>
          <w:szCs w:val="24"/>
        </w:rPr>
        <w:t>were significant for all three experiments</w:t>
      </w:r>
      <w:r>
        <w:rPr>
          <w:rFonts w:ascii="Times New Roman" w:eastAsia="Arial Unicode MS" w:hAnsi="Times New Roman" w:cs="Times New Roman"/>
          <w:sz w:val="24"/>
          <w:szCs w:val="24"/>
        </w:rPr>
        <w:t xml:space="preserve"> (Table 3), </w:t>
      </w:r>
      <w:r w:rsidR="00541874">
        <w:rPr>
          <w:rFonts w:ascii="Times New Roman" w:eastAsia="Arial Unicode MS" w:hAnsi="Times New Roman" w:cs="Times New Roman"/>
          <w:sz w:val="24"/>
          <w:szCs w:val="24"/>
        </w:rPr>
        <w:t xml:space="preserve">however, </w:t>
      </w:r>
      <w:r>
        <w:rPr>
          <w:rFonts w:ascii="Times New Roman" w:eastAsia="Arial Unicode MS" w:hAnsi="Times New Roman" w:cs="Times New Roman"/>
          <w:sz w:val="24"/>
          <w:szCs w:val="24"/>
        </w:rPr>
        <w:t>suggesting that the process of drying and rewetting lead</w:t>
      </w:r>
      <w:r w:rsidR="00541874">
        <w:rPr>
          <w:rFonts w:ascii="Times New Roman" w:eastAsia="Arial Unicode MS" w:hAnsi="Times New Roman" w:cs="Times New Roman"/>
          <w:sz w:val="24"/>
          <w:szCs w:val="24"/>
        </w:rPr>
        <w:t>s</w:t>
      </w:r>
      <w:r>
        <w:rPr>
          <w:rFonts w:ascii="Times New Roman" w:eastAsia="Arial Unicode MS" w:hAnsi="Times New Roman" w:cs="Times New Roman"/>
          <w:sz w:val="24"/>
          <w:szCs w:val="24"/>
        </w:rPr>
        <w:t xml:space="preserve"> to utilization of substrates with distinct ∆</w:t>
      </w:r>
      <w:r w:rsidRPr="005B38D5">
        <w:rPr>
          <w:rFonts w:ascii="Times New Roman" w:eastAsia="Arial Unicode MS" w:hAnsi="Times New Roman" w:cs="Times New Roman"/>
          <w:sz w:val="24"/>
          <w:szCs w:val="24"/>
          <w:vertAlign w:val="superscript"/>
        </w:rPr>
        <w:t>14</w:t>
      </w:r>
      <w:r>
        <w:rPr>
          <w:rFonts w:ascii="Times New Roman" w:eastAsia="Arial Unicode MS" w:hAnsi="Times New Roman" w:cs="Times New Roman"/>
          <w:sz w:val="24"/>
          <w:szCs w:val="24"/>
        </w:rPr>
        <w:t>C signatures.</w:t>
      </w:r>
    </w:p>
    <w:p w14:paraId="7BC31027" w14:textId="09710263" w:rsidR="0031692F" w:rsidRPr="00C27016" w:rsidRDefault="00032501" w:rsidP="0031692F">
      <w:pPr>
        <w:pStyle w:val="Normal1"/>
        <w:spacing w:before="240" w:after="120" w:line="360" w:lineRule="auto"/>
        <w:rPr>
          <w:rFonts w:ascii="Times New Roman" w:hAnsi="Times New Roman" w:cs="Times New Roman"/>
          <w:sz w:val="24"/>
          <w:szCs w:val="24"/>
        </w:rPr>
      </w:pPr>
      <w:r>
        <w:rPr>
          <w:rFonts w:ascii="Times New Roman" w:hAnsi="Times New Roman" w:cs="Times New Roman"/>
          <w:sz w:val="24"/>
          <w:szCs w:val="24"/>
        </w:rPr>
        <w:tab/>
        <w:t xml:space="preserve">4.2 </w:t>
      </w:r>
      <w:ins w:id="154" w:author="Susan Trumbore" w:date="2021-06-12T16:12:00Z">
        <w:r w:rsidR="009579FF">
          <w:rPr>
            <w:rFonts w:ascii="Times New Roman" w:hAnsi="Times New Roman" w:cs="Times New Roman"/>
            <w:sz w:val="24"/>
            <w:szCs w:val="24"/>
          </w:rPr>
          <w:t>E</w:t>
        </w:r>
      </w:ins>
      <w:r w:rsidR="0031692F">
        <w:rPr>
          <w:rFonts w:ascii="Times New Roman" w:hAnsi="Times New Roman" w:cs="Times New Roman"/>
          <w:sz w:val="24"/>
          <w:szCs w:val="24"/>
        </w:rPr>
        <w:t xml:space="preserve">ffects </w:t>
      </w:r>
      <w:ins w:id="155" w:author="Susan Trumbore" w:date="2021-06-12T16:11:00Z">
        <w:r w:rsidR="009579FF">
          <w:rPr>
            <w:rFonts w:ascii="Times New Roman" w:hAnsi="Times New Roman" w:cs="Times New Roman"/>
            <w:sz w:val="24"/>
            <w:szCs w:val="24"/>
          </w:rPr>
          <w:t xml:space="preserve">of air-drying and rewetting </w:t>
        </w:r>
      </w:ins>
      <w:r w:rsidR="0031692F">
        <w:rPr>
          <w:rFonts w:ascii="Times New Roman" w:hAnsi="Times New Roman" w:cs="Times New Roman"/>
          <w:sz w:val="24"/>
          <w:szCs w:val="24"/>
        </w:rPr>
        <w:t>on the age of respired CO</w:t>
      </w:r>
      <w:r w:rsidR="0031692F" w:rsidRPr="0080158A">
        <w:rPr>
          <w:rFonts w:ascii="Times New Roman" w:hAnsi="Times New Roman" w:cs="Times New Roman"/>
          <w:sz w:val="24"/>
          <w:szCs w:val="24"/>
          <w:vertAlign w:val="subscript"/>
        </w:rPr>
        <w:t>2</w:t>
      </w:r>
      <w:r w:rsidR="0031692F">
        <w:rPr>
          <w:rFonts w:ascii="Times New Roman" w:hAnsi="Times New Roman" w:cs="Times New Roman"/>
          <w:sz w:val="24"/>
          <w:szCs w:val="24"/>
        </w:rPr>
        <w:t xml:space="preserve">  </w:t>
      </w:r>
    </w:p>
    <w:p w14:paraId="178F654F" w14:textId="44BF2332" w:rsidR="009579FF" w:rsidRDefault="009579FF" w:rsidP="00032501">
      <w:pPr>
        <w:pStyle w:val="Normal1"/>
        <w:spacing w:before="240" w:after="120" w:line="360" w:lineRule="auto"/>
        <w:rPr>
          <w:ins w:id="156" w:author="Susan Trumbore" w:date="2021-06-12T16:16:00Z"/>
          <w:rFonts w:ascii="Times New Roman" w:hAnsi="Times New Roman" w:cs="Times New Roman"/>
          <w:sz w:val="24"/>
          <w:szCs w:val="24"/>
        </w:rPr>
      </w:pPr>
      <w:ins w:id="157" w:author="Susan Trumbore" w:date="2021-06-12T16:13:00Z">
        <w:r>
          <w:rPr>
            <w:rFonts w:ascii="Times New Roman" w:hAnsi="Times New Roman" w:cs="Times New Roman"/>
            <w:sz w:val="24"/>
            <w:szCs w:val="24"/>
          </w:rPr>
          <w:t xml:space="preserve">While </w:t>
        </w:r>
        <w:r>
          <w:rPr>
            <w:rFonts w:ascii="Times New Roman" w:eastAsia="Arial Unicode MS" w:hAnsi="Times New Roman" w:cs="Times New Roman"/>
            <w:sz w:val="24"/>
            <w:szCs w:val="24"/>
          </w:rPr>
          <w:t xml:space="preserve">respired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Pr>
            <w:rFonts w:ascii="Times New Roman" w:eastAsia="Arial Unicode MS" w:hAnsi="Times New Roman" w:cs="Times New Roman"/>
            <w:sz w:val="24"/>
            <w:szCs w:val="24"/>
          </w:rPr>
          <w:t xml:space="preserve"> was clearly affected by air-drying and rewetting</w:t>
        </w:r>
      </w:ins>
      <w:ins w:id="158" w:author="Susan Trumbore" w:date="2021-06-12T16:14:00Z">
        <w:r>
          <w:rPr>
            <w:rFonts w:ascii="Times New Roman" w:eastAsia="Arial Unicode MS" w:hAnsi="Times New Roman" w:cs="Times New Roman"/>
            <w:sz w:val="24"/>
            <w:szCs w:val="24"/>
          </w:rPr>
          <w:t xml:space="preserve"> treatment for </w:t>
        </w:r>
      </w:ins>
      <w:r w:rsidR="0031692F" w:rsidRPr="00C27016">
        <w:rPr>
          <w:rFonts w:ascii="Times New Roman" w:hAnsi="Times New Roman" w:cs="Times New Roman"/>
          <w:sz w:val="24"/>
          <w:szCs w:val="24"/>
        </w:rPr>
        <w:t>samples collected at the same location (Hainich-Dün) at two different time points (for Experiment 1 in 2011 and Experiment 2 in 2019)</w:t>
      </w:r>
      <w:ins w:id="159" w:author="Susan Trumbore" w:date="2021-06-12T16:15:00Z">
        <w:r>
          <w:rPr>
            <w:rFonts w:ascii="Times New Roman" w:hAnsi="Times New Roman" w:cs="Times New Roman"/>
            <w:sz w:val="24"/>
            <w:szCs w:val="24"/>
          </w:rPr>
          <w:t>, the magnitude and sign of the difference compared to control incubations differed</w:t>
        </w:r>
      </w:ins>
      <w:ins w:id="160" w:author="Susan Trumbore" w:date="2021-06-12T16:16:00Z">
        <w:r>
          <w:rPr>
            <w:rFonts w:ascii="Times New Roman" w:hAnsi="Times New Roman" w:cs="Times New Roman"/>
            <w:sz w:val="24"/>
            <w:szCs w:val="24"/>
          </w:rPr>
          <w:t>.</w:t>
        </w:r>
      </w:ins>
      <w:r w:rsidR="006C7EBE" w:rsidRPr="00C27016">
        <w:rPr>
          <w:rFonts w:ascii="Times New Roman" w:hAnsi="Times New Roman" w:cs="Times New Roman"/>
          <w:sz w:val="24"/>
          <w:szCs w:val="24"/>
        </w:rPr>
        <w:t xml:space="preserve"> </w:t>
      </w:r>
      <w:r w:rsidR="003A7990">
        <w:rPr>
          <w:rFonts w:ascii="Times New Roman" w:hAnsi="Times New Roman" w:cs="Times New Roman"/>
          <w:sz w:val="24"/>
          <w:szCs w:val="24"/>
        </w:rPr>
        <w:t>For example, w</w:t>
      </w:r>
      <w:r w:rsidR="006C7EBE">
        <w:rPr>
          <w:rFonts w:ascii="Times New Roman" w:hAnsi="Times New Roman" w:cs="Times New Roman"/>
          <w:sz w:val="24"/>
          <w:szCs w:val="24"/>
        </w:rPr>
        <w:t xml:space="preserve">e observed enrichment following </w:t>
      </w:r>
      <w:r w:rsidR="00536716">
        <w:rPr>
          <w:rFonts w:ascii="Times New Roman" w:hAnsi="Times New Roman" w:cs="Times New Roman"/>
          <w:sz w:val="24"/>
          <w:szCs w:val="24"/>
        </w:rPr>
        <w:t xml:space="preserve">the air-drying and rewetting </w:t>
      </w:r>
      <w:r w:rsidR="006C7EBE">
        <w:rPr>
          <w:rFonts w:ascii="Times New Roman" w:hAnsi="Times New Roman" w:cs="Times New Roman"/>
          <w:sz w:val="24"/>
          <w:szCs w:val="24"/>
        </w:rPr>
        <w:t xml:space="preserve">treatment in the forest soils collected in 2019 (Experiment 2) and the grassland soils collected in both 2011 (Experiment 1) and 2019 (Experiment 2), but depletion in forest soils collected in 2011 (Experiment 1). </w:t>
      </w:r>
    </w:p>
    <w:p w14:paraId="5A34A959" w14:textId="6415BF6F" w:rsidR="00032501" w:rsidRDefault="009579FF" w:rsidP="00032501">
      <w:pPr>
        <w:pStyle w:val="Normal1"/>
        <w:spacing w:before="240" w:after="120" w:line="360" w:lineRule="auto"/>
        <w:rPr>
          <w:rFonts w:ascii="Times New Roman" w:hAnsi="Times New Roman" w:cs="Times New Roman"/>
          <w:sz w:val="24"/>
          <w:szCs w:val="24"/>
        </w:rPr>
      </w:pPr>
      <w:ins w:id="161" w:author="Susan Trumbore" w:date="2021-06-12T16:16:00Z">
        <w:r>
          <w:rPr>
            <w:rFonts w:ascii="Times New Roman" w:hAnsi="Times New Roman" w:cs="Times New Roman"/>
            <w:sz w:val="24"/>
            <w:szCs w:val="24"/>
          </w:rPr>
          <w:t xml:space="preserve">We </w:t>
        </w:r>
        <w:del w:id="162" w:author="Jeff Beem-Miller" w:date="2021-06-14T19:20:00Z">
          <w:r w:rsidDel="00BA2245">
            <w:rPr>
              <w:rFonts w:ascii="Times New Roman" w:hAnsi="Times New Roman" w:cs="Times New Roman"/>
              <w:sz w:val="24"/>
              <w:szCs w:val="24"/>
            </w:rPr>
            <w:delText>hypothesize</w:delText>
          </w:r>
        </w:del>
      </w:ins>
      <w:ins w:id="163" w:author="Jeff Beem-Miller" w:date="2021-06-14T19:20:00Z">
        <w:r w:rsidR="00BA2245">
          <w:rPr>
            <w:rFonts w:ascii="Times New Roman" w:hAnsi="Times New Roman" w:cs="Times New Roman"/>
            <w:sz w:val="24"/>
            <w:szCs w:val="24"/>
          </w:rPr>
          <w:t>believe that</w:t>
        </w:r>
      </w:ins>
      <w:ins w:id="164" w:author="Susan Trumbore" w:date="2021-06-12T16:16:00Z">
        <w:r>
          <w:rPr>
            <w:rFonts w:ascii="Times New Roman" w:hAnsi="Times New Roman" w:cs="Times New Roman"/>
            <w:sz w:val="24"/>
            <w:szCs w:val="24"/>
          </w:rPr>
          <w:t xml:space="preserve"> </w:t>
        </w:r>
      </w:ins>
      <w:ins w:id="165" w:author="Jeff Beem-Miller" w:date="2021-06-14T19:20:00Z">
        <w:r w:rsidR="00BA2245">
          <w:rPr>
            <w:rFonts w:ascii="Times New Roman" w:hAnsi="Times New Roman" w:cs="Times New Roman"/>
            <w:sz w:val="24"/>
            <w:szCs w:val="24"/>
          </w:rPr>
          <w:t xml:space="preserve">our data support the </w:t>
        </w:r>
      </w:ins>
      <w:ins w:id="166" w:author="Jeff Beem-Miller" w:date="2021-06-14T19:21:00Z">
        <w:r w:rsidR="00BA2245">
          <w:rPr>
            <w:rFonts w:ascii="Times New Roman" w:hAnsi="Times New Roman" w:cs="Times New Roman"/>
            <w:sz w:val="24"/>
            <w:szCs w:val="24"/>
          </w:rPr>
          <w:t xml:space="preserve">idea that </w:t>
        </w:r>
      </w:ins>
      <w:ins w:id="167" w:author="Susan Trumbore" w:date="2021-06-12T16:16:00Z">
        <w:del w:id="168" w:author="Jeff Beem-Miller" w:date="2021-06-14T19:20:00Z">
          <w:r w:rsidDel="00BA2245">
            <w:rPr>
              <w:rFonts w:ascii="Times New Roman" w:hAnsi="Times New Roman" w:cs="Times New Roman"/>
              <w:sz w:val="24"/>
              <w:szCs w:val="24"/>
            </w:rPr>
            <w:delText xml:space="preserve">that </w:delText>
          </w:r>
        </w:del>
        <w:del w:id="169" w:author="Jeff Beem-Miller" w:date="2021-06-14T19:21:00Z">
          <w:r w:rsidDel="00BA2245">
            <w:rPr>
              <w:rFonts w:ascii="Times New Roman" w:hAnsi="Times New Roman" w:cs="Times New Roman"/>
              <w:sz w:val="24"/>
              <w:szCs w:val="24"/>
            </w:rPr>
            <w:delText xml:space="preserve">the disturbances associated with </w:delText>
          </w:r>
        </w:del>
      </w:ins>
      <w:ins w:id="170" w:author="Susan Trumbore" w:date="2021-06-12T16:17:00Z">
        <w:r>
          <w:rPr>
            <w:rFonts w:ascii="Times New Roman" w:hAnsi="Times New Roman" w:cs="Times New Roman"/>
            <w:sz w:val="24"/>
            <w:szCs w:val="24"/>
          </w:rPr>
          <w:t xml:space="preserve">air-drying and rewetting </w:t>
        </w:r>
        <w:del w:id="171" w:author="Jeff Beem-Miller" w:date="2021-06-14T19:21:00Z">
          <w:r w:rsidDel="00BA2245">
            <w:rPr>
              <w:rFonts w:ascii="Times New Roman" w:hAnsi="Times New Roman" w:cs="Times New Roman"/>
              <w:sz w:val="24"/>
              <w:szCs w:val="24"/>
            </w:rPr>
            <w:delText xml:space="preserve">is from </w:delText>
          </w:r>
        </w:del>
        <w:r>
          <w:rPr>
            <w:rFonts w:ascii="Times New Roman" w:hAnsi="Times New Roman" w:cs="Times New Roman"/>
            <w:sz w:val="24"/>
            <w:szCs w:val="24"/>
          </w:rPr>
          <w:t>mobiliz</w:t>
        </w:r>
      </w:ins>
      <w:ins w:id="172" w:author="Jeff Beem-Miller" w:date="2021-06-14T19:22:00Z">
        <w:r w:rsidR="00BA2245">
          <w:rPr>
            <w:rFonts w:ascii="Times New Roman" w:hAnsi="Times New Roman" w:cs="Times New Roman"/>
            <w:sz w:val="24"/>
            <w:szCs w:val="24"/>
          </w:rPr>
          <w:t>es</w:t>
        </w:r>
      </w:ins>
      <w:ins w:id="173" w:author="Susan Trumbore" w:date="2021-06-12T16:17:00Z">
        <w:del w:id="174" w:author="Jeff Beem-Miller" w:date="2021-06-14T19:22:00Z">
          <w:r w:rsidDel="00BA2245">
            <w:rPr>
              <w:rFonts w:ascii="Times New Roman" w:hAnsi="Times New Roman" w:cs="Times New Roman"/>
              <w:sz w:val="24"/>
              <w:szCs w:val="24"/>
            </w:rPr>
            <w:delText>ation</w:delText>
          </w:r>
        </w:del>
        <w:r>
          <w:rPr>
            <w:rFonts w:ascii="Times New Roman" w:hAnsi="Times New Roman" w:cs="Times New Roman"/>
            <w:sz w:val="24"/>
            <w:szCs w:val="24"/>
          </w:rPr>
          <w:t xml:space="preserve"> </w:t>
        </w:r>
        <w:del w:id="175" w:author="Jeff Beem-Miller" w:date="2021-06-14T19:22:00Z">
          <w:r w:rsidDel="00BA2245">
            <w:rPr>
              <w:rFonts w:ascii="Times New Roman" w:hAnsi="Times New Roman" w:cs="Times New Roman"/>
              <w:sz w:val="24"/>
              <w:szCs w:val="24"/>
            </w:rPr>
            <w:delText xml:space="preserve">of </w:delText>
          </w:r>
        </w:del>
        <w:r w:rsidR="002F4C84">
          <w:rPr>
            <w:rFonts w:ascii="Times New Roman" w:hAnsi="Times New Roman" w:cs="Times New Roman"/>
            <w:sz w:val="24"/>
            <w:szCs w:val="24"/>
          </w:rPr>
          <w:t>carbon from more slowly cycling pools</w:t>
        </w:r>
      </w:ins>
      <w:ins w:id="176" w:author="Jeff Beem-Miller" w:date="2021-06-14T19:21:00Z">
        <w:r w:rsidR="00BA2245">
          <w:rPr>
            <w:rFonts w:ascii="Times New Roman" w:hAnsi="Times New Roman" w:cs="Times New Roman"/>
            <w:sz w:val="24"/>
            <w:szCs w:val="24"/>
          </w:rPr>
          <w:t xml:space="preserve"> than would be </w:t>
        </w:r>
      </w:ins>
      <w:ins w:id="177" w:author="Jeff Beem-Miller" w:date="2021-06-14T19:22:00Z">
        <w:r w:rsidR="00BA2245">
          <w:rPr>
            <w:rFonts w:ascii="Times New Roman" w:hAnsi="Times New Roman" w:cs="Times New Roman"/>
            <w:sz w:val="24"/>
            <w:szCs w:val="24"/>
          </w:rPr>
          <w:t>availble to the microbial community</w:t>
        </w:r>
      </w:ins>
      <w:ins w:id="178" w:author="Jeff Beem-Miller" w:date="2021-06-14T19:21:00Z">
        <w:r w:rsidR="00BA2245">
          <w:rPr>
            <w:rFonts w:ascii="Times New Roman" w:hAnsi="Times New Roman" w:cs="Times New Roman"/>
            <w:sz w:val="24"/>
            <w:szCs w:val="24"/>
          </w:rPr>
          <w:t xml:space="preserve"> in soils</w:t>
        </w:r>
      </w:ins>
      <w:ins w:id="179" w:author="Jeff Beem-Miller" w:date="2021-06-14T19:22:00Z">
        <w:r w:rsidR="00BA2245">
          <w:rPr>
            <w:rFonts w:ascii="Times New Roman" w:hAnsi="Times New Roman" w:cs="Times New Roman"/>
            <w:sz w:val="24"/>
            <w:szCs w:val="24"/>
          </w:rPr>
          <w:t xml:space="preserve"> that did not undergo air-drying and rewet</w:t>
        </w:r>
      </w:ins>
      <w:ins w:id="180" w:author="Jeff Beem-Miller" w:date="2021-06-14T19:23:00Z">
        <w:r w:rsidR="00BA2245">
          <w:rPr>
            <w:rFonts w:ascii="Times New Roman" w:hAnsi="Times New Roman" w:cs="Times New Roman"/>
            <w:sz w:val="24"/>
            <w:szCs w:val="24"/>
          </w:rPr>
          <w:t>ting</w:t>
        </w:r>
      </w:ins>
      <w:ins w:id="181" w:author="Susan Trumbore" w:date="2021-06-12T16:17:00Z">
        <w:r w:rsidR="002F4C84">
          <w:rPr>
            <w:rFonts w:ascii="Times New Roman" w:hAnsi="Times New Roman" w:cs="Times New Roman"/>
            <w:sz w:val="24"/>
            <w:szCs w:val="24"/>
          </w:rPr>
          <w:t xml:space="preserve">. </w:t>
        </w:r>
      </w:ins>
      <w:ins w:id="182" w:author="Susan Trumbore" w:date="2021-06-12T16:18:00Z">
        <w:r w:rsidR="002F4C84">
          <w:rPr>
            <w:rFonts w:ascii="Times New Roman" w:hAnsi="Times New Roman" w:cs="Times New Roman"/>
            <w:sz w:val="24"/>
            <w:szCs w:val="24"/>
          </w:rPr>
          <w:t xml:space="preserve">For soils sampled at different times and given the </w:t>
        </w:r>
      </w:ins>
      <w:del w:id="183" w:author="Susan Trumbore" w:date="2021-06-12T16:18:00Z">
        <w:r w:rsidR="00860FF9" w:rsidDel="002F4C84">
          <w:rPr>
            <w:rFonts w:ascii="Times New Roman" w:hAnsi="Times New Roman" w:cs="Times New Roman"/>
            <w:sz w:val="24"/>
            <w:szCs w:val="24"/>
          </w:rPr>
          <w:delText xml:space="preserve"> the relative </w:delText>
        </w:r>
      </w:del>
      <w:r w:rsidR="00860FF9">
        <w:rPr>
          <w:rFonts w:ascii="Times New Roman" w:hAnsi="Times New Roman" w:cs="Times New Roman"/>
          <w:sz w:val="24"/>
          <w:szCs w:val="24"/>
        </w:rPr>
        <w:t>trajectories of ∆</w:t>
      </w:r>
      <w:r w:rsidR="00860FF9" w:rsidRPr="00860FF9">
        <w:rPr>
          <w:rFonts w:ascii="Times New Roman" w:hAnsi="Times New Roman" w:cs="Times New Roman"/>
          <w:sz w:val="24"/>
          <w:szCs w:val="24"/>
          <w:vertAlign w:val="superscript"/>
        </w:rPr>
        <w:t>14</w:t>
      </w:r>
      <w:r w:rsidR="00860FF9">
        <w:rPr>
          <w:rFonts w:ascii="Times New Roman" w:hAnsi="Times New Roman" w:cs="Times New Roman"/>
          <w:sz w:val="24"/>
          <w:szCs w:val="24"/>
        </w:rPr>
        <w:t>C in slow and fast cycling soil carbon pools over time</w:t>
      </w:r>
      <w:ins w:id="184" w:author="Susan Trumbore" w:date="2021-06-12T16:19:00Z">
        <w:r w:rsidR="002F4C84">
          <w:rPr>
            <w:rFonts w:ascii="Times New Roman" w:hAnsi="Times New Roman" w:cs="Times New Roman"/>
            <w:sz w:val="24"/>
            <w:szCs w:val="24"/>
          </w:rPr>
          <w:t>, we might predict different responses</w:t>
        </w:r>
      </w:ins>
      <w:ins w:id="185" w:author="Jeff Beem-Miller" w:date="2021-06-14T19:23:00Z">
        <w:r w:rsidR="006E5831">
          <w:rPr>
            <w:rFonts w:ascii="Times New Roman" w:hAnsi="Times New Roman" w:cs="Times New Roman"/>
            <w:sz w:val="24"/>
            <w:szCs w:val="24"/>
          </w:rPr>
          <w:t xml:space="preserve"> to air-drying and rewetting</w:t>
        </w:r>
      </w:ins>
      <w:r w:rsidR="00860FF9">
        <w:rPr>
          <w:rFonts w:ascii="Times New Roman" w:hAnsi="Times New Roman" w:cs="Times New Roman"/>
          <w:sz w:val="24"/>
          <w:szCs w:val="24"/>
        </w:rPr>
        <w:t xml:space="preserve">. </w:t>
      </w:r>
      <w:r w:rsidR="00032501">
        <w:rPr>
          <w:rFonts w:ascii="Times New Roman" w:hAnsi="Times New Roman" w:cs="Times New Roman"/>
          <w:sz w:val="24"/>
          <w:szCs w:val="24"/>
        </w:rPr>
        <w:t>Th</w:t>
      </w:r>
      <w:ins w:id="186" w:author="Susan Trumbore" w:date="2021-06-12T16:19:00Z">
        <w:r w:rsidR="002F4C84">
          <w:rPr>
            <w:rFonts w:ascii="Times New Roman" w:hAnsi="Times New Roman" w:cs="Times New Roman"/>
            <w:sz w:val="24"/>
            <w:szCs w:val="24"/>
          </w:rPr>
          <w:t xml:space="preserve">e importance of </w:t>
        </w:r>
      </w:ins>
      <w:ins w:id="187" w:author="Susan Trumbore" w:date="2021-06-12T16:20:00Z">
        <w:r w:rsidR="002F4C84">
          <w:rPr>
            <w:rFonts w:ascii="Times New Roman" w:hAnsi="Times New Roman" w:cs="Times New Roman"/>
            <w:sz w:val="24"/>
            <w:szCs w:val="24"/>
          </w:rPr>
          <w:t>the year of sampling and carbon dynamics</w:t>
        </w:r>
      </w:ins>
      <w:ins w:id="188" w:author="Susan Trumbore" w:date="2021-06-12T16:23:00Z">
        <w:r w:rsidR="002F4C84">
          <w:rPr>
            <w:rFonts w:ascii="Times New Roman" w:hAnsi="Times New Roman" w:cs="Times New Roman"/>
            <w:sz w:val="24"/>
            <w:szCs w:val="24"/>
          </w:rPr>
          <w:t xml:space="preserve"> </w:t>
        </w:r>
      </w:ins>
      <w:ins w:id="189" w:author="Susan Trumbore" w:date="2021-06-12T16:20:00Z">
        <w:r w:rsidR="002F4C84">
          <w:rPr>
            <w:rFonts w:ascii="Times New Roman" w:hAnsi="Times New Roman" w:cs="Times New Roman"/>
            <w:sz w:val="24"/>
            <w:szCs w:val="24"/>
          </w:rPr>
          <w:t>is illustrated using a</w:t>
        </w:r>
      </w:ins>
      <w:del w:id="190" w:author="Susan Trumbore" w:date="2021-06-12T16:19:00Z">
        <w:r w:rsidR="00032501" w:rsidDel="002F4C84">
          <w:rPr>
            <w:rFonts w:ascii="Times New Roman" w:hAnsi="Times New Roman" w:cs="Times New Roman"/>
            <w:sz w:val="24"/>
            <w:szCs w:val="24"/>
          </w:rPr>
          <w:delText>e</w:delText>
        </w:r>
      </w:del>
      <w:r w:rsidR="00032501">
        <w:rPr>
          <w:rFonts w:ascii="Times New Roman" w:hAnsi="Times New Roman" w:cs="Times New Roman"/>
          <w:sz w:val="24"/>
          <w:szCs w:val="24"/>
        </w:rPr>
        <w:t xml:space="preserve"> conceptual model </w:t>
      </w:r>
      <w:del w:id="191" w:author="Susan Trumbore" w:date="2021-06-12T16:20:00Z">
        <w:r w:rsidR="00032501" w:rsidDel="002F4C84">
          <w:rPr>
            <w:rFonts w:ascii="Times New Roman" w:hAnsi="Times New Roman" w:cs="Times New Roman"/>
            <w:sz w:val="24"/>
            <w:szCs w:val="24"/>
          </w:rPr>
          <w:delText xml:space="preserve">we developed illustrates this phenomenon and highlights the </w:delText>
        </w:r>
      </w:del>
      <w:del w:id="192" w:author="Susan Trumbore" w:date="2021-06-12T16:19:00Z">
        <w:r w:rsidR="00032501" w:rsidDel="002F4C84">
          <w:rPr>
            <w:rFonts w:ascii="Times New Roman" w:hAnsi="Times New Roman" w:cs="Times New Roman"/>
            <w:sz w:val="24"/>
            <w:szCs w:val="24"/>
          </w:rPr>
          <w:delText xml:space="preserve">importance of the year of sampling </w:delText>
        </w:r>
      </w:del>
      <w:del w:id="193" w:author="Susan Trumbore" w:date="2021-06-12T16:20:00Z">
        <w:r w:rsidR="00032501" w:rsidDel="002F4C84">
          <w:rPr>
            <w:rFonts w:ascii="Times New Roman" w:hAnsi="Times New Roman" w:cs="Times New Roman"/>
            <w:sz w:val="24"/>
            <w:szCs w:val="24"/>
          </w:rPr>
          <w:delText xml:space="preserve">in determining whether air-drying and rewetting will lead to enrichment or depletion </w:delText>
        </w:r>
      </w:del>
      <w:ins w:id="194" w:author="Susan Trumbore" w:date="2021-06-12T16:20:00Z">
        <w:r w:rsidR="002F4C84">
          <w:rPr>
            <w:rFonts w:ascii="Times New Roman" w:hAnsi="Times New Roman" w:cs="Times New Roman"/>
            <w:sz w:val="24"/>
            <w:szCs w:val="24"/>
          </w:rPr>
          <w:t xml:space="preserve">developed </w:t>
        </w:r>
      </w:ins>
      <w:ins w:id="195" w:author="Susan Trumbore" w:date="2021-06-12T16:23:00Z">
        <w:r w:rsidR="002F4C84">
          <w:rPr>
            <w:rFonts w:ascii="Times New Roman" w:hAnsi="Times New Roman" w:cs="Times New Roman"/>
            <w:sz w:val="24"/>
            <w:szCs w:val="24"/>
          </w:rPr>
          <w:t>by Schrumpf</w:t>
        </w:r>
      </w:ins>
      <w:ins w:id="196" w:author="Jeff Beem-Miller" w:date="2021-06-14T16:04:00Z">
        <w:r w:rsidR="00ED6316">
          <w:rPr>
            <w:rFonts w:ascii="Times New Roman" w:hAnsi="Times New Roman" w:cs="Times New Roman"/>
            <w:sz w:val="24"/>
            <w:szCs w:val="24"/>
          </w:rPr>
          <w:t xml:space="preserve"> &amp; Kaiser</w:t>
        </w:r>
      </w:ins>
      <w:ins w:id="197" w:author="Susan Trumbore" w:date="2021-06-12T16:23:00Z">
        <w:del w:id="198" w:author="Jeff Beem-Miller" w:date="2021-06-14T16:04:00Z">
          <w:r w:rsidR="002F4C84" w:rsidDel="00ED6316">
            <w:rPr>
              <w:rFonts w:ascii="Times New Roman" w:hAnsi="Times New Roman" w:cs="Times New Roman"/>
              <w:sz w:val="24"/>
              <w:szCs w:val="24"/>
            </w:rPr>
            <w:delText xml:space="preserve"> et al.</w:delText>
          </w:r>
        </w:del>
        <w:r w:rsidR="002F4C84">
          <w:rPr>
            <w:rFonts w:ascii="Times New Roman" w:hAnsi="Times New Roman" w:cs="Times New Roman"/>
            <w:sz w:val="24"/>
            <w:szCs w:val="24"/>
          </w:rPr>
          <w:t xml:space="preserve"> (</w:t>
        </w:r>
      </w:ins>
      <w:ins w:id="199" w:author="Jeff Beem-Miller" w:date="2021-06-13T21:01:00Z">
        <w:r w:rsidR="005D3C8F">
          <w:rPr>
            <w:rFonts w:ascii="Times New Roman" w:hAnsi="Times New Roman" w:cs="Times New Roman"/>
            <w:sz w:val="24"/>
            <w:szCs w:val="24"/>
          </w:rPr>
          <w:t>2015</w:t>
        </w:r>
      </w:ins>
      <w:ins w:id="200" w:author="Susan Trumbore" w:date="2021-06-12T16:23:00Z">
        <w:r w:rsidR="002F4C84">
          <w:rPr>
            <w:rFonts w:ascii="Times New Roman" w:hAnsi="Times New Roman" w:cs="Times New Roman"/>
            <w:sz w:val="24"/>
            <w:szCs w:val="24"/>
          </w:rPr>
          <w:t>) for</w:t>
        </w:r>
      </w:ins>
      <w:ins w:id="201" w:author="Susan Trumbore" w:date="2021-06-12T16:20:00Z">
        <w:r w:rsidR="002F4C84">
          <w:rPr>
            <w:rFonts w:ascii="Times New Roman" w:hAnsi="Times New Roman" w:cs="Times New Roman"/>
            <w:sz w:val="24"/>
            <w:szCs w:val="24"/>
          </w:rPr>
          <w:t xml:space="preserve"> </w:t>
        </w:r>
      </w:ins>
      <w:ins w:id="202" w:author="Susan Trumbore" w:date="2021-06-12T16:21:00Z">
        <w:r w:rsidR="002F4C84">
          <w:rPr>
            <w:rFonts w:ascii="Times New Roman" w:hAnsi="Times New Roman" w:cs="Times New Roman"/>
            <w:sz w:val="24"/>
            <w:szCs w:val="24"/>
          </w:rPr>
          <w:t xml:space="preserve">forest sites in the Hainich-Dün </w:t>
        </w:r>
      </w:ins>
      <w:r w:rsidR="00032501">
        <w:rPr>
          <w:rFonts w:ascii="Times New Roman" w:hAnsi="Times New Roman" w:cs="Times New Roman"/>
          <w:sz w:val="24"/>
          <w:szCs w:val="24"/>
        </w:rPr>
        <w:t xml:space="preserve">(Fig. 6). </w:t>
      </w:r>
    </w:p>
    <w:p w14:paraId="50E27CA2" w14:textId="6FCC4C18" w:rsidR="000F7D54" w:rsidRDefault="007F1B48" w:rsidP="002F4C84">
      <w:pPr>
        <w:pStyle w:val="Normal1"/>
        <w:spacing w:before="240" w:after="120" w:line="360" w:lineRule="auto"/>
        <w:jc w:val="both"/>
        <w:rPr>
          <w:ins w:id="203" w:author="Susan Trumbore" w:date="2021-06-12T16:29:00Z"/>
          <w:rFonts w:ascii="Times New Roman" w:hAnsi="Times New Roman" w:cs="Times New Roman"/>
          <w:sz w:val="24"/>
          <w:szCs w:val="24"/>
        </w:rPr>
      </w:pPr>
      <w:del w:id="204" w:author="Susan Trumbore" w:date="2021-06-12T16:24:00Z">
        <w:r w:rsidDel="002F4C84">
          <w:rPr>
            <w:rFonts w:ascii="Times New Roman" w:hAnsi="Times New Roman" w:cs="Times New Roman"/>
            <w:sz w:val="24"/>
            <w:szCs w:val="24"/>
          </w:rPr>
          <w:lastRenderedPageBreak/>
          <w:delText xml:space="preserve">The </w:delText>
        </w:r>
      </w:del>
      <w:ins w:id="205" w:author="Susan Trumbore" w:date="2021-06-12T16:24:00Z">
        <w:r w:rsidR="002F4C84">
          <w:rPr>
            <w:rFonts w:ascii="Times New Roman" w:hAnsi="Times New Roman" w:cs="Times New Roman"/>
            <w:sz w:val="24"/>
            <w:szCs w:val="24"/>
          </w:rPr>
          <w:t xml:space="preserve">Comparing the </w:t>
        </w:r>
      </w:ins>
      <w:r>
        <w:rPr>
          <w:rFonts w:ascii="Times New Roman" w:hAnsi="Times New Roman" w:cs="Times New Roman"/>
          <w:sz w:val="24"/>
          <w:szCs w:val="24"/>
        </w:rPr>
        <w:t>data from the Hainich-Dün forest sites</w:t>
      </w:r>
      <w:ins w:id="206" w:author="Susan Trumbore" w:date="2021-06-12T16:24:00Z">
        <w:r w:rsidR="002F4C84">
          <w:rPr>
            <w:rFonts w:ascii="Times New Roman" w:hAnsi="Times New Roman" w:cs="Times New Roman"/>
            <w:sz w:val="24"/>
            <w:szCs w:val="24"/>
          </w:rPr>
          <w:t xml:space="preserve"> with model project</w:t>
        </w:r>
        <w:del w:id="207" w:author="Jeff Beem-Miller" w:date="2021-06-14T19:24:00Z">
          <w:r w:rsidR="002F4C84" w:rsidDel="00143C25">
            <w:rPr>
              <w:rFonts w:ascii="Times New Roman" w:hAnsi="Times New Roman" w:cs="Times New Roman"/>
              <w:sz w:val="24"/>
              <w:szCs w:val="24"/>
            </w:rPr>
            <w:delText>s</w:delText>
          </w:r>
        </w:del>
        <w:r w:rsidR="002F4C84">
          <w:rPr>
            <w:rFonts w:ascii="Times New Roman" w:hAnsi="Times New Roman" w:cs="Times New Roman"/>
            <w:sz w:val="24"/>
            <w:szCs w:val="24"/>
          </w:rPr>
          <w:t>ion</w:t>
        </w:r>
      </w:ins>
      <w:ins w:id="208" w:author="Jeff Beem-Miller" w:date="2021-06-14T19:24:00Z">
        <w:r w:rsidR="00143C25">
          <w:rPr>
            <w:rFonts w:ascii="Times New Roman" w:hAnsi="Times New Roman" w:cs="Times New Roman"/>
            <w:sz w:val="24"/>
            <w:szCs w:val="24"/>
          </w:rPr>
          <w:t>s</w:t>
        </w:r>
      </w:ins>
      <w:ins w:id="209" w:author="Susan Trumbore" w:date="2021-06-12T16:24:00Z">
        <w:r w:rsidR="002F4C84">
          <w:rPr>
            <w:rFonts w:ascii="Times New Roman" w:hAnsi="Times New Roman" w:cs="Times New Roman"/>
            <w:sz w:val="24"/>
            <w:szCs w:val="24"/>
          </w:rPr>
          <w:t xml:space="preserve"> of the trajectories for fast, slow and respired ∆</w:t>
        </w:r>
        <w:r w:rsidR="002F4C84" w:rsidRPr="00860FF9">
          <w:rPr>
            <w:rFonts w:ascii="Times New Roman" w:hAnsi="Times New Roman" w:cs="Times New Roman"/>
            <w:sz w:val="24"/>
            <w:szCs w:val="24"/>
            <w:vertAlign w:val="superscript"/>
          </w:rPr>
          <w:t>14</w:t>
        </w:r>
        <w:r w:rsidR="002F4C84">
          <w:rPr>
            <w:rFonts w:ascii="Times New Roman" w:hAnsi="Times New Roman" w:cs="Times New Roman"/>
            <w:sz w:val="24"/>
            <w:szCs w:val="24"/>
          </w:rPr>
          <w:t>C (Figure 6) indicates</w:t>
        </w:r>
      </w:ins>
      <w:ins w:id="210" w:author="Susan Trumbore" w:date="2021-06-12T16:25:00Z">
        <w:r w:rsidR="002F4C84">
          <w:rPr>
            <w:rFonts w:ascii="Times New Roman" w:hAnsi="Times New Roman" w:cs="Times New Roman"/>
            <w:sz w:val="24"/>
            <w:szCs w:val="24"/>
          </w:rPr>
          <w:t xml:space="preserve"> they</w:t>
        </w:r>
      </w:ins>
      <w:r>
        <w:rPr>
          <w:rFonts w:ascii="Times New Roman" w:hAnsi="Times New Roman" w:cs="Times New Roman"/>
          <w:sz w:val="24"/>
          <w:szCs w:val="24"/>
        </w:rPr>
        <w:t xml:space="preserve"> </w:t>
      </w:r>
      <w:del w:id="211" w:author="Susan Trumbore" w:date="2021-06-12T16:21:00Z">
        <w:r w:rsidDel="002F4C84">
          <w:rPr>
            <w:rFonts w:ascii="Times New Roman" w:hAnsi="Times New Roman" w:cs="Times New Roman"/>
            <w:sz w:val="24"/>
            <w:szCs w:val="24"/>
          </w:rPr>
          <w:delText>suggest that the</w:delText>
        </w:r>
      </w:del>
      <w:ins w:id="212" w:author="Susan Trumbore" w:date="2021-06-12T16:21:00Z">
        <w:r w:rsidR="002F4C84">
          <w:rPr>
            <w:rFonts w:ascii="Times New Roman" w:hAnsi="Times New Roman" w:cs="Times New Roman"/>
            <w:sz w:val="24"/>
            <w:szCs w:val="24"/>
          </w:rPr>
          <w:t xml:space="preserve">are consistent </w:t>
        </w:r>
      </w:ins>
      <w:ins w:id="213" w:author="Jeff Beem-Miller" w:date="2021-06-13T21:07:00Z">
        <w:r w:rsidR="00BA0A5E">
          <w:rPr>
            <w:rFonts w:ascii="Times New Roman" w:hAnsi="Times New Roman" w:cs="Times New Roman"/>
            <w:sz w:val="24"/>
            <w:szCs w:val="24"/>
          </w:rPr>
          <w:t xml:space="preserve">with </w:t>
        </w:r>
      </w:ins>
      <w:del w:id="214" w:author="Susan Trumbore" w:date="2021-06-12T16:25:00Z">
        <w:r w:rsidDel="002F4C84">
          <w:rPr>
            <w:rFonts w:ascii="Times New Roman" w:hAnsi="Times New Roman" w:cs="Times New Roman"/>
            <w:sz w:val="24"/>
            <w:szCs w:val="24"/>
          </w:rPr>
          <w:delText xml:space="preserve"> shift in ∆</w:delText>
        </w:r>
        <w:r w:rsidRPr="00C75B0B" w:rsidDel="002F4C84">
          <w:rPr>
            <w:rFonts w:ascii="Times New Roman" w:hAnsi="Times New Roman" w:cs="Times New Roman"/>
            <w:sz w:val="24"/>
            <w:szCs w:val="24"/>
            <w:vertAlign w:val="superscript"/>
          </w:rPr>
          <w:delText>14</w:delText>
        </w:r>
        <w:r w:rsidDel="002F4C84">
          <w:rPr>
            <w:rFonts w:ascii="Times New Roman" w:hAnsi="Times New Roman" w:cs="Times New Roman"/>
            <w:sz w:val="24"/>
            <w:szCs w:val="24"/>
          </w:rPr>
          <w:delText>C-CO</w:delText>
        </w:r>
        <w:r w:rsidRPr="00C75B0B" w:rsidDel="002F4C84">
          <w:rPr>
            <w:rFonts w:ascii="Times New Roman" w:hAnsi="Times New Roman" w:cs="Times New Roman"/>
            <w:sz w:val="24"/>
            <w:szCs w:val="24"/>
            <w:vertAlign w:val="subscript"/>
          </w:rPr>
          <w:delText>2</w:delText>
        </w:r>
        <w:r w:rsidDel="002F4C84">
          <w:rPr>
            <w:rFonts w:ascii="Times New Roman" w:hAnsi="Times New Roman" w:cs="Times New Roman"/>
            <w:sz w:val="24"/>
            <w:szCs w:val="24"/>
          </w:rPr>
          <w:delText xml:space="preserve"> due to air-drying and rewetting is from </w:delText>
        </w:r>
      </w:del>
      <w:r>
        <w:rPr>
          <w:rFonts w:ascii="Times New Roman" w:hAnsi="Times New Roman" w:cs="Times New Roman"/>
          <w:sz w:val="24"/>
          <w:szCs w:val="24"/>
        </w:rPr>
        <w:t xml:space="preserve">mobilization of carbon from </w:t>
      </w:r>
      <w:del w:id="215" w:author="Susan Trumbore" w:date="2021-06-12T16:25:00Z">
        <w:r w:rsidDel="002F4C84">
          <w:rPr>
            <w:rFonts w:ascii="Times New Roman" w:hAnsi="Times New Roman" w:cs="Times New Roman"/>
            <w:sz w:val="24"/>
            <w:szCs w:val="24"/>
          </w:rPr>
          <w:delText>more slowly cycling</w:delText>
        </w:r>
      </w:del>
      <w:ins w:id="216" w:author="Susan Trumbore" w:date="2021-06-12T16:25:00Z">
        <w:r w:rsidR="002F4C84">
          <w:rPr>
            <w:rFonts w:ascii="Times New Roman" w:hAnsi="Times New Roman" w:cs="Times New Roman"/>
            <w:sz w:val="24"/>
            <w:szCs w:val="24"/>
          </w:rPr>
          <w:t>the slow</w:t>
        </w:r>
      </w:ins>
      <w:del w:id="217" w:author="Susan Trumbore" w:date="2021-06-12T16:25:00Z">
        <w:r w:rsidDel="002F4C84">
          <w:rPr>
            <w:rFonts w:ascii="Times New Roman" w:hAnsi="Times New Roman" w:cs="Times New Roman"/>
            <w:sz w:val="24"/>
            <w:szCs w:val="24"/>
          </w:rPr>
          <w:delText xml:space="preserve"> soil</w:delText>
        </w:r>
      </w:del>
      <w:r>
        <w:rPr>
          <w:rFonts w:ascii="Times New Roman" w:hAnsi="Times New Roman" w:cs="Times New Roman"/>
          <w:sz w:val="24"/>
          <w:szCs w:val="24"/>
        </w:rPr>
        <w:t xml:space="preserve"> C pool</w:t>
      </w:r>
      <w:ins w:id="218" w:author="Susan Trumbore" w:date="2021-06-12T16:25:00Z">
        <w:r w:rsidR="002F4C84">
          <w:rPr>
            <w:rFonts w:ascii="Times New Roman" w:hAnsi="Times New Roman" w:cs="Times New Roman"/>
            <w:sz w:val="24"/>
            <w:szCs w:val="24"/>
          </w:rPr>
          <w:t xml:space="preserve"> after drying and rewetting</w:t>
        </w:r>
      </w:ins>
      <w:del w:id="219" w:author="Susan Trumbore" w:date="2021-06-12T16:25:00Z">
        <w:r w:rsidDel="002F4C84">
          <w:rPr>
            <w:rFonts w:ascii="Times New Roman" w:hAnsi="Times New Roman" w:cs="Times New Roman"/>
            <w:sz w:val="24"/>
            <w:szCs w:val="24"/>
          </w:rPr>
          <w:delText>s</w:delText>
        </w:r>
      </w:del>
      <w:r>
        <w:rPr>
          <w:rFonts w:ascii="Times New Roman" w:hAnsi="Times New Roman" w:cs="Times New Roman"/>
          <w:sz w:val="24"/>
          <w:szCs w:val="24"/>
        </w:rPr>
        <w:t xml:space="preserve">. Following treatment, </w:t>
      </w:r>
      <w:r w:rsidRPr="00CC23D6">
        <w:rPr>
          <w:rFonts w:ascii="Times New Roman" w:hAnsi="Times New Roman" w:cs="Times New Roman"/>
          <w:sz w:val="24"/>
          <w:szCs w:val="24"/>
        </w:rPr>
        <w:t>∆</w:t>
      </w:r>
      <w:r w:rsidRPr="001A039B">
        <w:rPr>
          <w:rFonts w:ascii="Times New Roman" w:hAnsi="Times New Roman" w:cs="Times New Roman"/>
          <w:sz w:val="24"/>
          <w:szCs w:val="24"/>
          <w:vertAlign w:val="superscript"/>
        </w:rPr>
        <w:t>14</w:t>
      </w:r>
      <w:r w:rsidRPr="00CC23D6">
        <w:rPr>
          <w:rFonts w:ascii="Times New Roman" w:hAnsi="Times New Roman" w:cs="Times New Roman"/>
          <w:sz w:val="24"/>
          <w:szCs w:val="24"/>
        </w:rPr>
        <w:t>C</w:t>
      </w:r>
      <w:r>
        <w:rPr>
          <w:rFonts w:ascii="Times New Roman" w:hAnsi="Times New Roman" w:cs="Times New Roman"/>
          <w:sz w:val="24"/>
          <w:szCs w:val="24"/>
        </w:rPr>
        <w:t>-CO</w:t>
      </w:r>
      <w:r w:rsidRPr="00C75B0B">
        <w:rPr>
          <w:rFonts w:ascii="Times New Roman" w:hAnsi="Times New Roman" w:cs="Times New Roman"/>
          <w:sz w:val="24"/>
          <w:szCs w:val="24"/>
          <w:vertAlign w:val="subscript"/>
        </w:rPr>
        <w:t>2</w:t>
      </w:r>
      <w:r>
        <w:rPr>
          <w:rFonts w:ascii="Times New Roman" w:hAnsi="Times New Roman" w:cs="Times New Roman"/>
          <w:sz w:val="24"/>
          <w:szCs w:val="24"/>
        </w:rPr>
        <w:t xml:space="preserve"> of respired CO</w:t>
      </w:r>
      <w:r w:rsidRPr="00032501">
        <w:rPr>
          <w:rFonts w:ascii="Times New Roman" w:hAnsi="Times New Roman" w:cs="Times New Roman"/>
          <w:sz w:val="24"/>
          <w:szCs w:val="24"/>
          <w:vertAlign w:val="subscript"/>
        </w:rPr>
        <w:t>2</w:t>
      </w:r>
      <w:r>
        <w:rPr>
          <w:rFonts w:ascii="Times New Roman" w:hAnsi="Times New Roman" w:cs="Times New Roman"/>
          <w:sz w:val="24"/>
          <w:szCs w:val="24"/>
        </w:rPr>
        <w:t xml:space="preserve"> (</w:t>
      </w:r>
      <w:del w:id="220" w:author="Jeff Beem-Miller" w:date="2021-06-14T15:45:00Z">
        <w:r w:rsidDel="007479BF">
          <w:rPr>
            <w:rFonts w:ascii="Times New Roman" w:hAnsi="Times New Roman" w:cs="Times New Roman"/>
            <w:sz w:val="24"/>
            <w:szCs w:val="24"/>
          </w:rPr>
          <w:delText xml:space="preserve">gold </w:delText>
        </w:r>
      </w:del>
      <w:ins w:id="221" w:author="Jeff Beem-Miller" w:date="2021-06-14T15:45:00Z">
        <w:r w:rsidR="007479BF">
          <w:rPr>
            <w:rFonts w:ascii="Times New Roman" w:hAnsi="Times New Roman" w:cs="Times New Roman"/>
            <w:sz w:val="24"/>
            <w:szCs w:val="24"/>
          </w:rPr>
          <w:t xml:space="preserve">black </w:t>
        </w:r>
      </w:ins>
      <w:r>
        <w:rPr>
          <w:rFonts w:ascii="Times New Roman" w:hAnsi="Times New Roman" w:cs="Times New Roman"/>
          <w:sz w:val="24"/>
          <w:szCs w:val="24"/>
        </w:rPr>
        <w:t xml:space="preserve">points) shifts towards the </w:t>
      </w:r>
      <w:ins w:id="222" w:author="Jeff Beem-Miller" w:date="2021-06-14T15:44:00Z">
        <w:r w:rsidR="006B03D9">
          <w:rPr>
            <w:rFonts w:ascii="Times New Roman" w:hAnsi="Times New Roman" w:cs="Times New Roman"/>
            <w:sz w:val="24"/>
            <w:szCs w:val="24"/>
          </w:rPr>
          <w:t xml:space="preserve">dashed </w:t>
        </w:r>
      </w:ins>
      <w:ins w:id="223" w:author="Susan Trumbore" w:date="2021-06-12T16:26:00Z">
        <w:r w:rsidR="002F4C84">
          <w:rPr>
            <w:rFonts w:ascii="Times New Roman" w:hAnsi="Times New Roman" w:cs="Times New Roman"/>
            <w:sz w:val="24"/>
            <w:szCs w:val="24"/>
          </w:rPr>
          <w:t xml:space="preserve">blue line that </w:t>
        </w:r>
      </w:ins>
      <w:r>
        <w:rPr>
          <w:rFonts w:ascii="Times New Roman" w:hAnsi="Times New Roman" w:cs="Times New Roman"/>
          <w:sz w:val="24"/>
          <w:szCs w:val="24"/>
        </w:rPr>
        <w:t>sho</w:t>
      </w:r>
      <w:ins w:id="224" w:author="Susan Trumbore" w:date="2021-06-12T16:26:00Z">
        <w:r w:rsidR="002F4C84">
          <w:rPr>
            <w:rFonts w:ascii="Times New Roman" w:hAnsi="Times New Roman" w:cs="Times New Roman"/>
            <w:sz w:val="24"/>
            <w:szCs w:val="24"/>
          </w:rPr>
          <w:t>ws</w:t>
        </w:r>
      </w:ins>
      <w:r>
        <w:rPr>
          <w:rFonts w:ascii="Times New Roman" w:hAnsi="Times New Roman" w:cs="Times New Roman"/>
          <w:sz w:val="24"/>
          <w:szCs w:val="24"/>
        </w:rPr>
        <w:t xml:space="preserve"> the trajectory of slow pool ∆</w:t>
      </w:r>
      <w:r w:rsidRPr="00C75B0B">
        <w:rPr>
          <w:rFonts w:ascii="Times New Roman" w:hAnsi="Times New Roman" w:cs="Times New Roman"/>
          <w:sz w:val="24"/>
          <w:szCs w:val="24"/>
          <w:vertAlign w:val="superscript"/>
        </w:rPr>
        <w:t>14</w:t>
      </w:r>
      <w:r>
        <w:rPr>
          <w:rFonts w:ascii="Times New Roman" w:hAnsi="Times New Roman" w:cs="Times New Roman"/>
          <w:sz w:val="24"/>
          <w:szCs w:val="24"/>
        </w:rPr>
        <w:t xml:space="preserve">C over time, indicating </w:t>
      </w:r>
      <w:ins w:id="225" w:author="Susan Trumbore" w:date="2021-06-12T16:26:00Z">
        <w:del w:id="226" w:author="Jeff Beem-Miller" w:date="2021-06-13T21:07:00Z">
          <w:r w:rsidR="002F4C84" w:rsidDel="00BA0A5E">
            <w:rPr>
              <w:rFonts w:ascii="Times New Roman" w:hAnsi="Times New Roman" w:cs="Times New Roman"/>
              <w:sz w:val="24"/>
              <w:szCs w:val="24"/>
            </w:rPr>
            <w:delText>c</w:delText>
          </w:r>
        </w:del>
      </w:ins>
      <w:ins w:id="227" w:author="Susan Trumbore" w:date="2021-06-12T16:27:00Z">
        <w:del w:id="228" w:author="Jeff Beem-Miller" w:date="2021-06-13T21:07:00Z">
          <w:r w:rsidR="002F4C84" w:rsidDel="00BA0A5E">
            <w:rPr>
              <w:rFonts w:ascii="Times New Roman" w:hAnsi="Times New Roman" w:cs="Times New Roman"/>
              <w:sz w:val="24"/>
              <w:szCs w:val="24"/>
            </w:rPr>
            <w:delText>onsistent with</w:delText>
          </w:r>
        </w:del>
      </w:ins>
      <w:del w:id="229" w:author="Jeff Beem-Miller" w:date="2021-06-13T21:07:00Z">
        <w:r w:rsidDel="00BA0A5E">
          <w:rPr>
            <w:rFonts w:ascii="Times New Roman" w:hAnsi="Times New Roman" w:cs="Times New Roman"/>
            <w:sz w:val="24"/>
            <w:szCs w:val="24"/>
          </w:rPr>
          <w:delText xml:space="preserve"> </w:delText>
        </w:r>
      </w:del>
      <w:r>
        <w:rPr>
          <w:rFonts w:ascii="Times New Roman" w:hAnsi="Times New Roman" w:cs="Times New Roman"/>
          <w:sz w:val="24"/>
          <w:szCs w:val="24"/>
        </w:rPr>
        <w:t xml:space="preserve">increased contribution to respiration from this pool. </w:t>
      </w:r>
      <w:r w:rsidRPr="00CC23D6">
        <w:rPr>
          <w:rFonts w:ascii="Times New Roman" w:hAnsi="Times New Roman" w:cs="Times New Roman"/>
          <w:sz w:val="24"/>
          <w:szCs w:val="24"/>
        </w:rPr>
        <w:t>Due to the crossing of the slow and fast</w:t>
      </w:r>
      <w:ins w:id="230" w:author="Susan Trumbore" w:date="2021-06-12T16:27:00Z">
        <w:r w:rsidR="002F4C84">
          <w:rPr>
            <w:rFonts w:ascii="Times New Roman" w:hAnsi="Times New Roman" w:cs="Times New Roman"/>
            <w:sz w:val="24"/>
            <w:szCs w:val="24"/>
          </w:rPr>
          <w:t xml:space="preserve"> (magenta)</w:t>
        </w:r>
      </w:ins>
      <w:r w:rsidRPr="00CC23D6">
        <w:rPr>
          <w:rFonts w:ascii="Times New Roman" w:hAnsi="Times New Roman" w:cs="Times New Roman"/>
          <w:sz w:val="24"/>
          <w:szCs w:val="24"/>
        </w:rPr>
        <w:t xml:space="preserve"> pool curves in </w:t>
      </w:r>
      <w:r>
        <w:rPr>
          <w:rFonts w:ascii="Times New Roman" w:hAnsi="Times New Roman" w:cs="Times New Roman"/>
          <w:sz w:val="24"/>
          <w:szCs w:val="24"/>
        </w:rPr>
        <w:t>2015</w:t>
      </w:r>
      <w:r w:rsidRPr="00CC23D6">
        <w:rPr>
          <w:rFonts w:ascii="Times New Roman" w:hAnsi="Times New Roman" w:cs="Times New Roman"/>
          <w:sz w:val="24"/>
          <w:szCs w:val="24"/>
        </w:rPr>
        <w:t>, an increased contribution of the slow pool to respiration following treatment leads to relative depletion of ∆</w:t>
      </w:r>
      <w:r w:rsidRPr="001A039B">
        <w:rPr>
          <w:rFonts w:ascii="Times New Roman" w:hAnsi="Times New Roman" w:cs="Times New Roman"/>
          <w:sz w:val="24"/>
          <w:szCs w:val="24"/>
          <w:vertAlign w:val="superscript"/>
        </w:rPr>
        <w:t>14</w:t>
      </w:r>
      <w:r w:rsidRPr="00CC23D6">
        <w:rPr>
          <w:rFonts w:ascii="Times New Roman" w:hAnsi="Times New Roman" w:cs="Times New Roman"/>
          <w:sz w:val="24"/>
          <w:szCs w:val="24"/>
        </w:rPr>
        <w:t>C-CO</w:t>
      </w:r>
      <w:r w:rsidRPr="001A039B">
        <w:rPr>
          <w:rFonts w:ascii="Times New Roman" w:hAnsi="Times New Roman" w:cs="Times New Roman"/>
          <w:sz w:val="24"/>
          <w:szCs w:val="24"/>
          <w:vertAlign w:val="subscript"/>
        </w:rPr>
        <w:t>2</w:t>
      </w:r>
      <w:r w:rsidRPr="00CC23D6">
        <w:rPr>
          <w:rFonts w:ascii="Times New Roman" w:hAnsi="Times New Roman" w:cs="Times New Roman"/>
          <w:sz w:val="24"/>
          <w:szCs w:val="24"/>
        </w:rPr>
        <w:t xml:space="preserve"> in </w:t>
      </w:r>
      <w:r>
        <w:rPr>
          <w:rFonts w:ascii="Times New Roman" w:hAnsi="Times New Roman" w:cs="Times New Roman"/>
          <w:sz w:val="24"/>
          <w:szCs w:val="24"/>
        </w:rPr>
        <w:t>2011</w:t>
      </w:r>
      <w:r w:rsidRPr="00CC23D6">
        <w:rPr>
          <w:rFonts w:ascii="Times New Roman" w:hAnsi="Times New Roman" w:cs="Times New Roman"/>
          <w:sz w:val="24"/>
          <w:szCs w:val="24"/>
        </w:rPr>
        <w:t>, but relative enrichment of ∆</w:t>
      </w:r>
      <w:r w:rsidRPr="001A039B">
        <w:rPr>
          <w:rFonts w:ascii="Times New Roman" w:hAnsi="Times New Roman" w:cs="Times New Roman"/>
          <w:sz w:val="24"/>
          <w:szCs w:val="24"/>
          <w:vertAlign w:val="superscript"/>
        </w:rPr>
        <w:t>14</w:t>
      </w:r>
      <w:r w:rsidRPr="00CC23D6">
        <w:rPr>
          <w:rFonts w:ascii="Times New Roman" w:hAnsi="Times New Roman" w:cs="Times New Roman"/>
          <w:sz w:val="24"/>
          <w:szCs w:val="24"/>
        </w:rPr>
        <w:t>C-CO</w:t>
      </w:r>
      <w:r w:rsidRPr="001A039B">
        <w:rPr>
          <w:rFonts w:ascii="Times New Roman" w:hAnsi="Times New Roman" w:cs="Times New Roman"/>
          <w:sz w:val="24"/>
          <w:szCs w:val="24"/>
          <w:vertAlign w:val="subscript"/>
        </w:rPr>
        <w:t>2</w:t>
      </w:r>
      <w:r>
        <w:rPr>
          <w:rFonts w:ascii="Times New Roman" w:hAnsi="Times New Roman" w:cs="Times New Roman"/>
          <w:sz w:val="24"/>
          <w:szCs w:val="24"/>
        </w:rPr>
        <w:t xml:space="preserve"> in 2019.</w:t>
      </w:r>
      <w:ins w:id="231" w:author="Susan Trumbore" w:date="2021-06-12T16:27:00Z">
        <w:r w:rsidR="002F4C84">
          <w:rPr>
            <w:rFonts w:ascii="Times New Roman" w:hAnsi="Times New Roman" w:cs="Times New Roman"/>
            <w:sz w:val="24"/>
            <w:szCs w:val="24"/>
          </w:rPr>
          <w:t xml:space="preserve">  Thus, depending on the sampling year, the bias </w:t>
        </w:r>
      </w:ins>
      <w:ins w:id="232" w:author="Susan Trumbore" w:date="2021-06-12T16:28:00Z">
        <w:r w:rsidR="002F4C84">
          <w:rPr>
            <w:rFonts w:ascii="Times New Roman" w:hAnsi="Times New Roman" w:cs="Times New Roman"/>
            <w:sz w:val="24"/>
            <w:szCs w:val="24"/>
          </w:rPr>
          <w:t xml:space="preserve">in </w:t>
        </w:r>
        <w:r w:rsidR="002F4C84" w:rsidRPr="00CC23D6">
          <w:rPr>
            <w:rFonts w:ascii="Times New Roman" w:hAnsi="Times New Roman" w:cs="Times New Roman"/>
            <w:sz w:val="24"/>
            <w:szCs w:val="24"/>
          </w:rPr>
          <w:t>∆</w:t>
        </w:r>
        <w:r w:rsidR="002F4C84" w:rsidRPr="001A039B">
          <w:rPr>
            <w:rFonts w:ascii="Times New Roman" w:hAnsi="Times New Roman" w:cs="Times New Roman"/>
            <w:sz w:val="24"/>
            <w:szCs w:val="24"/>
            <w:vertAlign w:val="superscript"/>
          </w:rPr>
          <w:t>14</w:t>
        </w:r>
        <w:r w:rsidR="002F4C84" w:rsidRPr="00CC23D6">
          <w:rPr>
            <w:rFonts w:ascii="Times New Roman" w:hAnsi="Times New Roman" w:cs="Times New Roman"/>
            <w:sz w:val="24"/>
            <w:szCs w:val="24"/>
          </w:rPr>
          <w:t>C-CO</w:t>
        </w:r>
        <w:r w:rsidR="002F4C84" w:rsidRPr="001A039B">
          <w:rPr>
            <w:rFonts w:ascii="Times New Roman" w:hAnsi="Times New Roman" w:cs="Times New Roman"/>
            <w:sz w:val="24"/>
            <w:szCs w:val="24"/>
            <w:vertAlign w:val="subscript"/>
          </w:rPr>
          <w:t>2</w:t>
        </w:r>
        <w:r w:rsidR="002F4C84">
          <w:rPr>
            <w:rFonts w:ascii="Times New Roman" w:hAnsi="Times New Roman" w:cs="Times New Roman"/>
            <w:sz w:val="24"/>
            <w:szCs w:val="24"/>
          </w:rPr>
          <w:t xml:space="preserve"> introduced by air drying and rewetting could be either higher or lower </w:t>
        </w:r>
        <w:del w:id="233" w:author="Jeff Beem-Miller" w:date="2021-06-14T15:44:00Z">
          <w:r w:rsidR="002F4C84" w:rsidDel="00875116">
            <w:rPr>
              <w:rFonts w:ascii="Times New Roman" w:hAnsi="Times New Roman" w:cs="Times New Roman"/>
              <w:sz w:val="24"/>
              <w:szCs w:val="24"/>
            </w:rPr>
            <w:delText xml:space="preserve">than </w:delText>
          </w:r>
        </w:del>
      </w:ins>
      <w:ins w:id="234" w:author="Jeff Beem-Miller" w:date="2021-06-14T15:44:00Z">
        <w:r w:rsidR="00875116">
          <w:rPr>
            <w:rFonts w:ascii="Times New Roman" w:hAnsi="Times New Roman" w:cs="Times New Roman"/>
            <w:sz w:val="24"/>
            <w:szCs w:val="24"/>
          </w:rPr>
          <w:t>relative to a</w:t>
        </w:r>
      </w:ins>
      <w:ins w:id="235" w:author="Jeff Beem-Miller" w:date="2021-06-13T21:02:00Z">
        <w:r w:rsidR="00BA0A5E">
          <w:rPr>
            <w:rFonts w:ascii="Times New Roman" w:hAnsi="Times New Roman" w:cs="Times New Roman"/>
            <w:sz w:val="24"/>
            <w:szCs w:val="24"/>
          </w:rPr>
          <w:t xml:space="preserve"> </w:t>
        </w:r>
      </w:ins>
      <w:ins w:id="236" w:author="Susan Trumbore" w:date="2021-06-12T16:29:00Z">
        <w:r w:rsidR="000F7D54">
          <w:rPr>
            <w:rFonts w:ascii="Times New Roman" w:hAnsi="Times New Roman" w:cs="Times New Roman"/>
            <w:sz w:val="24"/>
            <w:szCs w:val="24"/>
          </w:rPr>
          <w:t>sample incubated</w:t>
        </w:r>
      </w:ins>
      <w:ins w:id="237" w:author="Jeff Beem-Miller" w:date="2021-06-13T21:02:00Z">
        <w:r w:rsidR="00BA0A5E">
          <w:rPr>
            <w:rFonts w:ascii="Times New Roman" w:hAnsi="Times New Roman" w:cs="Times New Roman"/>
            <w:sz w:val="24"/>
            <w:szCs w:val="24"/>
          </w:rPr>
          <w:t xml:space="preserve"> without air-drying</w:t>
        </w:r>
      </w:ins>
      <w:ins w:id="238" w:author="Susan Trumbore" w:date="2021-06-12T16:29:00Z">
        <w:r w:rsidR="000F7D54">
          <w:rPr>
            <w:rFonts w:ascii="Times New Roman" w:hAnsi="Times New Roman" w:cs="Times New Roman"/>
            <w:sz w:val="24"/>
            <w:szCs w:val="24"/>
          </w:rPr>
          <w:t xml:space="preserve">. </w:t>
        </w:r>
      </w:ins>
    </w:p>
    <w:p w14:paraId="78F07B67" w14:textId="61B3C73C" w:rsidR="007F1B48" w:rsidRDefault="00436C0E" w:rsidP="007F1B48">
      <w:pPr>
        <w:pStyle w:val="Normal1"/>
        <w:spacing w:after="120" w:line="240" w:lineRule="auto"/>
        <w:ind w:right="360"/>
        <w:rPr>
          <w:rFonts w:ascii="Times New Roman" w:hAnsi="Times New Roman" w:cs="Times New Roman"/>
          <w:b/>
          <w:sz w:val="24"/>
          <w:szCs w:val="24"/>
        </w:rPr>
      </w:pPr>
      <w:ins w:id="239" w:author="Jeff Beem-Miller" w:date="2021-06-14T15:20:00Z">
        <w:r>
          <w:rPr>
            <w:rFonts w:ascii="Times New Roman" w:hAnsi="Times New Roman" w:cs="Times New Roman"/>
            <w:b/>
            <w:noProof/>
            <w:sz w:val="24"/>
            <w:szCs w:val="24"/>
            <w:lang w:val="en-US"/>
            <w:rPrChange w:id="240" w:author="Unknown">
              <w:rPr>
                <w:noProof/>
                <w:lang w:val="en-US"/>
              </w:rPr>
            </w:rPrChange>
          </w:rPr>
          <w:drawing>
            <wp:inline distT="0" distB="0" distL="0" distR="0" wp14:anchorId="48EF440E" wp14:editId="4B729117">
              <wp:extent cx="5943600" cy="35902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combined.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3590290"/>
                      </a:xfrm>
                      <a:prstGeom prst="rect">
                        <a:avLst/>
                      </a:prstGeom>
                    </pic:spPr>
                  </pic:pic>
                </a:graphicData>
              </a:graphic>
            </wp:inline>
          </w:drawing>
        </w:r>
      </w:ins>
    </w:p>
    <w:p w14:paraId="3CDA8460" w14:textId="721A5596" w:rsidR="00C75B0B" w:rsidRPr="007F1B48" w:rsidRDefault="007F1B48" w:rsidP="00C93001">
      <w:pPr>
        <w:pStyle w:val="Normal1"/>
        <w:spacing w:after="120" w:line="360" w:lineRule="auto"/>
        <w:ind w:left="360" w:right="360"/>
        <w:rPr>
          <w:rFonts w:ascii="Times New Roman" w:hAnsi="Times New Roman" w:cs="Times New Roman"/>
          <w:szCs w:val="24"/>
          <w:lang w:val="en-US"/>
        </w:rPr>
      </w:pPr>
      <w:commentRangeStart w:id="241"/>
      <w:r w:rsidRPr="00DD2D02">
        <w:rPr>
          <w:rFonts w:ascii="Times New Roman" w:hAnsi="Times New Roman" w:cs="Times New Roman"/>
          <w:b/>
          <w:sz w:val="24"/>
          <w:szCs w:val="24"/>
        </w:rPr>
        <w:t>Figure 6</w:t>
      </w:r>
      <w:r w:rsidRPr="00DD2D02">
        <w:rPr>
          <w:rFonts w:ascii="Times New Roman" w:hAnsi="Times New Roman" w:cs="Times New Roman"/>
          <w:sz w:val="24"/>
          <w:szCs w:val="24"/>
        </w:rPr>
        <w:t xml:space="preserve">. </w:t>
      </w:r>
      <w:commentRangeEnd w:id="241"/>
      <w:r w:rsidR="00071A50">
        <w:rPr>
          <w:rStyle w:val="CommentReference"/>
        </w:rPr>
        <w:commentReference w:id="241"/>
      </w:r>
      <w:r w:rsidRPr="00DD2D02">
        <w:rPr>
          <w:rFonts w:ascii="Times New Roman" w:hAnsi="Times New Roman" w:cs="Times New Roman"/>
          <w:b/>
          <w:sz w:val="24"/>
          <w:szCs w:val="24"/>
        </w:rPr>
        <w:t>a)</w:t>
      </w:r>
      <w:r w:rsidRPr="00DD2D02">
        <w:rPr>
          <w:rFonts w:ascii="Times New Roman" w:hAnsi="Times New Roman" w:cs="Times New Roman"/>
          <w:sz w:val="24"/>
          <w:szCs w:val="24"/>
          <w:vertAlign w:val="superscript"/>
        </w:rPr>
        <w:t xml:space="preserve"> </w:t>
      </w:r>
      <w:ins w:id="242" w:author="Jeff Beem-Miller" w:date="2021-06-14T15:22:00Z">
        <w:r w:rsidR="006D6EC2">
          <w:rPr>
            <w:rFonts w:ascii="Times New Roman" w:hAnsi="Times New Roman" w:cs="Times New Roman"/>
            <w:sz w:val="24"/>
            <w:szCs w:val="24"/>
          </w:rPr>
          <w:t xml:space="preserve">Modeled </w:t>
        </w:r>
      </w:ins>
      <w:ins w:id="243" w:author="Jeff Beem-Miller" w:date="2021-06-14T15:21:00Z">
        <w:r w:rsidR="006D6EC2">
          <w:rPr>
            <w:rFonts w:ascii="Times New Roman" w:hAnsi="Times New Roman" w:cs="Times New Roman"/>
            <w:szCs w:val="24"/>
            <w:lang w:val="en-US"/>
          </w:rPr>
          <w:t>∆</w:t>
        </w:r>
        <w:r w:rsidR="006D6EC2" w:rsidRPr="00BA0A5E">
          <w:rPr>
            <w:rFonts w:ascii="Times New Roman" w:hAnsi="Times New Roman" w:cs="Times New Roman"/>
            <w:szCs w:val="24"/>
            <w:vertAlign w:val="superscript"/>
            <w:lang w:val="en-US"/>
          </w:rPr>
          <w:t>14</w:t>
        </w:r>
        <w:r w:rsidR="006D6EC2">
          <w:rPr>
            <w:rFonts w:ascii="Times New Roman" w:hAnsi="Times New Roman" w:cs="Times New Roman"/>
            <w:szCs w:val="24"/>
            <w:lang w:val="en-US"/>
          </w:rPr>
          <w:t>C of soil pools and heterotrophically respired CO</w:t>
        </w:r>
        <w:r w:rsidR="006D6EC2" w:rsidRPr="00BA0A5E">
          <w:rPr>
            <w:rFonts w:ascii="Times New Roman" w:hAnsi="Times New Roman" w:cs="Times New Roman"/>
            <w:szCs w:val="24"/>
            <w:vertAlign w:val="subscript"/>
            <w:lang w:val="en-US"/>
          </w:rPr>
          <w:t>2</w:t>
        </w:r>
        <w:r w:rsidR="006D6EC2">
          <w:rPr>
            <w:rFonts w:ascii="Times New Roman" w:hAnsi="Times New Roman" w:cs="Times New Roman"/>
            <w:szCs w:val="24"/>
            <w:lang w:val="en-US"/>
          </w:rPr>
          <w:t xml:space="preserve"> </w:t>
        </w:r>
      </w:ins>
      <w:ins w:id="244" w:author="Jeff Beem-Miller" w:date="2021-06-14T15:22:00Z">
        <w:r w:rsidR="006D6EC2">
          <w:rPr>
            <w:rFonts w:ascii="Times New Roman" w:hAnsi="Times New Roman" w:cs="Times New Roman"/>
            <w:szCs w:val="24"/>
            <w:lang w:val="en-US"/>
          </w:rPr>
          <w:t>for Hainich-Dün forest sites alongside</w:t>
        </w:r>
      </w:ins>
      <w:ins w:id="245" w:author="Jeff Beem-Miller" w:date="2021-06-14T15:21:00Z">
        <w:r w:rsidR="006D6EC2">
          <w:rPr>
            <w:rFonts w:ascii="Times New Roman" w:hAnsi="Times New Roman" w:cs="Times New Roman"/>
            <w:szCs w:val="24"/>
            <w:lang w:val="en-US"/>
          </w:rPr>
          <w:t xml:space="preserve"> atmospheric ∆</w:t>
        </w:r>
        <w:r w:rsidR="006D6EC2" w:rsidRPr="00D57D6E">
          <w:rPr>
            <w:rFonts w:ascii="Times New Roman" w:hAnsi="Times New Roman" w:cs="Times New Roman"/>
            <w:szCs w:val="24"/>
            <w:vertAlign w:val="superscript"/>
            <w:lang w:val="en-US"/>
          </w:rPr>
          <w:t>14</w:t>
        </w:r>
        <w:r w:rsidR="006D6EC2">
          <w:rPr>
            <w:rFonts w:ascii="Times New Roman" w:hAnsi="Times New Roman" w:cs="Times New Roman"/>
            <w:szCs w:val="24"/>
            <w:lang w:val="en-US"/>
          </w:rPr>
          <w:t>C for the bomb-C period (1950 to 2020)</w:t>
        </w:r>
      </w:ins>
      <w:ins w:id="246" w:author="Jeff Beem-Miller" w:date="2021-06-14T15:23:00Z">
        <w:r w:rsidR="006D6EC2">
          <w:rPr>
            <w:rFonts w:ascii="Times New Roman" w:hAnsi="Times New Roman" w:cs="Times New Roman"/>
            <w:szCs w:val="24"/>
            <w:lang w:val="en-US"/>
          </w:rPr>
          <w:t xml:space="preserve"> and ∆</w:t>
        </w:r>
        <w:r w:rsidR="006D6EC2" w:rsidRPr="00D57D6E">
          <w:rPr>
            <w:rFonts w:ascii="Times New Roman" w:hAnsi="Times New Roman" w:cs="Times New Roman"/>
            <w:szCs w:val="24"/>
            <w:vertAlign w:val="superscript"/>
            <w:lang w:val="en-US"/>
          </w:rPr>
          <w:t>14</w:t>
        </w:r>
        <w:r w:rsidR="006D6EC2">
          <w:rPr>
            <w:rFonts w:ascii="Times New Roman" w:hAnsi="Times New Roman" w:cs="Times New Roman"/>
            <w:szCs w:val="24"/>
            <w:lang w:val="en-US"/>
          </w:rPr>
          <w:t>C-CO</w:t>
        </w:r>
        <w:r w:rsidR="006D6EC2" w:rsidRPr="00D57D6E">
          <w:rPr>
            <w:rFonts w:ascii="Times New Roman" w:hAnsi="Times New Roman" w:cs="Times New Roman"/>
            <w:szCs w:val="24"/>
            <w:vertAlign w:val="subscript"/>
            <w:lang w:val="en-US"/>
          </w:rPr>
          <w:t>2</w:t>
        </w:r>
        <w:r w:rsidR="006D6EC2">
          <w:rPr>
            <w:rFonts w:ascii="Times New Roman" w:hAnsi="Times New Roman" w:cs="Times New Roman"/>
            <w:szCs w:val="24"/>
            <w:lang w:val="en-US"/>
          </w:rPr>
          <w:t xml:space="preserve"> observed in this study</w:t>
        </w:r>
      </w:ins>
      <w:r w:rsidR="00C93001">
        <w:rPr>
          <w:rFonts w:ascii="Times New Roman" w:hAnsi="Times New Roman" w:cs="Times New Roman"/>
          <w:szCs w:val="24"/>
          <w:lang w:val="en-US"/>
        </w:rPr>
        <w:t xml:space="preserve"> </w:t>
      </w:r>
      <w:r w:rsidRPr="00DD2D02">
        <w:rPr>
          <w:rFonts w:ascii="Times New Roman" w:hAnsi="Times New Roman" w:cs="Times New Roman"/>
          <w:b/>
          <w:sz w:val="24"/>
          <w:szCs w:val="24"/>
          <w:lang w:val="en-US"/>
        </w:rPr>
        <w:t>b)</w:t>
      </w:r>
      <w:r w:rsidRPr="00DD2D02">
        <w:rPr>
          <w:rFonts w:ascii="Times New Roman" w:hAnsi="Times New Roman" w:cs="Times New Roman"/>
          <w:sz w:val="24"/>
          <w:szCs w:val="24"/>
          <w:lang w:val="en-US"/>
        </w:rPr>
        <w:t xml:space="preserve"> </w:t>
      </w:r>
      <w:r w:rsidRPr="00DD2D02">
        <w:rPr>
          <w:rFonts w:ascii="Times New Roman" w:hAnsi="Times New Roman" w:cs="Times New Roman"/>
          <w:i/>
          <w:szCs w:val="24"/>
          <w:lang w:val="en-US"/>
        </w:rPr>
        <w:t>(inset)</w:t>
      </w:r>
      <w:r w:rsidRPr="00DD2D02">
        <w:rPr>
          <w:rFonts w:ascii="Times New Roman" w:hAnsi="Times New Roman" w:cs="Times New Roman"/>
          <w:szCs w:val="24"/>
          <w:lang w:val="en-US"/>
        </w:rPr>
        <w:t xml:space="preserve"> </w:t>
      </w:r>
      <w:ins w:id="247" w:author="Jeff Beem-Miller" w:date="2021-06-14T15:30:00Z">
        <w:r w:rsidR="003E2CB0">
          <w:rPr>
            <w:rFonts w:ascii="Times New Roman" w:hAnsi="Times New Roman" w:cs="Times New Roman"/>
            <w:szCs w:val="24"/>
            <w:lang w:val="en-US"/>
          </w:rPr>
          <w:t xml:space="preserve">Zoom to study period. </w:t>
        </w:r>
      </w:ins>
      <w:ins w:id="248" w:author="Jeff Beem-Miller" w:date="2021-06-14T15:24:00Z">
        <w:r w:rsidR="006D6EC2">
          <w:rPr>
            <w:rFonts w:ascii="Times New Roman" w:hAnsi="Times New Roman" w:cs="Times New Roman"/>
            <w:szCs w:val="24"/>
            <w:lang w:val="en-US"/>
          </w:rPr>
          <w:t xml:space="preserve">Blue arrows show </w:t>
        </w:r>
      </w:ins>
      <w:ins w:id="249" w:author="Jeff Beem-Miller" w:date="2021-06-14T15:38:00Z">
        <w:r w:rsidR="006222A4">
          <w:rPr>
            <w:rFonts w:ascii="Times New Roman" w:hAnsi="Times New Roman" w:cs="Times New Roman"/>
            <w:szCs w:val="24"/>
            <w:lang w:val="en-US"/>
          </w:rPr>
          <w:t>the shift in</w:t>
        </w:r>
      </w:ins>
      <w:ins w:id="250" w:author="Jeff Beem-Miller" w:date="2021-06-14T15:36:00Z">
        <w:r w:rsidR="003E2CB0">
          <w:rPr>
            <w:rFonts w:ascii="Times New Roman" w:hAnsi="Times New Roman" w:cs="Times New Roman"/>
            <w:szCs w:val="24"/>
            <w:lang w:val="en-US"/>
          </w:rPr>
          <w:t xml:space="preserve"> </w:t>
        </w:r>
      </w:ins>
      <w:ins w:id="251" w:author="Jeff Beem-Miller" w:date="2021-06-14T15:24:00Z">
        <w:r w:rsidR="006D6EC2">
          <w:rPr>
            <w:rFonts w:ascii="Times New Roman" w:hAnsi="Times New Roman" w:cs="Times New Roman"/>
            <w:szCs w:val="24"/>
            <w:lang w:val="en-US"/>
          </w:rPr>
          <w:t>∆</w:t>
        </w:r>
        <w:r w:rsidR="006D6EC2" w:rsidRPr="00D57D6E">
          <w:rPr>
            <w:rFonts w:ascii="Times New Roman" w:hAnsi="Times New Roman" w:cs="Times New Roman"/>
            <w:szCs w:val="24"/>
            <w:vertAlign w:val="superscript"/>
            <w:lang w:val="en-US"/>
          </w:rPr>
          <w:t>14</w:t>
        </w:r>
        <w:r w:rsidR="006D6EC2">
          <w:rPr>
            <w:rFonts w:ascii="Times New Roman" w:hAnsi="Times New Roman" w:cs="Times New Roman"/>
            <w:szCs w:val="24"/>
            <w:lang w:val="en-US"/>
          </w:rPr>
          <w:t>C-CO</w:t>
        </w:r>
        <w:r w:rsidR="006D6EC2" w:rsidRPr="00D57D6E">
          <w:rPr>
            <w:rFonts w:ascii="Times New Roman" w:hAnsi="Times New Roman" w:cs="Times New Roman"/>
            <w:szCs w:val="24"/>
            <w:vertAlign w:val="subscript"/>
            <w:lang w:val="en-US"/>
          </w:rPr>
          <w:t>2</w:t>
        </w:r>
        <w:r w:rsidR="006222A4">
          <w:rPr>
            <w:rFonts w:ascii="Times New Roman" w:hAnsi="Times New Roman" w:cs="Times New Roman"/>
            <w:szCs w:val="24"/>
            <w:lang w:val="en-US"/>
          </w:rPr>
          <w:t xml:space="preserve"> </w:t>
        </w:r>
      </w:ins>
      <w:ins w:id="252" w:author="Jeff Beem-Miller" w:date="2021-06-14T15:31:00Z">
        <w:r w:rsidR="003E2CB0">
          <w:rPr>
            <w:rFonts w:ascii="Times New Roman" w:hAnsi="Times New Roman" w:cs="Times New Roman"/>
            <w:szCs w:val="24"/>
            <w:lang w:val="en-US"/>
          </w:rPr>
          <w:t>following air-drying and rewetting</w:t>
        </w:r>
        <w:r w:rsidR="006222A4">
          <w:rPr>
            <w:rFonts w:ascii="Times New Roman" w:hAnsi="Times New Roman" w:cs="Times New Roman"/>
            <w:szCs w:val="24"/>
            <w:lang w:val="en-US"/>
          </w:rPr>
          <w:t xml:space="preserve">. </w:t>
        </w:r>
      </w:ins>
      <w:ins w:id="253" w:author="Jeff Beem-Miller" w:date="2021-06-14T15:39:00Z">
        <w:r w:rsidR="00E51E17">
          <w:rPr>
            <w:rFonts w:ascii="Times New Roman" w:hAnsi="Times New Roman" w:cs="Times New Roman"/>
            <w:szCs w:val="24"/>
            <w:lang w:val="en-US"/>
          </w:rPr>
          <w:t>∆</w:t>
        </w:r>
        <w:r w:rsidR="00E51E17" w:rsidRPr="00C01F5E">
          <w:rPr>
            <w:rFonts w:ascii="Times New Roman" w:hAnsi="Times New Roman" w:cs="Times New Roman"/>
            <w:szCs w:val="24"/>
            <w:vertAlign w:val="superscript"/>
            <w:lang w:val="en-US"/>
          </w:rPr>
          <w:t>14</w:t>
        </w:r>
        <w:r w:rsidR="00E51E17">
          <w:rPr>
            <w:rFonts w:ascii="Times New Roman" w:hAnsi="Times New Roman" w:cs="Times New Roman"/>
            <w:szCs w:val="24"/>
            <w:lang w:val="en-US"/>
          </w:rPr>
          <w:t>C-CO</w:t>
        </w:r>
        <w:r w:rsidR="00E51E17" w:rsidRPr="00C01F5E">
          <w:rPr>
            <w:rFonts w:ascii="Times New Roman" w:hAnsi="Times New Roman" w:cs="Times New Roman"/>
            <w:szCs w:val="24"/>
            <w:vertAlign w:val="subscript"/>
            <w:lang w:val="en-US"/>
          </w:rPr>
          <w:t>2</w:t>
        </w:r>
        <w:r w:rsidR="00E51E17">
          <w:rPr>
            <w:rFonts w:ascii="Times New Roman" w:hAnsi="Times New Roman" w:cs="Times New Roman"/>
            <w:szCs w:val="24"/>
            <w:lang w:val="en-US"/>
          </w:rPr>
          <w:t xml:space="preserve"> </w:t>
        </w:r>
      </w:ins>
      <w:ins w:id="254" w:author="Jeff Beem-Miller" w:date="2021-06-14T15:38:00Z">
        <w:r w:rsidR="006222A4">
          <w:rPr>
            <w:rFonts w:ascii="Times New Roman" w:hAnsi="Times New Roman" w:cs="Times New Roman"/>
            <w:szCs w:val="24"/>
            <w:lang w:val="en-US"/>
          </w:rPr>
          <w:t>shift</w:t>
        </w:r>
      </w:ins>
      <w:ins w:id="255" w:author="Jeff Beem-Miller" w:date="2021-06-14T15:39:00Z">
        <w:r w:rsidR="00E51E17">
          <w:rPr>
            <w:rFonts w:ascii="Times New Roman" w:hAnsi="Times New Roman" w:cs="Times New Roman"/>
            <w:szCs w:val="24"/>
            <w:lang w:val="en-US"/>
          </w:rPr>
          <w:t>s</w:t>
        </w:r>
      </w:ins>
      <w:ins w:id="256" w:author="Jeff Beem-Miller" w:date="2021-06-14T15:38:00Z">
        <w:r w:rsidR="00E51E17">
          <w:rPr>
            <w:rFonts w:ascii="Times New Roman" w:hAnsi="Times New Roman" w:cs="Times New Roman"/>
            <w:szCs w:val="24"/>
            <w:lang w:val="en-US"/>
          </w:rPr>
          <w:t xml:space="preserve"> </w:t>
        </w:r>
        <w:r w:rsidR="006222A4">
          <w:rPr>
            <w:rFonts w:ascii="Times New Roman" w:hAnsi="Times New Roman" w:cs="Times New Roman"/>
            <w:szCs w:val="24"/>
            <w:lang w:val="en-US"/>
          </w:rPr>
          <w:t>towards the slow pool</w:t>
        </w:r>
      </w:ins>
      <w:ins w:id="257" w:author="Jeff Beem-Miller" w:date="2021-06-14T15:39:00Z">
        <w:r w:rsidR="00E51E17">
          <w:rPr>
            <w:rFonts w:ascii="Times New Roman" w:hAnsi="Times New Roman" w:cs="Times New Roman"/>
            <w:szCs w:val="24"/>
            <w:lang w:val="en-US"/>
          </w:rPr>
          <w:t xml:space="preserve"> in both 2011 and 2019, but</w:t>
        </w:r>
      </w:ins>
      <w:ins w:id="258" w:author="Jeff Beem-Miller" w:date="2021-06-14T15:37:00Z">
        <w:r w:rsidR="003E2CB0">
          <w:rPr>
            <w:rFonts w:ascii="Times New Roman" w:hAnsi="Times New Roman" w:cs="Times New Roman"/>
            <w:szCs w:val="24"/>
            <w:lang w:val="en-US"/>
          </w:rPr>
          <w:t xml:space="preserve"> </w:t>
        </w:r>
      </w:ins>
      <w:ins w:id="259" w:author="Jeff Beem-Miller" w:date="2021-06-14T15:40:00Z">
        <w:r w:rsidR="00E51E17">
          <w:rPr>
            <w:rFonts w:ascii="Times New Roman" w:hAnsi="Times New Roman" w:cs="Times New Roman"/>
            <w:szCs w:val="24"/>
            <w:lang w:val="en-US"/>
          </w:rPr>
          <w:t xml:space="preserve">the </w:t>
        </w:r>
      </w:ins>
      <w:ins w:id="260" w:author="Jeff Beem-Miller" w:date="2021-06-14T15:31:00Z">
        <w:r w:rsidR="003E2CB0">
          <w:rPr>
            <w:rFonts w:ascii="Times New Roman" w:hAnsi="Times New Roman" w:cs="Times New Roman"/>
            <w:szCs w:val="24"/>
            <w:lang w:val="en-US"/>
          </w:rPr>
          <w:t xml:space="preserve">direction </w:t>
        </w:r>
      </w:ins>
      <w:ins w:id="261" w:author="Jeff Beem-Miller" w:date="2021-06-14T15:36:00Z">
        <w:r w:rsidR="003E2CB0">
          <w:rPr>
            <w:rFonts w:ascii="Times New Roman" w:hAnsi="Times New Roman" w:cs="Times New Roman"/>
            <w:szCs w:val="24"/>
            <w:lang w:val="en-US"/>
          </w:rPr>
          <w:t>of the shift</w:t>
        </w:r>
      </w:ins>
      <w:ins w:id="262" w:author="Jeff Beem-Miller" w:date="2021-06-14T15:37:00Z">
        <w:r w:rsidR="003E2CB0">
          <w:rPr>
            <w:rFonts w:ascii="Times New Roman" w:hAnsi="Times New Roman" w:cs="Times New Roman"/>
            <w:szCs w:val="24"/>
            <w:lang w:val="en-US"/>
          </w:rPr>
          <w:t xml:space="preserve"> </w:t>
        </w:r>
      </w:ins>
      <w:ins w:id="263" w:author="Jeff Beem-Miller" w:date="2021-06-14T15:40:00Z">
        <w:r w:rsidR="00E51E17">
          <w:rPr>
            <w:rFonts w:ascii="Times New Roman" w:hAnsi="Times New Roman" w:cs="Times New Roman"/>
            <w:szCs w:val="24"/>
            <w:lang w:val="en-US"/>
          </w:rPr>
          <w:t xml:space="preserve">is </w:t>
        </w:r>
      </w:ins>
      <w:ins w:id="264" w:author="Jeff Beem-Miller" w:date="2021-06-14T15:37:00Z">
        <w:r w:rsidR="00E51E17">
          <w:rPr>
            <w:rFonts w:ascii="Times New Roman" w:hAnsi="Times New Roman" w:cs="Times New Roman"/>
            <w:szCs w:val="24"/>
            <w:lang w:val="en-US"/>
          </w:rPr>
          <w:t>dependent</w:t>
        </w:r>
      </w:ins>
      <w:ins w:id="265" w:author="Jeff Beem-Miller" w:date="2021-06-14T15:27:00Z">
        <w:r w:rsidR="006D6EC2">
          <w:rPr>
            <w:rFonts w:ascii="Times New Roman" w:hAnsi="Times New Roman" w:cs="Times New Roman"/>
            <w:szCs w:val="24"/>
            <w:lang w:val="en-US"/>
          </w:rPr>
          <w:t xml:space="preserve"> on sampling year</w:t>
        </w:r>
      </w:ins>
      <w:del w:id="266" w:author="Jeff Beem-Miller" w:date="2021-06-14T15:23:00Z">
        <w:r w:rsidR="006D6EC2" w:rsidRPr="00DD2D02" w:rsidDel="006D6EC2">
          <w:rPr>
            <w:rFonts w:ascii="Times New Roman" w:hAnsi="Times New Roman" w:cs="Times New Roman"/>
            <w:szCs w:val="24"/>
          </w:rPr>
          <w:delText>Modeled trajectories of</w:delText>
        </w:r>
        <w:r w:rsidR="006D6EC2" w:rsidDel="006D6EC2">
          <w:rPr>
            <w:rFonts w:ascii="Times New Roman" w:hAnsi="Times New Roman" w:cs="Times New Roman"/>
            <w:szCs w:val="24"/>
          </w:rPr>
          <w:delText xml:space="preserve"> soil</w:delText>
        </w:r>
        <w:r w:rsidR="006D6EC2" w:rsidRPr="00DD2D02" w:rsidDel="006D6EC2">
          <w:rPr>
            <w:rFonts w:ascii="Times New Roman" w:hAnsi="Times New Roman" w:cs="Times New Roman"/>
            <w:szCs w:val="24"/>
          </w:rPr>
          <w:delText xml:space="preserve"> ∆</w:delText>
        </w:r>
        <w:r w:rsidR="006D6EC2" w:rsidRPr="00DD2D02" w:rsidDel="006D6EC2">
          <w:rPr>
            <w:rFonts w:ascii="Times New Roman" w:hAnsi="Times New Roman" w:cs="Times New Roman"/>
            <w:szCs w:val="24"/>
            <w:vertAlign w:val="superscript"/>
          </w:rPr>
          <w:delText>14</w:delText>
        </w:r>
        <w:r w:rsidR="006D6EC2" w:rsidRPr="00DD2D02" w:rsidDel="006D6EC2">
          <w:rPr>
            <w:rFonts w:ascii="Times New Roman" w:hAnsi="Times New Roman" w:cs="Times New Roman"/>
            <w:szCs w:val="24"/>
          </w:rPr>
          <w:delText xml:space="preserve">C over time </w:delText>
        </w:r>
        <w:r w:rsidR="006D6EC2" w:rsidDel="006D6EC2">
          <w:rPr>
            <w:rFonts w:ascii="Times New Roman" w:hAnsi="Times New Roman" w:cs="Times New Roman"/>
            <w:szCs w:val="24"/>
            <w:lang w:val="en-US"/>
          </w:rPr>
          <w:delText xml:space="preserve">for the Hainich-Dün forest region </w:delText>
        </w:r>
        <w:r w:rsidR="006D6EC2" w:rsidRPr="00DD2D02" w:rsidDel="006D6EC2">
          <w:rPr>
            <w:rFonts w:ascii="Times New Roman" w:hAnsi="Times New Roman" w:cs="Times New Roman"/>
            <w:szCs w:val="24"/>
            <w:lang w:val="en-US"/>
          </w:rPr>
          <w:delText xml:space="preserve">in relation to </w:delText>
        </w:r>
        <w:r w:rsidR="006D6EC2" w:rsidDel="006D6EC2">
          <w:rPr>
            <w:rFonts w:ascii="Times New Roman" w:hAnsi="Times New Roman" w:cs="Times New Roman"/>
            <w:szCs w:val="24"/>
            <w:lang w:val="en-US"/>
          </w:rPr>
          <w:delText xml:space="preserve">the atmosphere and </w:delText>
        </w:r>
        <w:r w:rsidR="006D6EC2" w:rsidRPr="00DD2D02" w:rsidDel="006D6EC2">
          <w:rPr>
            <w:rFonts w:ascii="Times New Roman" w:hAnsi="Times New Roman" w:cs="Times New Roman"/>
            <w:szCs w:val="24"/>
            <w:lang w:val="en-US"/>
          </w:rPr>
          <w:delText>∆</w:delText>
        </w:r>
        <w:r w:rsidR="006D6EC2" w:rsidRPr="00DD2D02" w:rsidDel="006D6EC2">
          <w:rPr>
            <w:rFonts w:ascii="Times New Roman" w:hAnsi="Times New Roman" w:cs="Times New Roman"/>
            <w:szCs w:val="24"/>
            <w:vertAlign w:val="superscript"/>
            <w:lang w:val="en-US"/>
          </w:rPr>
          <w:delText>14</w:delText>
        </w:r>
        <w:r w:rsidR="006D6EC2" w:rsidRPr="00DD2D02" w:rsidDel="006D6EC2">
          <w:rPr>
            <w:rFonts w:ascii="Times New Roman" w:hAnsi="Times New Roman" w:cs="Times New Roman"/>
            <w:szCs w:val="24"/>
            <w:lang w:val="en-US"/>
          </w:rPr>
          <w:delText>C-CO</w:delText>
        </w:r>
        <w:r w:rsidR="006D6EC2" w:rsidRPr="00DD2D02" w:rsidDel="006D6EC2">
          <w:rPr>
            <w:rFonts w:ascii="Times New Roman" w:hAnsi="Times New Roman" w:cs="Times New Roman"/>
            <w:szCs w:val="24"/>
            <w:vertAlign w:val="subscript"/>
            <w:lang w:val="en-US"/>
          </w:rPr>
          <w:delText>2</w:delText>
        </w:r>
        <w:r w:rsidR="006D6EC2" w:rsidDel="006D6EC2">
          <w:rPr>
            <w:rFonts w:ascii="Times New Roman" w:hAnsi="Times New Roman" w:cs="Times New Roman"/>
            <w:szCs w:val="24"/>
            <w:lang w:val="en-US"/>
          </w:rPr>
          <w:delText xml:space="preserve"> observed in this study. </w:delText>
        </w:r>
      </w:del>
      <w:del w:id="267" w:author="Jeff Beem-Miller" w:date="2021-06-14T15:24:00Z">
        <w:r w:rsidR="006D6EC2" w:rsidDel="006D6EC2">
          <w:rPr>
            <w:rFonts w:ascii="Times New Roman" w:hAnsi="Times New Roman" w:cs="Times New Roman"/>
            <w:szCs w:val="24"/>
            <w:lang w:val="en-US"/>
          </w:rPr>
          <w:delText>Points are jittered to prevent overplotting. Error bars show standard deviations</w:delText>
        </w:r>
      </w:del>
      <w:ins w:id="268" w:author="Jeff Beem-Miller" w:date="2021-06-14T15:26:00Z">
        <w:r w:rsidR="001F163A">
          <w:rPr>
            <w:rFonts w:ascii="Times New Roman" w:hAnsi="Times New Roman" w:cs="Times New Roman"/>
            <w:szCs w:val="24"/>
            <w:lang w:val="en-US"/>
          </w:rPr>
          <w:t>.</w:t>
        </w:r>
      </w:ins>
      <w:ins w:id="269" w:author="Jeff Beem-Miller" w:date="2021-06-14T15:41:00Z">
        <w:r w:rsidR="001F163A">
          <w:rPr>
            <w:rFonts w:ascii="Times New Roman" w:hAnsi="Times New Roman" w:cs="Times New Roman"/>
            <w:szCs w:val="24"/>
            <w:lang w:val="en-US"/>
          </w:rPr>
          <w:t xml:space="preserve"> </w:t>
        </w:r>
      </w:ins>
      <w:ins w:id="270" w:author="Jeff Beem-Miller" w:date="2021-06-14T15:24:00Z">
        <w:r w:rsidR="001F163A">
          <w:rPr>
            <w:rFonts w:ascii="Times New Roman" w:hAnsi="Times New Roman" w:cs="Times New Roman"/>
            <w:szCs w:val="24"/>
            <w:lang w:val="en-US"/>
          </w:rPr>
          <w:t>P</w:t>
        </w:r>
        <w:r w:rsidR="006D6EC2">
          <w:rPr>
            <w:rFonts w:ascii="Times New Roman" w:hAnsi="Times New Roman" w:cs="Times New Roman"/>
            <w:szCs w:val="24"/>
            <w:lang w:val="en-US"/>
          </w:rPr>
          <w:t>oints are ji</w:t>
        </w:r>
        <w:r w:rsidR="003E2CB0">
          <w:rPr>
            <w:rFonts w:ascii="Times New Roman" w:hAnsi="Times New Roman" w:cs="Times New Roman"/>
            <w:szCs w:val="24"/>
            <w:lang w:val="en-US"/>
          </w:rPr>
          <w:t xml:space="preserve">ttered to prevent </w:t>
        </w:r>
      </w:ins>
      <w:ins w:id="271" w:author="Jeff Beem-Miller" w:date="2021-06-14T17:48:00Z">
        <w:r w:rsidR="00E03A62">
          <w:rPr>
            <w:rFonts w:ascii="Times New Roman" w:hAnsi="Times New Roman" w:cs="Times New Roman"/>
            <w:szCs w:val="24"/>
            <w:lang w:val="en-US"/>
          </w:rPr>
          <w:t>over plotting</w:t>
        </w:r>
      </w:ins>
      <w:ins w:id="272" w:author="Jeff Beem-Miller" w:date="2021-06-14T15:24:00Z">
        <w:r w:rsidR="003E2CB0">
          <w:rPr>
            <w:rFonts w:ascii="Times New Roman" w:hAnsi="Times New Roman" w:cs="Times New Roman"/>
            <w:szCs w:val="24"/>
            <w:lang w:val="en-US"/>
          </w:rPr>
          <w:t>; e</w:t>
        </w:r>
        <w:r w:rsidR="006D6EC2">
          <w:rPr>
            <w:rFonts w:ascii="Times New Roman" w:hAnsi="Times New Roman" w:cs="Times New Roman"/>
            <w:szCs w:val="24"/>
            <w:lang w:val="en-US"/>
          </w:rPr>
          <w:t>rror bars show standard deviations</w:t>
        </w:r>
      </w:ins>
      <w:ins w:id="273" w:author="Jeff Beem-Miller" w:date="2021-06-14T15:29:00Z">
        <w:r w:rsidR="003E2CB0">
          <w:rPr>
            <w:rFonts w:ascii="Times New Roman" w:hAnsi="Times New Roman" w:cs="Times New Roman"/>
            <w:szCs w:val="24"/>
            <w:lang w:val="en-US"/>
          </w:rPr>
          <w:t>.</w:t>
        </w:r>
      </w:ins>
      <w:ins w:id="274" w:author="Jeff Beem-Miller" w:date="2021-06-14T15:24:00Z">
        <w:r w:rsidR="006D6EC2" w:rsidDel="006D6EC2">
          <w:rPr>
            <w:rFonts w:ascii="Times New Roman" w:hAnsi="Times New Roman" w:cs="Times New Roman"/>
            <w:szCs w:val="24"/>
            <w:lang w:val="en-US"/>
          </w:rPr>
          <w:t xml:space="preserve"> </w:t>
        </w:r>
      </w:ins>
      <w:del w:id="275" w:author="Jeff Beem-Miller" w:date="2021-06-14T15:21:00Z">
        <w:r w:rsidR="00C93001" w:rsidDel="006D6EC2">
          <w:rPr>
            <w:rFonts w:ascii="Times New Roman" w:hAnsi="Times New Roman" w:cs="Times New Roman"/>
            <w:szCs w:val="24"/>
            <w:lang w:val="en-US"/>
          </w:rPr>
          <w:delText>∆</w:delText>
        </w:r>
        <w:r w:rsidR="00C93001" w:rsidRPr="00BA0A5E" w:rsidDel="006D6EC2">
          <w:rPr>
            <w:rFonts w:ascii="Times New Roman" w:hAnsi="Times New Roman" w:cs="Times New Roman"/>
            <w:szCs w:val="24"/>
            <w:vertAlign w:val="superscript"/>
            <w:lang w:val="en-US"/>
          </w:rPr>
          <w:delText>14</w:delText>
        </w:r>
        <w:r w:rsidR="00C93001" w:rsidDel="006D6EC2">
          <w:rPr>
            <w:rFonts w:ascii="Times New Roman" w:hAnsi="Times New Roman" w:cs="Times New Roman"/>
            <w:szCs w:val="24"/>
            <w:lang w:val="en-US"/>
          </w:rPr>
          <w:delText>C of soil pools, heterotrophically respired CO</w:delText>
        </w:r>
        <w:r w:rsidR="00C93001" w:rsidRPr="00BA0A5E" w:rsidDel="006D6EC2">
          <w:rPr>
            <w:rFonts w:ascii="Times New Roman" w:hAnsi="Times New Roman" w:cs="Times New Roman"/>
            <w:szCs w:val="24"/>
            <w:vertAlign w:val="subscript"/>
            <w:lang w:val="en-US"/>
          </w:rPr>
          <w:delText>2</w:delText>
        </w:r>
        <w:r w:rsidR="00C93001" w:rsidDel="006D6EC2">
          <w:rPr>
            <w:rFonts w:ascii="Times New Roman" w:hAnsi="Times New Roman" w:cs="Times New Roman"/>
            <w:szCs w:val="24"/>
            <w:lang w:val="en-US"/>
          </w:rPr>
          <w:delText xml:space="preserve">, and the atmosphere for the whole bomb-C period (1950 to 2020). </w:delText>
        </w:r>
      </w:del>
      <w:r w:rsidRPr="00DD2D02">
        <w:rPr>
          <w:rFonts w:ascii="Times New Roman" w:hAnsi="Times New Roman" w:cs="Times New Roman"/>
          <w:szCs w:val="24"/>
        </w:rPr>
        <w:t>Atmospheric ∆</w:t>
      </w:r>
      <w:r w:rsidRPr="00DD2D02">
        <w:rPr>
          <w:rFonts w:ascii="Times New Roman" w:hAnsi="Times New Roman" w:cs="Times New Roman"/>
          <w:szCs w:val="24"/>
          <w:vertAlign w:val="superscript"/>
        </w:rPr>
        <w:t>14</w:t>
      </w:r>
      <w:r w:rsidRPr="00DD2D02">
        <w:rPr>
          <w:rFonts w:ascii="Times New Roman" w:hAnsi="Times New Roman" w:cs="Times New Roman"/>
          <w:szCs w:val="24"/>
        </w:rPr>
        <w:t>C-CO</w:t>
      </w:r>
      <w:r w:rsidRPr="00DD2D02">
        <w:rPr>
          <w:rFonts w:ascii="Times New Roman" w:hAnsi="Times New Roman" w:cs="Times New Roman"/>
          <w:szCs w:val="24"/>
          <w:vertAlign w:val="subscript"/>
        </w:rPr>
        <w:t>2</w:t>
      </w:r>
      <w:r w:rsidRPr="00DD2D02">
        <w:rPr>
          <w:rFonts w:ascii="Times New Roman" w:hAnsi="Times New Roman" w:cs="Times New Roman"/>
          <w:szCs w:val="24"/>
        </w:rPr>
        <w:t xml:space="preserve"> data are from Graven </w:t>
      </w:r>
      <w:r w:rsidRPr="00DD2D02">
        <w:rPr>
          <w:rFonts w:ascii="Times New Roman" w:hAnsi="Times New Roman" w:cs="Times New Roman"/>
          <w:szCs w:val="24"/>
        </w:rPr>
        <w:lastRenderedPageBreak/>
        <w:t xml:space="preserve">et al. (2017) up to the year 2015, while </w:t>
      </w:r>
      <w:ins w:id="276" w:author="Susan Trumbore" w:date="2021-06-12T14:49:00Z">
        <w:r w:rsidR="00595F99">
          <w:rPr>
            <w:rFonts w:ascii="Times New Roman" w:hAnsi="Times New Roman" w:cs="Times New Roman"/>
            <w:szCs w:val="24"/>
          </w:rPr>
          <w:t>atmospheri</w:t>
        </w:r>
      </w:ins>
      <w:ins w:id="277" w:author="Susan Trumbore" w:date="2021-06-12T14:50:00Z">
        <w:r w:rsidR="00595F99">
          <w:rPr>
            <w:rFonts w:ascii="Times New Roman" w:hAnsi="Times New Roman" w:cs="Times New Roman"/>
            <w:szCs w:val="24"/>
          </w:rPr>
          <w:t>c</w:t>
        </w:r>
      </w:ins>
      <w:ins w:id="278" w:author="Susan Trumbore" w:date="2021-06-12T14:49:00Z">
        <w:r w:rsidR="00595F99" w:rsidRPr="00DD2D02">
          <w:rPr>
            <w:rFonts w:ascii="Times New Roman" w:hAnsi="Times New Roman" w:cs="Times New Roman"/>
            <w:szCs w:val="24"/>
          </w:rPr>
          <w:t xml:space="preserve"> </w:t>
        </w:r>
      </w:ins>
      <w:r w:rsidRPr="00DD2D02">
        <w:rPr>
          <w:rFonts w:ascii="Times New Roman" w:hAnsi="Times New Roman" w:cs="Times New Roman"/>
          <w:szCs w:val="24"/>
        </w:rPr>
        <w:t>points from 2015 to 2019 are extrapolated (Sierra, 2018</w:t>
      </w:r>
      <w:del w:id="279" w:author="Jeff Beem-Miller" w:date="2021-06-14T15:54:00Z">
        <w:r w:rsidDel="004053E9">
          <w:rPr>
            <w:rFonts w:ascii="Times New Roman" w:hAnsi="Times New Roman" w:cs="Times New Roman"/>
            <w:szCs w:val="24"/>
          </w:rPr>
          <w:delText>b</w:delText>
        </w:r>
      </w:del>
      <w:r w:rsidRPr="00DD2D02">
        <w:rPr>
          <w:rFonts w:ascii="Times New Roman" w:hAnsi="Times New Roman" w:cs="Times New Roman"/>
          <w:szCs w:val="24"/>
        </w:rPr>
        <w:t>). All atmospheric radiocarbon data is for the northern hemisphere (zone 2).</w:t>
      </w:r>
    </w:p>
    <w:p w14:paraId="3F7FBF5A" w14:textId="68301B8F" w:rsidR="007F1B48" w:rsidRPr="00C27016" w:rsidRDefault="007F1B48" w:rsidP="007F1B48">
      <w:pPr>
        <w:pStyle w:val="Normal1"/>
        <w:spacing w:before="240" w:after="120"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4.3. </w:t>
      </w:r>
      <w:ins w:id="280" w:author="Susan Trumbore" w:date="2021-06-12T16:46:00Z">
        <w:r w:rsidR="005F341C">
          <w:rPr>
            <w:rFonts w:ascii="Times New Roman" w:hAnsi="Times New Roman" w:cs="Times New Roman"/>
            <w:sz w:val="24"/>
            <w:szCs w:val="24"/>
          </w:rPr>
          <w:t>Explaining d</w:t>
        </w:r>
      </w:ins>
      <w:ins w:id="281" w:author="Susan Trumbore" w:date="2021-06-12T16:43:00Z">
        <w:r w:rsidR="005F341C">
          <w:rPr>
            <w:rFonts w:ascii="Times New Roman" w:hAnsi="Times New Roman" w:cs="Times New Roman"/>
            <w:sz w:val="24"/>
            <w:szCs w:val="24"/>
          </w:rPr>
          <w:t>ifferences in f</w:t>
        </w:r>
      </w:ins>
      <w:r>
        <w:rPr>
          <w:rFonts w:ascii="Times New Roman" w:hAnsi="Times New Roman" w:cs="Times New Roman"/>
          <w:sz w:val="24"/>
          <w:szCs w:val="24"/>
        </w:rPr>
        <w:t>orest versus grassland soils</w:t>
      </w:r>
      <w:ins w:id="282" w:author="Susan Trumbore" w:date="2021-06-12T16:46:00Z">
        <w:r w:rsidR="005F341C">
          <w:rPr>
            <w:rFonts w:ascii="Times New Roman" w:hAnsi="Times New Roman" w:cs="Times New Roman"/>
            <w:sz w:val="24"/>
            <w:szCs w:val="24"/>
          </w:rPr>
          <w:t xml:space="preserve"> in Experiments 1 and 2</w:t>
        </w:r>
      </w:ins>
    </w:p>
    <w:p w14:paraId="69E288C7" w14:textId="77777777" w:rsidR="0001234A" w:rsidRDefault="007F1B48" w:rsidP="00DF7C0D">
      <w:pPr>
        <w:pStyle w:val="Normal1"/>
        <w:spacing w:before="240" w:after="120" w:line="360" w:lineRule="auto"/>
        <w:rPr>
          <w:ins w:id="283" w:author="Susan Trumbore" w:date="2021-06-12T15:43:00Z"/>
          <w:rFonts w:ascii="Times New Roman" w:eastAsia="Arial Unicode MS" w:hAnsi="Times New Roman" w:cs="Times New Roman"/>
          <w:sz w:val="24"/>
          <w:szCs w:val="24"/>
        </w:rPr>
      </w:pPr>
      <w:r w:rsidRPr="00C27016">
        <w:rPr>
          <w:rFonts w:ascii="Times New Roman" w:eastAsia="Arial Unicode MS" w:hAnsi="Times New Roman" w:cs="Times New Roman"/>
          <w:sz w:val="24"/>
          <w:szCs w:val="24"/>
        </w:rPr>
        <w:t xml:space="preserve">A key difference in carbon cycling between forest and grassland ecosystems is the potential for carbon storage in woody tissues after it is fixed from the atmosphere </w:t>
      </w:r>
      <w:r w:rsidRPr="00C27016">
        <w:rPr>
          <w:rFonts w:ascii="Times New Roman" w:eastAsia="Arial Unicode MS" w:hAnsi="Times New Roman" w:cs="Times New Roman"/>
          <w:sz w:val="24"/>
          <w:szCs w:val="24"/>
        </w:rPr>
        <w:fldChar w:fldCharType="begin" w:fldLock="1"/>
      </w:r>
      <w:r>
        <w:rPr>
          <w:rFonts w:ascii="Times New Roman" w:eastAsia="Arial Unicode MS" w:hAnsi="Times New Roman" w:cs="Times New Roman"/>
          <w:sz w:val="24"/>
          <w:szCs w:val="24"/>
        </w:rPr>
        <w:instrText>ADDIN CSL_CITATION {"citationItems":[{"id":"ITEM-1","itemData":{"DOI":"10.1023/A:1006301010014","ISBN":"0168-2563","ISSN":"1573-515X","PMID":"64","abstract":"Temperate forests of North America are thought to be significant sinks of atmospheric CO2. We developed a below-ground carbon (C) budget for well-drained soils in Harvard Forest Massachusetts, an ecosystem that is storing C. Measurements of carbon and radiocarbon (C-14) inventory were used to determine the turnover time and maximum rate of CO2 production from heterotrophic respiration of three fractions of soil organic matter (SOM): recognizable litter fragments (L), humified low density material (H), and high density or mineral-associated organic matter (M). Turnover times in all fractions increased with soil depth and were 2-5 years for recognizable leaf litter, 5-10 years for root litter, 40-100+ years for low density humified material and &gt; 100 years for carbon associated with minerals. These turnover times represent the time carbon resides in the plant + soil system, and may underestimate actual decomposition rates if carbon resides for several years in living root, plant or woody material. Soil respiration was partitioned into two components using C-14: recent photosynthate which is metabolized by roots and microorganisms within a year of initial fixation (Recent-C), and C that is respired during microbial decomposition of SOM that resides in the soil for several years or longer (Reservoir-C). For the whole soil, we calculate that decomposition of Reservoir-C contributes approximately 41% of the total annual soil respiration. Of this 41%, recognizable leaf or root detritus accounts for 80% of the flux, and 20% is from the more humified fractions that dominate the soil carbon stocks. Measurements of CO2 and (CO2)-C-14 in the soil atmosphere and in total soil respiration were combined with surface CO2 fluxes and a soil gas diffusion model to determine the flux and isotopic signature of C produced as a function of soil depth. 63% of soil respiration takes place in the top 15 cm of the soil (O + A + Ap horizons). The average residence time of Reservoir-C in the plant + soil system is 8 +/- 1 years and the average age of carbon in total soil respiration (Recent-C + Reservoir-C) is 4 +/- 1 years. The O and A horizons have accumulated 4.4 kgC m(-2) above the plow layer since abandonment by settlers in the late-1800's. C pools contributing the most to soil respiration have short enough turnover times that they are likely in steady state. However, most C is stored as humified organic matter within both the O and A horizons and has turnover times from 40 to…","author":[{"dropping-particle":"","family":"Gaudinski","given":"Julia B.","non-dropping-particle":"","parse-names":false,"suffix":""},{"dropping-particle":"","family":"Trumbore","given":"Susan E.","non-dropping-particle":"","parse-names":false,"suffix":""},{"dropping-particle":"","family":"Davidson","given":"Eric A.","non-dropping-particle":"","parse-names":false,"suffix":""},{"dropping-particle":"","family":"Zheng","given":"Shuhui","non-dropping-particle":"","parse-names":false,"suffix":""}],"container-title":"Biogeochemistry","id":"ITEM-1","issued":{"date-parts":[["2000"]]},"page":"33-69","title":"Soil carbon cycling in a temperate forest: radiocarbon-based estimates of residence times, sequestration rates and partitioning of fluxes","type":"article-journal","volume":"51"},"uris":["http://www.mendeley.com/documents/?uuid=773c572f-e43f-4b1b-8ffd-4edf555b742f","http://www.mendeley.com/documents/?uuid=d4bafb09-754c-4b5c-a8fb-3d3b3172dbff"]}],"mendeley":{"formattedCitation":"(Gaudinski et al., 2000)","plainTextFormattedCitation":"(Gaudinski et al., 2000)","previouslyFormattedCitation":"(Gaudinski et al., 2000)"},"properties":{"noteIndex":0},"schema":"https://github.com/citation-style-language/schema/raw/master/csl-citation.json"}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Pr="00C27016">
        <w:rPr>
          <w:rFonts w:ascii="Times New Roman" w:eastAsia="Arial Unicode MS" w:hAnsi="Times New Roman" w:cs="Times New Roman"/>
          <w:noProof/>
          <w:sz w:val="24"/>
          <w:szCs w:val="24"/>
        </w:rPr>
        <w:t>(Gaudinski et al., 2000)</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 xml:space="preserve">. Carbon entering the soil in forest ecosystems may be “pre-aged” compared to inputs in grassland ecosystems. Earlier work in some of the same </w:t>
      </w:r>
      <w:r>
        <w:rPr>
          <w:rFonts w:ascii="Times New Roman" w:eastAsia="Arial Unicode MS" w:hAnsi="Times New Roman" w:cs="Times New Roman"/>
          <w:sz w:val="24"/>
          <w:szCs w:val="24"/>
        </w:rPr>
        <w:t xml:space="preserve">Central German </w:t>
      </w:r>
      <w:r w:rsidRPr="00C27016">
        <w:rPr>
          <w:rFonts w:ascii="Times New Roman" w:eastAsia="Arial Unicode MS" w:hAnsi="Times New Roman" w:cs="Times New Roman"/>
          <w:sz w:val="24"/>
          <w:szCs w:val="24"/>
        </w:rPr>
        <w:t xml:space="preserve">forest and grassland ecosystems analyzed in this study (the Hainich-Dün and Schorfheide-Chorin regions) provides support for the pre-ageing of carbon in forest ecosystems: Solly et al. </w:t>
      </w:r>
      <w:r w:rsidRPr="00C27016">
        <w:rPr>
          <w:rFonts w:ascii="Times New Roman" w:eastAsia="Arial Unicode MS" w:hAnsi="Times New Roman" w:cs="Times New Roman"/>
          <w:sz w:val="24"/>
          <w:szCs w:val="24"/>
        </w:rPr>
        <w:fldChar w:fldCharType="begin" w:fldLock="1"/>
      </w:r>
      <w:r>
        <w:rPr>
          <w:rFonts w:ascii="Times New Roman" w:eastAsia="Arial Unicode MS" w:hAnsi="Times New Roman" w:cs="Times New Roman"/>
          <w:sz w:val="24"/>
          <w:szCs w:val="24"/>
        </w:rPr>
        <w:instrText>ADDIN CSL_CITATION {"citationItems":[{"id":"ITEM-1","itemData":{"DOI":"10.5194/bg-10-4833-2013","ISSN":"17264170","abstract":"Fine roots are the most dynamic portion of a plant's root system and a major source of soil organic matter. By altering plant species diversity and composition, soil conditions and nutrient availability, and consequently belowground allocation and dynamics of root carbon (C) inputs, land-use and management changes may influence organic C storage in terrestrial ecosystems. In three German regions, we measured fine root radiocarbon (14C) content to estimate the mean time since C in root tissues was fixed from the atmosphere in 54 grassland and forest plots with different management and soil conditions. Although root biomass was on average greater in grasslands 5.1 ± 0.8 g (mean ± SE, Combining double low line 27) than in forests 3.1 ± 0.5 g (n Combining double low line 27) (p/0.05), the mean age of C in fine roots in forests averaged 11.3 ± 1.8 yr and was older and more variable compared to grasslands 1.7 ± 0.4 yr (ip &lt; 0.001). We further found that management affects the mean age of fine root C in temperate grasslands mediated by changes in plant species diversity and composition. Fine root mean C age is positively correlated with plant diversity (Combining double low line 0.65) and with the number of perennial species ( Combining double low line 0.77). Fine root mean C age in grasslands was also affected by study region with averages of 0.7 ± 0.1 yr ( Combining double low line 9) on mostly organic soils in northern Germany and of 1.8 ± 0.3 yr (n Combining double low line 9) and 2.6 ± 0.3 (n/Combining double low line 9) in central and southern Germany (ip/i0.05). This was probably due to differences in soil nutrient contents and soil moisture conditions between study regions, which affected plant species diversity and the presence of perennial species. Our results indicate more long-lived roots or internal redistribution of C in perennial species and suggest linkages between fine root C age and management in grasslands. These findings improve our ability to predict and model belowground C fluxes across broader spatial scales. © 2012 Author(s).","author":[{"dropping-particle":"","family":"Solly","given":"E.","non-dropping-particle":"","parse-names":false,"suffix":""},{"dropping-particle":"","family":"Schöning","given":"I.","non-dropping-particle":"","parse-names":false,"suffix":""},{"dropping-particle":"","family":"Boch","given":"S.","non-dropping-particle":"","parse-names":false,"suffix":""},{"dropping-particle":"","family":"Müller","given":"J.","non-dropping-particle":"","parse-names":false,"suffix":""},{"dropping-particle":"","family":"Socher","given":"S. A.","non-dropping-particle":"","parse-names":false,"suffix":""},{"dropping-particle":"","family":"Trumbore","given":"S. E.","non-dropping-particle":"","parse-names":false,"suffix":""},{"dropping-particle":"","family":"Schrumpf","given":"M.","non-dropping-particle":"","parse-names":false,"suffix":""}],"container-title":"Biogeosciences","id":"ITEM-1","issue":"7","issued":{"date-parts":[["2013"]]},"page":"4833-4843","title":"Mean age of carbon in fine roots from temperate forests and grasslands with different management","type":"article-journal","volume":"10"},"uris":["http://www.mendeley.com/documents/?uuid=d5728cd7-b31a-4ded-ad89-184a3d038660","http://www.mendeley.com/documents/?uuid=eaea192c-4ac3-46ac-b6ce-1c9faf6587c9"]}],"mendeley":{"formattedCitation":"(Solly et al., 2013)","manualFormatting":"(2013)","plainTextFormattedCitation":"(Solly et al., 2013)","previouslyFormattedCitation":"(Solly et al., 2013)"},"properties":{"noteIndex":0},"schema":"https://github.com/citation-style-language/schema/raw/master/csl-citation.json"}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Pr="00C27016">
        <w:rPr>
          <w:rFonts w:ascii="Times New Roman" w:eastAsia="Arial Unicode MS" w:hAnsi="Times New Roman" w:cs="Times New Roman"/>
          <w:noProof/>
          <w:sz w:val="24"/>
          <w:szCs w:val="24"/>
        </w:rPr>
        <w:t>(2013)</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 xml:space="preserve"> found the mean age of the </w:t>
      </w:r>
      <w:r w:rsidR="00DF7C0D" w:rsidRPr="00C27016">
        <w:rPr>
          <w:rFonts w:ascii="Times New Roman" w:eastAsia="Arial Unicode MS" w:hAnsi="Times New Roman" w:cs="Times New Roman"/>
          <w:sz w:val="24"/>
          <w:szCs w:val="24"/>
        </w:rPr>
        <w:t>carbon in fine roots in</w:t>
      </w:r>
      <w:r w:rsidR="00DF7C0D" w:rsidRPr="004D6009">
        <w:rPr>
          <w:rFonts w:ascii="Times New Roman" w:eastAsia="Arial Unicode MS" w:hAnsi="Times New Roman" w:cs="Times New Roman"/>
          <w:sz w:val="24"/>
          <w:szCs w:val="24"/>
        </w:rPr>
        <w:t xml:space="preserve"> </w:t>
      </w:r>
      <w:r w:rsidR="00DF7C0D" w:rsidRPr="00C27016">
        <w:rPr>
          <w:rFonts w:ascii="Times New Roman" w:eastAsia="Arial Unicode MS" w:hAnsi="Times New Roman" w:cs="Times New Roman"/>
          <w:sz w:val="24"/>
          <w:szCs w:val="24"/>
        </w:rPr>
        <w:t>the forest ecosystems to be approximately 10 y, in comparison to 1 to 2 y for fine roots in the</w:t>
      </w:r>
      <w:r w:rsidR="00DF7C0D" w:rsidRPr="00915EB6">
        <w:rPr>
          <w:rFonts w:ascii="Times New Roman" w:eastAsia="Arial Unicode MS" w:hAnsi="Times New Roman" w:cs="Times New Roman"/>
          <w:sz w:val="24"/>
          <w:szCs w:val="24"/>
        </w:rPr>
        <w:t xml:space="preserve"> </w:t>
      </w:r>
      <w:r w:rsidR="00DF7C0D" w:rsidRPr="00C27016">
        <w:rPr>
          <w:rFonts w:ascii="Times New Roman" w:eastAsia="Arial Unicode MS" w:hAnsi="Times New Roman" w:cs="Times New Roman"/>
          <w:sz w:val="24"/>
          <w:szCs w:val="24"/>
        </w:rPr>
        <w:t>grassland ecosystems. This pre-aging, or lag effect, for fine root inputs ma</w:t>
      </w:r>
      <w:r w:rsidR="00DF7C0D">
        <w:rPr>
          <w:rFonts w:ascii="Times New Roman" w:eastAsia="Arial Unicode MS" w:hAnsi="Times New Roman" w:cs="Times New Roman"/>
          <w:sz w:val="24"/>
          <w:szCs w:val="24"/>
        </w:rPr>
        <w:t xml:space="preserve">y </w:t>
      </w:r>
      <w:r w:rsidR="00DF7C0D" w:rsidRPr="00C27016">
        <w:rPr>
          <w:rFonts w:ascii="Times New Roman" w:eastAsia="Arial Unicode MS" w:hAnsi="Times New Roman" w:cs="Times New Roman"/>
          <w:sz w:val="24"/>
          <w:szCs w:val="24"/>
        </w:rPr>
        <w:t>explain the greater ∆∆</w:t>
      </w:r>
      <w:r w:rsidR="00DF7C0D" w:rsidRPr="00C27016">
        <w:rPr>
          <w:rFonts w:ascii="Times New Roman" w:hAnsi="Times New Roman" w:cs="Times New Roman"/>
          <w:sz w:val="24"/>
          <w:szCs w:val="24"/>
          <w:vertAlign w:val="superscript"/>
        </w:rPr>
        <w:t>14</w:t>
      </w:r>
      <w:r w:rsidR="00DF7C0D" w:rsidRPr="00C27016">
        <w:rPr>
          <w:rFonts w:ascii="Times New Roman" w:eastAsia="Arial Unicode MS" w:hAnsi="Times New Roman" w:cs="Times New Roman"/>
          <w:sz w:val="24"/>
          <w:szCs w:val="24"/>
        </w:rPr>
        <w:t xml:space="preserve">C values seen for the respiration from forest ecosystems as compared to the grassland ecosystems in this study (Table 3). </w:t>
      </w:r>
    </w:p>
    <w:p w14:paraId="647BA728" w14:textId="4E7B6400" w:rsidR="00DF7C0D" w:rsidRPr="00BA0A5E" w:rsidRDefault="0001234A" w:rsidP="00DF7C0D">
      <w:pPr>
        <w:pStyle w:val="Normal1"/>
        <w:spacing w:before="240" w:after="120" w:line="360" w:lineRule="auto"/>
        <w:rPr>
          <w:rFonts w:ascii="Times New Roman" w:hAnsi="Times New Roman" w:cs="Times New Roman"/>
          <w:sz w:val="24"/>
          <w:szCs w:val="24"/>
        </w:rPr>
      </w:pPr>
      <w:ins w:id="284" w:author="Susan Trumbore" w:date="2021-06-12T15:43:00Z">
        <w:r>
          <w:rPr>
            <w:rFonts w:ascii="Times New Roman" w:eastAsia="Arial Unicode MS" w:hAnsi="Times New Roman" w:cs="Times New Roman"/>
            <w:sz w:val="24"/>
            <w:szCs w:val="24"/>
          </w:rPr>
          <w:t>In contrast to forests, t</w:t>
        </w:r>
        <w:r w:rsidRPr="00C27016">
          <w:rPr>
            <w:rFonts w:ascii="Times New Roman" w:hAnsi="Times New Roman" w:cs="Times New Roman"/>
            <w:sz w:val="24"/>
            <w:szCs w:val="24"/>
          </w:rPr>
          <w:t xml:space="preserve">he grassland soils that were </w:t>
        </w:r>
        <w:r>
          <w:rPr>
            <w:rFonts w:ascii="Times New Roman" w:hAnsi="Times New Roman" w:cs="Times New Roman"/>
            <w:sz w:val="24"/>
            <w:szCs w:val="24"/>
          </w:rPr>
          <w:t>collected</w:t>
        </w:r>
        <w:r w:rsidRPr="00C27016">
          <w:rPr>
            <w:rFonts w:ascii="Times New Roman" w:hAnsi="Times New Roman" w:cs="Times New Roman"/>
            <w:sz w:val="24"/>
            <w:szCs w:val="24"/>
          </w:rPr>
          <w:t xml:space="preserve"> in both 2011 (Experiment 1) and 2019 (Experiment 2) </w:t>
        </w:r>
        <w:r>
          <w:rPr>
            <w:rFonts w:ascii="Times New Roman" w:hAnsi="Times New Roman" w:cs="Times New Roman"/>
            <w:sz w:val="24"/>
            <w:szCs w:val="24"/>
          </w:rPr>
          <w:t xml:space="preserve">respired more </w:t>
        </w:r>
        <w:r w:rsidRPr="00C10C21">
          <w:rPr>
            <w:rFonts w:ascii="Times New Roman" w:hAnsi="Times New Roman" w:cs="Times New Roman"/>
            <w:sz w:val="24"/>
            <w:szCs w:val="24"/>
            <w:vertAlign w:val="superscript"/>
          </w:rPr>
          <w:t>14</w:t>
        </w:r>
        <w:r>
          <w:rPr>
            <w:rFonts w:ascii="Times New Roman" w:hAnsi="Times New Roman" w:cs="Times New Roman"/>
            <w:sz w:val="24"/>
            <w:szCs w:val="24"/>
          </w:rPr>
          <w:t>C-enriched CO</w:t>
        </w:r>
        <w:r w:rsidRPr="00C10C21">
          <w:rPr>
            <w:rFonts w:ascii="Times New Roman" w:hAnsi="Times New Roman" w:cs="Times New Roman"/>
            <w:sz w:val="24"/>
            <w:szCs w:val="24"/>
            <w:vertAlign w:val="subscript"/>
          </w:rPr>
          <w:t>2</w:t>
        </w:r>
        <w:r>
          <w:rPr>
            <w:rFonts w:ascii="Times New Roman" w:hAnsi="Times New Roman" w:cs="Times New Roman"/>
            <w:sz w:val="24"/>
            <w:szCs w:val="24"/>
          </w:rPr>
          <w:t xml:space="preserve"> </w:t>
        </w:r>
        <w:r w:rsidRPr="00C27016">
          <w:rPr>
            <w:rFonts w:ascii="Times New Roman" w:hAnsi="Times New Roman" w:cs="Times New Roman"/>
            <w:sz w:val="24"/>
            <w:szCs w:val="24"/>
          </w:rPr>
          <w:t>following air-drying and rewetting</w:t>
        </w:r>
        <w:r>
          <w:rPr>
            <w:rFonts w:ascii="Times New Roman" w:hAnsi="Times New Roman" w:cs="Times New Roman"/>
            <w:sz w:val="24"/>
            <w:szCs w:val="24"/>
          </w:rPr>
          <w:t xml:space="preserve"> (Fig. 5)</w:t>
        </w:r>
        <w:r w:rsidRPr="00C27016">
          <w:rPr>
            <w:rFonts w:ascii="Times New Roman" w:hAnsi="Times New Roman" w:cs="Times New Roman"/>
            <w:sz w:val="24"/>
            <w:szCs w:val="24"/>
          </w:rPr>
          <w:t xml:space="preserve"> </w:t>
        </w:r>
        <w:r>
          <w:rPr>
            <w:rFonts w:ascii="Times New Roman" w:hAnsi="Times New Roman" w:cs="Times New Roman"/>
            <w:sz w:val="24"/>
            <w:szCs w:val="24"/>
          </w:rPr>
          <w:t xml:space="preserve"> and differed from observations in forests</w:t>
        </w:r>
        <w:r w:rsidRPr="00C27016">
          <w:rPr>
            <w:rFonts w:ascii="Times New Roman" w:hAnsi="Times New Roman" w:cs="Times New Roman"/>
            <w:sz w:val="24"/>
            <w:szCs w:val="24"/>
          </w:rPr>
          <w:t xml:space="preserve"> (Fig. 3). </w:t>
        </w:r>
        <w:r>
          <w:rPr>
            <w:rFonts w:ascii="Times New Roman" w:hAnsi="Times New Roman" w:cs="Times New Roman"/>
            <w:sz w:val="24"/>
            <w:szCs w:val="24"/>
          </w:rPr>
          <w:t>In this case, we also expect that</w:t>
        </w:r>
        <w:r w:rsidRPr="00C27016">
          <w:rPr>
            <w:rFonts w:ascii="Times New Roman" w:hAnsi="Times New Roman" w:cs="Times New Roman"/>
            <w:sz w:val="24"/>
            <w:szCs w:val="24"/>
          </w:rPr>
          <w:t xml:space="preserve"> air-drying and rewetting increase</w:t>
        </w:r>
        <w:r>
          <w:rPr>
            <w:rFonts w:ascii="Times New Roman" w:hAnsi="Times New Roman" w:cs="Times New Roman"/>
            <w:sz w:val="24"/>
            <w:szCs w:val="24"/>
          </w:rPr>
          <w:t>d</w:t>
        </w:r>
        <w:r w:rsidRPr="00C27016">
          <w:rPr>
            <w:rFonts w:ascii="Times New Roman" w:hAnsi="Times New Roman" w:cs="Times New Roman"/>
            <w:sz w:val="24"/>
            <w:szCs w:val="24"/>
          </w:rPr>
          <w:t xml:space="preserve"> the contribution of more slowly cycling carbon to respiration. There are two explanations for why this increased contribution from the slow pool leads to enrichment</w:t>
        </w:r>
      </w:ins>
      <w:ins w:id="285" w:author="Susan Trumbore" w:date="2021-06-12T16:39:00Z">
        <w:r w:rsidR="005F341C">
          <w:rPr>
            <w:rFonts w:ascii="Times New Roman" w:hAnsi="Times New Roman" w:cs="Times New Roman"/>
            <w:sz w:val="24"/>
            <w:szCs w:val="24"/>
          </w:rPr>
          <w:t xml:space="preserve"> in respired </w:t>
        </w:r>
      </w:ins>
      <w:ins w:id="286" w:author="Susan Trumbore" w:date="2021-06-12T16:40:00Z">
        <w:r w:rsidR="005F341C" w:rsidRPr="00C27016">
          <w:rPr>
            <w:rFonts w:ascii="Times New Roman" w:eastAsia="Arial Unicode MS" w:hAnsi="Times New Roman" w:cs="Times New Roman"/>
            <w:sz w:val="24"/>
            <w:szCs w:val="24"/>
          </w:rPr>
          <w:t>∆</w:t>
        </w:r>
        <w:r w:rsidR="005F341C" w:rsidRPr="00C27016">
          <w:rPr>
            <w:rFonts w:ascii="Times New Roman" w:hAnsi="Times New Roman" w:cs="Times New Roman"/>
            <w:sz w:val="24"/>
            <w:szCs w:val="24"/>
            <w:vertAlign w:val="superscript"/>
          </w:rPr>
          <w:t>14</w:t>
        </w:r>
        <w:r w:rsidR="005F341C" w:rsidRPr="00C27016">
          <w:rPr>
            <w:rFonts w:ascii="Times New Roman" w:eastAsia="Arial Unicode MS" w:hAnsi="Times New Roman" w:cs="Times New Roman"/>
            <w:sz w:val="24"/>
            <w:szCs w:val="24"/>
          </w:rPr>
          <w:t xml:space="preserve">C </w:t>
        </w:r>
        <w:r w:rsidR="005F341C">
          <w:rPr>
            <w:rFonts w:ascii="Times New Roman" w:eastAsia="Arial Unicode MS" w:hAnsi="Times New Roman" w:cs="Times New Roman"/>
            <w:sz w:val="24"/>
            <w:szCs w:val="24"/>
          </w:rPr>
          <w:t>after treatment</w:t>
        </w:r>
      </w:ins>
      <w:ins w:id="287" w:author="Susan Trumbore" w:date="2021-06-12T15:43:00Z">
        <w:r w:rsidRPr="00C27016">
          <w:rPr>
            <w:rFonts w:ascii="Times New Roman" w:hAnsi="Times New Roman" w:cs="Times New Roman"/>
            <w:sz w:val="24"/>
            <w:szCs w:val="24"/>
          </w:rPr>
          <w:t xml:space="preserve"> in grasslands in our dataset, rather than </w:t>
        </w:r>
      </w:ins>
      <w:ins w:id="288" w:author="Susan Trumbore" w:date="2021-06-12T16:40:00Z">
        <w:r w:rsidR="005F341C">
          <w:rPr>
            <w:rFonts w:ascii="Times New Roman" w:hAnsi="Times New Roman" w:cs="Times New Roman"/>
            <w:sz w:val="24"/>
            <w:szCs w:val="24"/>
          </w:rPr>
          <w:t>matching results from the forest soils</w:t>
        </w:r>
      </w:ins>
      <w:ins w:id="289" w:author="Susan Trumbore" w:date="2021-06-12T15:43:00Z">
        <w:r w:rsidRPr="00C27016">
          <w:rPr>
            <w:rFonts w:ascii="Times New Roman" w:hAnsi="Times New Roman" w:cs="Times New Roman"/>
            <w:sz w:val="24"/>
            <w:szCs w:val="24"/>
          </w:rPr>
          <w:t xml:space="preserve">. </w:t>
        </w:r>
      </w:ins>
      <w:ins w:id="290" w:author="Susan Trumbore" w:date="2021-06-12T16:41:00Z">
        <w:r w:rsidR="005F341C">
          <w:rPr>
            <w:rFonts w:ascii="Times New Roman" w:hAnsi="Times New Roman" w:cs="Times New Roman"/>
            <w:sz w:val="24"/>
            <w:szCs w:val="24"/>
          </w:rPr>
          <w:t xml:space="preserve"> </w:t>
        </w:r>
      </w:ins>
      <w:ins w:id="291" w:author="Susan Trumbore" w:date="2021-06-12T15:43:00Z">
        <w:r w:rsidRPr="00C27016">
          <w:rPr>
            <w:rFonts w:ascii="Times New Roman" w:hAnsi="Times New Roman" w:cs="Times New Roman"/>
            <w:sz w:val="24"/>
            <w:szCs w:val="24"/>
          </w:rPr>
          <w:t>First, the oldest grassland samples analyzed were not collected until 2011, on average several years later than the f</w:t>
        </w:r>
        <w:r>
          <w:rPr>
            <w:rFonts w:ascii="Times New Roman" w:hAnsi="Times New Roman" w:cs="Times New Roman"/>
            <w:sz w:val="24"/>
            <w:szCs w:val="24"/>
          </w:rPr>
          <w:t>orest soils. S</w:t>
        </w:r>
        <w:r w:rsidRPr="00C27016">
          <w:rPr>
            <w:rFonts w:ascii="Times New Roman" w:hAnsi="Times New Roman" w:cs="Times New Roman"/>
            <w:sz w:val="24"/>
            <w:szCs w:val="24"/>
          </w:rPr>
          <w:t xml:space="preserve">econd, </w:t>
        </w:r>
        <w:r>
          <w:rPr>
            <w:rFonts w:ascii="Times New Roman" w:hAnsi="Times New Roman" w:cs="Times New Roman"/>
            <w:sz w:val="24"/>
            <w:szCs w:val="24"/>
          </w:rPr>
          <w:t>faster overall C cycling in grasslands</w:t>
        </w:r>
      </w:ins>
      <w:ins w:id="292" w:author="Susan Trumbore" w:date="2021-06-12T15:44:00Z">
        <w:r>
          <w:rPr>
            <w:rFonts w:ascii="Times New Roman" w:hAnsi="Times New Roman" w:cs="Times New Roman"/>
            <w:sz w:val="24"/>
            <w:szCs w:val="24"/>
          </w:rPr>
          <w:t xml:space="preserve">, including a shorter ‘lag’ effect, </w:t>
        </w:r>
      </w:ins>
      <w:ins w:id="293" w:author="Susan Trumbore" w:date="2021-06-12T15:43:00Z">
        <w:r>
          <w:rPr>
            <w:rFonts w:ascii="Times New Roman" w:hAnsi="Times New Roman" w:cs="Times New Roman"/>
            <w:sz w:val="24"/>
            <w:szCs w:val="24"/>
          </w:rPr>
          <w:t xml:space="preserve">means that </w:t>
        </w:r>
        <w:r w:rsidRPr="00C27016">
          <w:rPr>
            <w:rFonts w:ascii="Times New Roman" w:hAnsi="Times New Roman" w:cs="Times New Roman"/>
            <w:sz w:val="24"/>
            <w:szCs w:val="24"/>
          </w:rPr>
          <w:t xml:space="preserve">the </w:t>
        </w:r>
        <w:r>
          <w:rPr>
            <w:rFonts w:ascii="Times New Roman" w:hAnsi="Times New Roman" w:cs="Times New Roman"/>
            <w:sz w:val="24"/>
            <w:szCs w:val="24"/>
          </w:rPr>
          <w:t xml:space="preserve">year when the trajectories of </w:t>
        </w:r>
        <w:r w:rsidRPr="00C10C21">
          <w:rPr>
            <w:rFonts w:ascii="Times New Roman" w:hAnsi="Times New Roman" w:cs="Times New Roman"/>
            <w:sz w:val="24"/>
            <w:szCs w:val="24"/>
            <w:vertAlign w:val="superscript"/>
          </w:rPr>
          <w:t>14</w:t>
        </w:r>
        <w:r>
          <w:rPr>
            <w:rFonts w:ascii="Times New Roman" w:hAnsi="Times New Roman" w:cs="Times New Roman"/>
            <w:sz w:val="24"/>
            <w:szCs w:val="24"/>
          </w:rPr>
          <w:t xml:space="preserve">C for </w:t>
        </w:r>
        <w:r w:rsidRPr="00C27016">
          <w:rPr>
            <w:rFonts w:ascii="Times New Roman" w:hAnsi="Times New Roman" w:cs="Times New Roman"/>
            <w:sz w:val="24"/>
            <w:szCs w:val="24"/>
          </w:rPr>
          <w:t xml:space="preserve">fast </w:t>
        </w:r>
        <w:r>
          <w:rPr>
            <w:rFonts w:ascii="Times New Roman" w:hAnsi="Times New Roman" w:cs="Times New Roman"/>
            <w:sz w:val="24"/>
            <w:szCs w:val="24"/>
          </w:rPr>
          <w:t>and slow cycling</w:t>
        </w:r>
        <w:r w:rsidRPr="00C27016">
          <w:rPr>
            <w:rFonts w:ascii="Times New Roman" w:hAnsi="Times New Roman" w:cs="Times New Roman"/>
            <w:sz w:val="24"/>
            <w:szCs w:val="24"/>
          </w:rPr>
          <w:t xml:space="preserve"> soil carbon pool</w:t>
        </w:r>
        <w:r>
          <w:rPr>
            <w:rFonts w:ascii="Times New Roman" w:hAnsi="Times New Roman" w:cs="Times New Roman"/>
            <w:sz w:val="24"/>
            <w:szCs w:val="24"/>
          </w:rPr>
          <w:t>s</w:t>
        </w:r>
        <w:r w:rsidRPr="00C27016">
          <w:rPr>
            <w:rFonts w:ascii="Times New Roman" w:hAnsi="Times New Roman" w:cs="Times New Roman"/>
            <w:sz w:val="24"/>
            <w:szCs w:val="24"/>
          </w:rPr>
          <w:t xml:space="preserve"> </w:t>
        </w:r>
      </w:ins>
      <w:ins w:id="294" w:author="Susan Trumbore" w:date="2021-06-12T16:41:00Z">
        <w:r w:rsidR="005F341C">
          <w:rPr>
            <w:rFonts w:ascii="Times New Roman" w:hAnsi="Times New Roman" w:cs="Times New Roman"/>
            <w:sz w:val="24"/>
            <w:szCs w:val="24"/>
          </w:rPr>
          <w:t>cross (see Figure 6) would be expected to</w:t>
        </w:r>
      </w:ins>
      <w:ins w:id="295" w:author="Susan Trumbore" w:date="2021-06-12T15:43:00Z">
        <w:r w:rsidRPr="00C27016">
          <w:rPr>
            <w:rFonts w:ascii="Times New Roman" w:hAnsi="Times New Roman" w:cs="Times New Roman"/>
            <w:sz w:val="24"/>
            <w:szCs w:val="24"/>
          </w:rPr>
          <w:t xml:space="preserve"> occur earlier in grassland soils. </w:t>
        </w:r>
        <w:r>
          <w:rPr>
            <w:rFonts w:ascii="Times New Roman" w:hAnsi="Times New Roman" w:cs="Times New Roman"/>
            <w:sz w:val="24"/>
            <w:szCs w:val="24"/>
          </w:rPr>
          <w:t xml:space="preserve"> Thus, even though the</w:t>
        </w:r>
        <w:r w:rsidRPr="00C27016">
          <w:rPr>
            <w:rFonts w:ascii="Times New Roman" w:hAnsi="Times New Roman" w:cs="Times New Roman"/>
            <w:sz w:val="24"/>
            <w:szCs w:val="24"/>
          </w:rPr>
          <w:t xml:space="preserve"> effects </w:t>
        </w:r>
        <w:r>
          <w:rPr>
            <w:rFonts w:ascii="Times New Roman" w:hAnsi="Times New Roman" w:cs="Times New Roman"/>
            <w:sz w:val="24"/>
            <w:szCs w:val="24"/>
          </w:rPr>
          <w:t>of</w:t>
        </w:r>
        <w:r w:rsidRPr="0001234A">
          <w:rPr>
            <w:rFonts w:ascii="Times New Roman" w:hAnsi="Times New Roman" w:cs="Times New Roman"/>
            <w:sz w:val="24"/>
            <w:szCs w:val="24"/>
          </w:rPr>
          <w:t xml:space="preserve"> </w:t>
        </w:r>
        <w:r>
          <w:rPr>
            <w:rFonts w:ascii="Times New Roman" w:hAnsi="Times New Roman" w:cs="Times New Roman"/>
            <w:sz w:val="24"/>
            <w:szCs w:val="24"/>
          </w:rPr>
          <w:t>air-drying and rewetting the on respired ∆</w:t>
        </w:r>
        <w:r w:rsidRPr="00850AE6">
          <w:rPr>
            <w:rFonts w:ascii="Times New Roman" w:hAnsi="Times New Roman" w:cs="Times New Roman"/>
            <w:sz w:val="24"/>
            <w:szCs w:val="24"/>
            <w:vertAlign w:val="superscript"/>
          </w:rPr>
          <w:t>14</w:t>
        </w:r>
        <w:r>
          <w:rPr>
            <w:rFonts w:ascii="Times New Roman" w:hAnsi="Times New Roman" w:cs="Times New Roman"/>
            <w:sz w:val="24"/>
            <w:szCs w:val="24"/>
          </w:rPr>
          <w:t>C-CO</w:t>
        </w:r>
        <w:r w:rsidRPr="00850AE6">
          <w:rPr>
            <w:rFonts w:ascii="Times New Roman" w:hAnsi="Times New Roman" w:cs="Times New Roman"/>
            <w:sz w:val="24"/>
            <w:szCs w:val="24"/>
            <w:vertAlign w:val="subscript"/>
          </w:rPr>
          <w:t>2</w:t>
        </w:r>
        <w:r>
          <w:rPr>
            <w:rFonts w:ascii="Times New Roman" w:hAnsi="Times New Roman" w:cs="Times New Roman"/>
            <w:sz w:val="24"/>
            <w:szCs w:val="24"/>
          </w:rPr>
          <w:t xml:space="preserve"> differ, slower C cycling rates in forest versus grassland mean both results are consistent with the explanation that the air-drying and rewetting treatment </w:t>
        </w:r>
        <w:r w:rsidRPr="00C27016">
          <w:rPr>
            <w:rFonts w:ascii="Times New Roman" w:hAnsi="Times New Roman" w:cs="Times New Roman"/>
            <w:sz w:val="24"/>
            <w:szCs w:val="24"/>
          </w:rPr>
          <w:t xml:space="preserve">is </w:t>
        </w:r>
        <w:r>
          <w:rPr>
            <w:rFonts w:ascii="Times New Roman" w:hAnsi="Times New Roman" w:cs="Times New Roman"/>
            <w:sz w:val="24"/>
            <w:szCs w:val="24"/>
          </w:rPr>
          <w:t>mobilizing additional carbon from a more slowly cycling pool</w:t>
        </w:r>
      </w:ins>
      <w:r w:rsidR="00DF7C0D">
        <w:rPr>
          <w:rFonts w:ascii="Times New Roman" w:hAnsi="Times New Roman" w:cs="Times New Roman"/>
          <w:sz w:val="24"/>
          <w:szCs w:val="24"/>
        </w:rPr>
        <w:t>.</w:t>
      </w:r>
    </w:p>
    <w:p w14:paraId="76C8A011" w14:textId="361273D6" w:rsidR="00DF7C0D" w:rsidRPr="00C27016" w:rsidRDefault="00DF7C0D" w:rsidP="00DF7C0D">
      <w:pPr>
        <w:pStyle w:val="Normal1"/>
        <w:spacing w:before="240" w:after="120" w:line="360" w:lineRule="auto"/>
        <w:rPr>
          <w:rFonts w:ascii="Times New Roman" w:hAnsi="Times New Roman" w:cs="Times New Roman"/>
          <w:sz w:val="24"/>
          <w:szCs w:val="24"/>
        </w:rPr>
      </w:pPr>
      <w:r>
        <w:rPr>
          <w:rFonts w:ascii="Times New Roman" w:hAnsi="Times New Roman" w:cs="Times New Roman"/>
          <w:sz w:val="24"/>
          <w:szCs w:val="24"/>
        </w:rPr>
        <w:tab/>
        <w:t xml:space="preserve">4.4. </w:t>
      </w:r>
      <w:commentRangeStart w:id="296"/>
      <w:ins w:id="297" w:author="Susan Trumbore" w:date="2021-06-12T16:44:00Z">
        <w:del w:id="298" w:author="Jeff Beem-Miller" w:date="2021-06-13T21:09:00Z">
          <w:r w:rsidR="005F341C" w:rsidDel="00BA0A5E">
            <w:rPr>
              <w:rFonts w:ascii="Times New Roman" w:hAnsi="Times New Roman" w:cs="Times New Roman"/>
              <w:sz w:val="24"/>
              <w:szCs w:val="24"/>
            </w:rPr>
            <w:delText>Ar</w:delText>
          </w:r>
        </w:del>
      </w:ins>
      <w:ins w:id="299" w:author="Jeff Beem-Miller" w:date="2021-06-13T21:09:00Z">
        <w:r w:rsidR="00BA0A5E">
          <w:rPr>
            <w:rFonts w:ascii="Times New Roman" w:hAnsi="Times New Roman" w:cs="Times New Roman"/>
            <w:sz w:val="24"/>
            <w:szCs w:val="24"/>
          </w:rPr>
          <w:t xml:space="preserve">Is </w:t>
        </w:r>
      </w:ins>
      <w:ins w:id="300" w:author="Susan Trumbore" w:date="2021-06-12T16:44:00Z">
        <w:del w:id="301" w:author="Jeff Beem-Miller" w:date="2021-06-13T21:09:00Z">
          <w:r w:rsidR="005F341C" w:rsidDel="00BA0A5E">
            <w:rPr>
              <w:rFonts w:ascii="Times New Roman" w:hAnsi="Times New Roman" w:cs="Times New Roman"/>
              <w:sz w:val="24"/>
              <w:szCs w:val="24"/>
            </w:rPr>
            <w:delText>e</w:delText>
          </w:r>
        </w:del>
      </w:ins>
      <w:ins w:id="302" w:author="Jeff Beem-Miller" w:date="2021-06-13T21:09:00Z">
        <w:r w:rsidR="00BA0A5E">
          <w:rPr>
            <w:rFonts w:ascii="Times New Roman" w:hAnsi="Times New Roman" w:cs="Times New Roman"/>
            <w:sz w:val="24"/>
            <w:szCs w:val="24"/>
          </w:rPr>
          <w:t>rewetting pulse CO</w:t>
        </w:r>
        <w:r w:rsidR="00BA0A5E" w:rsidRPr="00BA0A5E">
          <w:rPr>
            <w:rFonts w:ascii="Times New Roman" w:hAnsi="Times New Roman" w:cs="Times New Roman"/>
            <w:sz w:val="24"/>
            <w:szCs w:val="24"/>
            <w:vertAlign w:val="subscript"/>
            <w:rPrChange w:id="303" w:author="Jeff Beem-Miller" w:date="2021-06-13T21:10:00Z">
              <w:rPr>
                <w:rFonts w:ascii="Times New Roman" w:hAnsi="Times New Roman" w:cs="Times New Roman"/>
                <w:sz w:val="24"/>
                <w:szCs w:val="24"/>
              </w:rPr>
            </w:rPrChange>
          </w:rPr>
          <w:t>2</w:t>
        </w:r>
        <w:r w:rsidR="00BA0A5E">
          <w:rPr>
            <w:rFonts w:ascii="Times New Roman" w:hAnsi="Times New Roman" w:cs="Times New Roman"/>
            <w:sz w:val="24"/>
            <w:szCs w:val="24"/>
          </w:rPr>
          <w:t xml:space="preserve"> derived from </w:t>
        </w:r>
      </w:ins>
      <w:ins w:id="304" w:author="Susan Trumbore" w:date="2021-06-12T16:44:00Z">
        <w:del w:id="305" w:author="Jeff Beem-Miller" w:date="2021-06-13T21:09:00Z">
          <w:r w:rsidR="005F341C" w:rsidDel="00BA0A5E">
            <w:rPr>
              <w:rFonts w:ascii="Times New Roman" w:hAnsi="Times New Roman" w:cs="Times New Roman"/>
              <w:sz w:val="24"/>
              <w:szCs w:val="24"/>
            </w:rPr>
            <w:delText xml:space="preserve"> higher respiration rates immediat</w:delText>
          </w:r>
        </w:del>
      </w:ins>
      <w:ins w:id="306" w:author="Susan Trumbore" w:date="2021-06-12T16:45:00Z">
        <w:del w:id="307" w:author="Jeff Beem-Miller" w:date="2021-06-13T21:09:00Z">
          <w:r w:rsidR="005F341C" w:rsidDel="00BA0A5E">
            <w:rPr>
              <w:rFonts w:ascii="Times New Roman" w:hAnsi="Times New Roman" w:cs="Times New Roman"/>
              <w:sz w:val="24"/>
              <w:szCs w:val="24"/>
            </w:rPr>
            <w:delText xml:space="preserve">ely after rewetting using </w:delText>
          </w:r>
        </w:del>
      </w:ins>
      <w:ins w:id="308" w:author="Susan Trumbore" w:date="2021-06-12T16:44:00Z">
        <w:r w:rsidR="005F341C">
          <w:rPr>
            <w:rFonts w:ascii="Times New Roman" w:hAnsi="Times New Roman" w:cs="Times New Roman"/>
            <w:sz w:val="24"/>
            <w:szCs w:val="24"/>
          </w:rPr>
          <w:t>different C</w:t>
        </w:r>
      </w:ins>
      <w:ins w:id="309" w:author="Susan Trumbore" w:date="2021-06-12T16:45:00Z">
        <w:r w:rsidR="005F341C">
          <w:rPr>
            <w:rFonts w:ascii="Times New Roman" w:hAnsi="Times New Roman" w:cs="Times New Roman"/>
            <w:sz w:val="24"/>
            <w:szCs w:val="24"/>
          </w:rPr>
          <w:t xml:space="preserve"> sources?</w:t>
        </w:r>
      </w:ins>
      <w:ins w:id="310" w:author="Susan Trumbore" w:date="2021-06-12T16:44:00Z">
        <w:r w:rsidR="005F341C">
          <w:rPr>
            <w:rFonts w:ascii="Times New Roman" w:hAnsi="Times New Roman" w:cs="Times New Roman"/>
            <w:sz w:val="24"/>
            <w:szCs w:val="24"/>
          </w:rPr>
          <w:t xml:space="preserve"> </w:t>
        </w:r>
      </w:ins>
      <w:commentRangeEnd w:id="296"/>
      <w:r w:rsidR="0076066E">
        <w:rPr>
          <w:rStyle w:val="CommentReference"/>
        </w:rPr>
        <w:commentReference w:id="296"/>
      </w:r>
    </w:p>
    <w:p w14:paraId="6C03512A" w14:textId="1B52E5BE" w:rsidR="00DF7C0D" w:rsidRPr="00D37F44" w:rsidRDefault="00DF7C0D" w:rsidP="007F1B48">
      <w:pPr>
        <w:pStyle w:val="Normal1"/>
        <w:spacing w:before="240" w:after="120" w:line="360" w:lineRule="auto"/>
        <w:rPr>
          <w:rFonts w:ascii="Times New Roman" w:eastAsia="Arial Unicode MS" w:hAnsi="Times New Roman" w:cs="Times New Roman"/>
          <w:sz w:val="24"/>
          <w:szCs w:val="24"/>
        </w:rPr>
      </w:pPr>
      <w:del w:id="311" w:author="Jeff Beem-Miller" w:date="2021-06-14T19:25:00Z">
        <w:r w:rsidDel="00143C25">
          <w:rPr>
            <w:rFonts w:ascii="Times New Roman" w:eastAsia="Arial Unicode MS" w:hAnsi="Times New Roman" w:cs="Times New Roman"/>
            <w:sz w:val="24"/>
            <w:szCs w:val="24"/>
          </w:rPr>
          <w:lastRenderedPageBreak/>
          <w:delText xml:space="preserve">We </w:delText>
        </w:r>
        <w:r w:rsidRPr="00C27016" w:rsidDel="00143C25">
          <w:rPr>
            <w:rFonts w:ascii="Times New Roman" w:eastAsia="Arial Unicode MS" w:hAnsi="Times New Roman" w:cs="Times New Roman"/>
            <w:sz w:val="24"/>
            <w:szCs w:val="24"/>
          </w:rPr>
          <w:delText>h</w:delText>
        </w:r>
        <w:r w:rsidDel="00143C25">
          <w:rPr>
            <w:rFonts w:ascii="Times New Roman" w:eastAsia="Arial Unicode MS" w:hAnsi="Times New Roman" w:cs="Times New Roman"/>
            <w:sz w:val="24"/>
            <w:szCs w:val="24"/>
          </w:rPr>
          <w:delText xml:space="preserve">ypothesized that </w:delText>
        </w:r>
        <w:r w:rsidRPr="00C27016" w:rsidDel="00143C25">
          <w:rPr>
            <w:rFonts w:ascii="Times New Roman" w:hAnsi="Times New Roman" w:cs="Times New Roman"/>
            <w:sz w:val="24"/>
            <w:szCs w:val="24"/>
          </w:rPr>
          <w:delText>the</w:delText>
        </w:r>
      </w:del>
      <w:ins w:id="312" w:author="Jeff Beem-Miller" w:date="2021-06-14T19:25:00Z">
        <w:r w:rsidR="00143C25">
          <w:rPr>
            <w:rFonts w:ascii="Times New Roman" w:eastAsia="Arial Unicode MS" w:hAnsi="Times New Roman" w:cs="Times New Roman"/>
            <w:sz w:val="24"/>
            <w:szCs w:val="24"/>
          </w:rPr>
          <w:t>There are competing hypotheses for the source of</w:t>
        </w:r>
      </w:ins>
      <w:r w:rsidRPr="00C27016">
        <w:rPr>
          <w:rFonts w:ascii="Times New Roman" w:hAnsi="Times New Roman" w:cs="Times New Roman"/>
          <w:sz w:val="24"/>
          <w:szCs w:val="24"/>
        </w:rPr>
        <w:t xml:space="preserve">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released immediately</w:t>
      </w:r>
      <w:r>
        <w:rPr>
          <w:rFonts w:ascii="Times New Roman" w:hAnsi="Times New Roman" w:cs="Times New Roman"/>
          <w:sz w:val="24"/>
          <w:szCs w:val="24"/>
        </w:rPr>
        <w:t xml:space="preserve"> following moisture adjustment</w:t>
      </w:r>
      <w:ins w:id="313" w:author="Jeff Beem-Miller" w:date="2021-06-14T19:28:00Z">
        <w:r w:rsidR="00D26E5D">
          <w:rPr>
            <w:rFonts w:ascii="Times New Roman" w:hAnsi="Times New Roman" w:cs="Times New Roman"/>
            <w:sz w:val="24"/>
            <w:szCs w:val="24"/>
          </w:rPr>
          <w:t xml:space="preserve">, many of which seek to explain the increase in respiration seen immediately following rewetting </w:t>
        </w:r>
      </w:ins>
      <w:ins w:id="314" w:author="Jeff Beem-Miller" w:date="2021-06-14T19:29:00Z">
        <w:r w:rsidR="00D26E5D">
          <w:rPr>
            <w:rFonts w:ascii="Times New Roman" w:hAnsi="Times New Roman" w:cs="Times New Roman"/>
            <w:sz w:val="24"/>
            <w:szCs w:val="24"/>
          </w:rPr>
          <w:t>as well as the subsequent return to basal respiration rates (</w:t>
        </w:r>
        <w:r w:rsidR="00D26E5D" w:rsidRPr="00C27016">
          <w:rPr>
            <w:rFonts w:ascii="Times New Roman" w:hAnsi="Times New Roman" w:cs="Times New Roman"/>
            <w:sz w:val="24"/>
            <w:szCs w:val="24"/>
          </w:rPr>
          <w:fldChar w:fldCharType="begin" w:fldLock="1"/>
        </w:r>
        <w:r w:rsidR="00D26E5D">
          <w:rPr>
            <w:rFonts w:ascii="Times New Roman" w:hAnsi="Times New Roman" w:cs="Times New Roman"/>
            <w:sz w:val="24"/>
            <w:szCs w:val="24"/>
          </w:rPr>
          <w:instrText>ADDIN CSL_CITATION {"citationItems":[{"id":"ITEM-1","itemData":{"DOI":"10.2136/sssaj2003.0798","abstract":"The rapid rewetting of a dry soil often yields a pulse in soil CO2 production that persists for 2 to 6 d. This phenomenon is a common occurrence in surface soils, yet the mechanism responsible for producing the CO2 pulse has not been positively identified. We studied the effects of a single drying and rewetting event on soil C pools, to identify which specific C substrates are mineralized to produce the observed pulse in respiration rates. We labeled two soils with 14C-glucose and measured the enrichment and pool sizes of the released CO2, extractable biomass C, and extractable soil organic matter (SOM-C) throughout a drying and rewetting cycle. After rewetting, respiration rates were 475 to 370% higher than the rates measured before the dry down. The enrichment of the released CO2 was 1 to 2 times higher than the enrichment of the extractable biomass C pools and 10 to 20 times higher than the enrichment of the extractable organic C, suggesting that the CO2 pulse was generated entirely from the mineralization of microbial biomass C. However, there was no evidence of substantial microbial cell lysis on rewetting. We hypothesize that the pulse of CO2 is generated by the rapid mineralization of highly enriched intracellular compounds as a response by the microbial biomass to the rapid increase in soil water potentials. The drying and rewetting process also releases physically protected SOM, increasing the amount of extractable SOM-C by up to 200%. The additional SOM-C rendered soluble by the rewetting event did not contribute substantially to the rewetting CO2 pulse. Overall, the rapid rewetting of a dry soil can influence soil C cycling in the short-term, by increasing the microbial mineralization of cytoplasmic solutes, and in the longer-term, by decreasing the total amount of SOM physically protected within microaggregates.","author":[{"dropping-particle":"","family":"Fierer","given":"N.","non-dropping-particle":"","parse-names":false,"suffix":""},{"dropping-particle":"","family":"Schimel","given":"J.P.","non-dropping-particle":"","parse-names":false,"suffix":""}],"container-title":"Soil Science Society of America Journal","id":"ITEM-1","issue":"3","issued":{"date-parts":[["2003"]]},"page":"798-805","title":"A Proposed Mechanism for the Pulse in Carbon Dioxide Production Commonly Observed Following the Rapid Rewetting of a Dry Soil","type":"article-journal","volume":"67"},"uris":["http://www.mendeley.com/documents/?uuid=c4e02876-ed5f-4210-9f2c-32aca31ce07f","http://www.mendeley.com/documents/?uuid=44ecf1a5-0a59-46a3-8988-c7c4c1a698ec"]}],"mendeley":{"formattedCitation":"(Fierer &amp; Schimel, 2003)","plainTextFormattedCitation":"(Fierer &amp; Schimel, 2003)","previouslyFormattedCitation":"(Fierer &amp; Schimel, 2003)"},"properties":{"noteIndex":0},"schema":"https://github.com/citation-style-language/schema/raw/master/csl-citation.json"}</w:instrText>
        </w:r>
        <w:r w:rsidR="00D26E5D" w:rsidRPr="00C27016">
          <w:rPr>
            <w:rFonts w:ascii="Times New Roman" w:hAnsi="Times New Roman" w:cs="Times New Roman"/>
            <w:sz w:val="24"/>
            <w:szCs w:val="24"/>
          </w:rPr>
          <w:fldChar w:fldCharType="separate"/>
        </w:r>
        <w:r w:rsidR="00D26E5D" w:rsidRPr="00C27016">
          <w:rPr>
            <w:rFonts w:ascii="Times New Roman" w:hAnsi="Times New Roman" w:cs="Times New Roman"/>
            <w:noProof/>
            <w:sz w:val="24"/>
            <w:szCs w:val="24"/>
          </w:rPr>
          <w:t>Fierer &amp; Schimel, 2003</w:t>
        </w:r>
      </w:ins>
      <w:ins w:id="315" w:author="Jeff Beem-Miller" w:date="2021-06-14T19:31:00Z">
        <w:r w:rsidR="00D26E5D">
          <w:rPr>
            <w:rFonts w:ascii="Times New Roman" w:hAnsi="Times New Roman" w:cs="Times New Roman"/>
            <w:noProof/>
            <w:sz w:val="24"/>
            <w:szCs w:val="24"/>
          </w:rPr>
          <w:t>;</w:t>
        </w:r>
      </w:ins>
      <w:ins w:id="316" w:author="Jeff Beem-Miller" w:date="2021-06-14T19:29:00Z">
        <w:r w:rsidR="00D26E5D" w:rsidRPr="00C27016">
          <w:rPr>
            <w:rFonts w:ascii="Times New Roman" w:hAnsi="Times New Roman" w:cs="Times New Roman"/>
            <w:sz w:val="24"/>
            <w:szCs w:val="24"/>
          </w:rPr>
          <w:fldChar w:fldCharType="end"/>
        </w:r>
      </w:ins>
      <w:ins w:id="317" w:author="Jeff Beem-Miller" w:date="2021-06-14T19:31:00Z">
        <w:r w:rsidR="00D26E5D" w:rsidRPr="00D26E5D">
          <w:rPr>
            <w:rFonts w:ascii="Times New Roman" w:hAnsi="Times New Roman" w:cs="Times New Roman"/>
            <w:sz w:val="24"/>
            <w:szCs w:val="24"/>
          </w:rPr>
          <w:t xml:space="preserve"> </w:t>
        </w:r>
        <w:r w:rsidR="00D26E5D" w:rsidRPr="00C27016">
          <w:rPr>
            <w:rFonts w:ascii="Times New Roman" w:hAnsi="Times New Roman" w:cs="Times New Roman"/>
            <w:sz w:val="24"/>
            <w:szCs w:val="24"/>
          </w:rPr>
          <w:fldChar w:fldCharType="begin" w:fldLock="1"/>
        </w:r>
        <w:r w:rsidR="00D26E5D">
          <w:rPr>
            <w:rFonts w:ascii="Times New Roman" w:hAnsi="Times New Roman" w:cs="Times New Roman"/>
            <w:sz w:val="24"/>
            <w:szCs w:val="24"/>
          </w:rPr>
          <w:instrText>ADDIN CSL_CITATION {"citationItems":[{"id":"ITEM-1","itemData":{"DOI":"10.1016/j.soilbio.2016.03.021","ISSN":"0038-0717","author":[{"dropping-particle":"","family":"Warren","given":"Charles R","non-dropping-particle":"","parse-names":false,"suffix":""}],"container-title":"Soil Biology and Biochemistry","id":"ITEM-1","issued":{"date-parts":[["2016"]]},"page":"54-63","publisher":"Elsevier Ltd","title":"Do microbial osmolytes or extracellular depolymerisation products accumulate as soil dries?","type":"article-journal","volume":"98"},"uris":["http://www.mendeley.com/documents/?uuid=1cdafa52-1c7d-46d8-a756-3963ce1e3397","http://www.mendeley.com/documents/?uuid=80765e8b-d337-4ccc-912b-cdad719acf9f"]},{"id":"ITEM-2","itemData":{"DOI":"10.1016/j.soilbio.2008.08.013","ISSN":"00380717","abstract":"To better understand the nature of the C flush that follows the rewetting of dry soil, we chemically characterized the water soluble pools following rewetting of soil dried to several different water potentials. To assess the impact that historical soil water status has on the size of the rewetting labile soluble pool, a laboratory water stress gradient was applied to soils that were collected from drought-prone and irrigated tallgrass prairie soils. In the laboratory, soils were either incubated at -33 kPa or dried steadily over a 0.6, 1, 2, or 3 day period to -1.5, -4, -15, and -45 MPa respectively. On the 4th day, samples were wetted back to -33 kPa and immediately assayed for soluble, microbial, or respiratory pools of carbon. After extraction, samples were also assayed using NMR, GC-MS, and LC-MS to assess carbohydrate, amino acid, osmolyte and sugar pools. The greater the degree of drying before rewetting was associated with greater concentrations of microbial, soluble and respiratory pools of carbon, increasing by 50, 400 and 250%, respectively, in the most water stressed compared to continuously moist soil. Compared to drought-prone soils, the amount of soluble C released as a result of rewetting was 30 to 50% greater in soils that were irrigated for 11 years. The pool of organics was not completely characterized and only small amounts of TBDMS and TMS derived compounds accounting for 2-4% of the soluble C pool were detected. In contrast, oligosaccharides constituted approximately 20-25% of the sample C. Our results suggest that the flush of C following wetting of a dry soil is not dominated by common microbial osmolytes (e.g. proline, glycine betaine, ectoine, glycerol, mannitol, trehalose). In light of this finding more research is needed to better understand the adaptations that microbial communities utilize to respond to the rewetting of dried soil. © 2008 Elsevier Ltd. All rights reserved.","author":[{"dropping-particle":"","family":"Williams","given":"Mark A.","non-dropping-particle":"","parse-names":false,"suffix":""},{"dropping-particle":"","family":"Xia","given":"Kang","non-dropping-particle":"","parse-names":false,"suffix":""}],"container-title":"Soil Biology and Biochemistry","id":"ITEM-2","issue":"1","issued":{"date-parts":[["2009"]]},"page":"21-28","publisher":"Elsevier Ltd","title":"Characterization of the water soluble soil organic pool following the rewetting of dry soil in a drought-prone tallgrass prairie","type":"article-journal","volume":"41"},"uris":["http://www.mendeley.com/documents/?uuid=ae9d631e-c400-4c13-b5f0-3822ab5fe8d0","http://www.mendeley.com/documents/?uuid=0ec2419b-c157-4122-9e7b-151f5b9b272c"]}],"mendeley":{"formattedCitation":"(Warren, 2016; Williams &amp; Xia, 2009)","plainTextFormattedCitation":"(Warren, 2016; Williams &amp; Xia, 2009)","previouslyFormattedCitation":"(Warren, 2016; Williams &amp; Xia, 2009)"},"properties":{"noteIndex":0},"schema":"https://github.com/citation-style-language/schema/raw/master/csl-citation.json"}</w:instrText>
        </w:r>
        <w:r w:rsidR="00D26E5D" w:rsidRPr="00C27016">
          <w:rPr>
            <w:rFonts w:ascii="Times New Roman" w:hAnsi="Times New Roman" w:cs="Times New Roman"/>
            <w:sz w:val="24"/>
            <w:szCs w:val="24"/>
          </w:rPr>
          <w:fldChar w:fldCharType="separate"/>
        </w:r>
        <w:r w:rsidR="00D26E5D" w:rsidRPr="00C27016">
          <w:rPr>
            <w:rFonts w:ascii="Times New Roman" w:hAnsi="Times New Roman" w:cs="Times New Roman"/>
            <w:noProof/>
            <w:sz w:val="24"/>
            <w:szCs w:val="24"/>
          </w:rPr>
          <w:t>Williams &amp; Xia, 2009</w:t>
        </w:r>
        <w:r w:rsidR="00D26E5D">
          <w:rPr>
            <w:rFonts w:ascii="Times New Roman" w:hAnsi="Times New Roman" w:cs="Times New Roman"/>
            <w:noProof/>
            <w:sz w:val="24"/>
            <w:szCs w:val="24"/>
          </w:rPr>
          <w:t>;</w:t>
        </w:r>
        <w:r w:rsidR="00D26E5D" w:rsidRPr="00D26E5D">
          <w:rPr>
            <w:rFonts w:ascii="Times New Roman" w:hAnsi="Times New Roman" w:cs="Times New Roman"/>
            <w:noProof/>
            <w:sz w:val="24"/>
            <w:szCs w:val="24"/>
          </w:rPr>
          <w:t xml:space="preserve"> </w:t>
        </w:r>
        <w:r w:rsidR="00D26E5D" w:rsidRPr="00C27016">
          <w:rPr>
            <w:rFonts w:ascii="Times New Roman" w:hAnsi="Times New Roman" w:cs="Times New Roman"/>
            <w:sz w:val="24"/>
            <w:szCs w:val="24"/>
          </w:rPr>
          <w:fldChar w:fldCharType="end"/>
        </w:r>
      </w:ins>
      <w:ins w:id="318" w:author="Jeff Beem-Miller" w:date="2021-06-14T19:29:00Z">
        <w:r w:rsidR="00D26E5D" w:rsidRPr="00C27016">
          <w:rPr>
            <w:rFonts w:ascii="Times New Roman" w:hAnsi="Times New Roman" w:cs="Times New Roman"/>
            <w:sz w:val="24"/>
            <w:szCs w:val="24"/>
          </w:rPr>
          <w:fldChar w:fldCharType="begin" w:fldLock="1"/>
        </w:r>
        <w:r w:rsidR="00D26E5D">
          <w:rPr>
            <w:rFonts w:ascii="Times New Roman" w:hAnsi="Times New Roman" w:cs="Times New Roman"/>
            <w:sz w:val="24"/>
            <w:szCs w:val="24"/>
          </w:rPr>
          <w:instrText>ADDIN CSL_CITATION {"citationItems":[{"id":"ITEM-1","itemData":{"DOI":"10.1007/s10533-020-00645-y","ISBN":"0123456789","ISSN":"1573515X","abstract":"Wetting of dry soil triggers a pulse of microbial respiration that has been attributed to two broad mechanisms: (1) recycling of microbial cellular carbon (C), and (2) consumption of extracellular organic C made available to microbes by wetting. We evaluated these two mechanisms by measuring cumulative CO2 release, changes in the size and chemical composition of microbial biomass, and water-extractable organic carbon (WEOC) concentrations following artificial wetting of soil sampled from two depths at each of seven sites across California spanning a range of geologic parent materials. In samples collected from surface soil (0–10 cm depth), we found that cumulative CO2 release after wetting in the laboratory was most strongly correlated with microbial biomass. In these samples, the relative abundance of trehalose—a putative microbial osmolyte—decreased from 25% (SD = 12) to 16% (SD = 7) of the chloroform-labile fraction of the microbial biomass after wetting. This suggested a role for osmolyte consumption in generating the respiration pulse. In subsoil (40–50 cm depth, or sampled at contact with rock), however, the cumulative CO2 release after wetting was unrelated to microbial biomass and more strongly related to WEOC. The concentrations of selected microbial biomass constituents (e.g. trehalose and amino acids) in WEOC were negligible (&lt; 1%), suggesting that cell lysis was not important in generating WEOC in this study. The amount of WEOC relative to total organic C was greatest in subsoil, and negatively related to ammonium oxalate-extractable Fe (Pearson’s R = 0.42, p &lt; 0.01), suggesting a role for soil mineralogical properties in controlling WEOC release. Together, these findings suggest that microbial cellular C and extracellular C jointly contribute to the respiration pulse, and that their relative contribution depends on depth.","author":[{"dropping-particle":"","family":"Slessarev","given":"Eric W.","non-dropping-particle":"","parse-names":false,"suffix":""},{"dropping-particle":"","family":"Lin","given":"Yang","non-dropping-particle":"","parse-names":false,"suffix":""},{"dropping-particle":"","family":"Jiménez","given":"Beatrix Y.","non-dropping-particle":"","parse-names":false,"suffix":""},{"dropping-particle":"","family":"Homyak","given":"Peter M.","non-dropping-particle":"","parse-names":false,"suffix":""},{"dropping-particle":"","family":"Chadwick","given":"Oliver A.","non-dropping-particle":"","parse-names":false,"suffix":""},{"dropping-particle":"","family":"D’Antonio","given":"Carla M.","non-dropping-particle":"","parse-names":false,"suffix":""},{"dropping-particle":"","family":"Schimel","given":"Joshua P.","non-dropping-particle":"","parse-names":false,"suffix":""}],"container-title":"Biogeochemistry","id":"ITEM-1","issue":"3","issued":{"date-parts":[["2020"]]},"page":"307-324","title":"Cellular and extracellular C contributions to respiration after wetting dry soil","type":"article-journal","volume":"147"},"uris":["http://www.mendeley.com/documents/?uuid=1ad23cf0-b5ac-4956-bf6e-7cf1d6c54047","http://www.mendeley.com/documents/?uuid=cbfd053f-fe46-413a-9211-0090cf162ce3"]},{"id":"ITEM-2","itemData":{"DOI":"10.1016/j.soilbio.2014.10.018","ISSN":"00380717","abstract":"Air-drying and wetting of air-dried soil samples with water (i.e., rewetting) are widely used sample treatments in soil analyses. It is recognized that both air-drying and rewetting of soil samples affect the characteristics of organic matter (OM), but systematic evaluations are scarce. In this review, we synthesize what is known in the scientific literature concerning the types and magnitudes of effects resulting from air-drying and rewetting with respect to i) characteristics of aggregate-associated and water-extractable OM, ii) soil microbiota, and iii) decomposition of OM. Air-drying of soil samples results in the formation of new and/or stronger OM-mineral interactions as well as increased hydrophobicity and mineral surface acidity. The formation of new and enhancement of existing OM-mineral interactions may lead to an increase in perceived aggregate stability, potentially affecting estimates of amount and persistence of OM associated with soil aggregates. Compared to field moist samples, air-dried samples had 8-41% higher relative dry mass proportions in the 2-0.25. mm aggregate size fraction. Pronounced changes in the amount and composition of the water-extractable OM and soil microbiota are also detected during the course of air-drying and rewetting with the potential to affect the conclusions derived from OM decomposition experiments. Air-dried soil samples were found to have 2-10 times higher amounts of water extractable organic carbon and a decrease between 3% and 69% in the microbial biomass carbon (using the substrate-induced respiration technique) compared to field moist samples. The magnitude of air-drying and rewetting derived effects on sample characteristics appears to be site and soil type specific.","author":[{"dropping-particle":"","family":"Kaiser","given":"Michael","non-dropping-particle":"","parse-names":false,"suffix":""},{"dropping-particle":"","family":"Kleber","given":"Markus","non-dropping-particle":"","parse-names":false,"suffix":""},{"dropping-particle":"","family":"Berhe","given":"Asmeret Asefaw","non-dropping-particle":"","parse-names":false,"suffix":""}],"container-title":"Soil Biology and Biochemistry","id":"ITEM-2","issued":{"date-parts":[["2015"]]},"page":"324-340","publisher":"Elsevier Ltd","title":"How air-drying and rewetting modify soil organic matter characteristics: An assessment to improve data interpretation and inference","type":"article-journal","volume":"80"},"uris":["http://www.mendeley.com/documents/?uuid=5de7fa20-2fe4-4238-9803-d24d929ea038","http://www.mendeley.com/documents/?uuid=052c6952-c752-4559-8381-1b33dc9cf2d7"]}],"mendeley":{"formattedCitation":"(Kaiser et al., 2015; Slessarev et al., 2020)","plainTextFormattedCitation":"(Kaiser et al., 2015; Slessarev et al., 2020)","previouslyFormattedCitation":"(Kaiser et al., 2015; Slessarev et al., 2020)"},"properties":{"noteIndex":0},"schema":"https://github.com/citation-style-language/schema/raw/master/csl-citation.json"}</w:instrText>
        </w:r>
        <w:r w:rsidR="00D26E5D" w:rsidRPr="00C27016">
          <w:rPr>
            <w:rFonts w:ascii="Times New Roman" w:hAnsi="Times New Roman" w:cs="Times New Roman"/>
            <w:sz w:val="24"/>
            <w:szCs w:val="24"/>
          </w:rPr>
          <w:fldChar w:fldCharType="separate"/>
        </w:r>
        <w:r w:rsidR="00D26E5D" w:rsidRPr="005238BD">
          <w:rPr>
            <w:rFonts w:ascii="Times New Roman" w:hAnsi="Times New Roman" w:cs="Times New Roman"/>
            <w:noProof/>
            <w:sz w:val="24"/>
            <w:szCs w:val="24"/>
          </w:rPr>
          <w:t>Kaiser et al., 2015;</w:t>
        </w:r>
      </w:ins>
      <w:ins w:id="319" w:author="Jeff Beem-Miller" w:date="2021-06-14T19:31:00Z">
        <w:r w:rsidR="00D26E5D" w:rsidRPr="00D26E5D">
          <w:rPr>
            <w:rFonts w:ascii="Times New Roman" w:hAnsi="Times New Roman" w:cs="Times New Roman"/>
            <w:noProof/>
            <w:sz w:val="24"/>
            <w:szCs w:val="24"/>
          </w:rPr>
          <w:t xml:space="preserve"> </w:t>
        </w:r>
        <w:r w:rsidR="00D26E5D" w:rsidRPr="00C27016">
          <w:rPr>
            <w:rFonts w:ascii="Times New Roman" w:hAnsi="Times New Roman" w:cs="Times New Roman"/>
            <w:noProof/>
            <w:sz w:val="24"/>
            <w:szCs w:val="24"/>
          </w:rPr>
          <w:t>Warren, 2016;</w:t>
        </w:r>
        <w:r w:rsidR="00D26E5D">
          <w:rPr>
            <w:rFonts w:ascii="Times New Roman" w:hAnsi="Times New Roman" w:cs="Times New Roman"/>
            <w:noProof/>
            <w:sz w:val="24"/>
            <w:szCs w:val="24"/>
          </w:rPr>
          <w:t xml:space="preserve"> </w:t>
        </w:r>
      </w:ins>
      <w:ins w:id="320" w:author="Jeff Beem-Miller" w:date="2021-06-14T19:29:00Z">
        <w:r w:rsidR="00D26E5D" w:rsidRPr="005238BD">
          <w:rPr>
            <w:rFonts w:ascii="Times New Roman" w:hAnsi="Times New Roman" w:cs="Times New Roman"/>
            <w:noProof/>
            <w:sz w:val="24"/>
            <w:szCs w:val="24"/>
          </w:rPr>
          <w:t>Slessarev et al., 2020)</w:t>
        </w:r>
        <w:r w:rsidR="00D26E5D" w:rsidRPr="00C27016">
          <w:rPr>
            <w:rFonts w:ascii="Times New Roman" w:hAnsi="Times New Roman" w:cs="Times New Roman"/>
            <w:sz w:val="24"/>
            <w:szCs w:val="24"/>
          </w:rPr>
          <w:fldChar w:fldCharType="end"/>
        </w:r>
      </w:ins>
      <w:ins w:id="321" w:author="Jeff Beem-Miller" w:date="2021-06-14T19:26:00Z">
        <w:r w:rsidR="00143C25">
          <w:rPr>
            <w:rFonts w:ascii="Times New Roman" w:hAnsi="Times New Roman" w:cs="Times New Roman"/>
            <w:sz w:val="24"/>
            <w:szCs w:val="24"/>
          </w:rPr>
          <w:t>.</w:t>
        </w:r>
      </w:ins>
      <w:del w:id="322" w:author="Jeff Beem-Miller" w:date="2021-06-14T19:26:00Z">
        <w:r w:rsidDel="00143C25">
          <w:rPr>
            <w:rFonts w:ascii="Times New Roman" w:hAnsi="Times New Roman" w:cs="Times New Roman"/>
            <w:sz w:val="24"/>
            <w:szCs w:val="24"/>
          </w:rPr>
          <w:delText>, i.e.</w:delText>
        </w:r>
      </w:del>
      <w:del w:id="323" w:author="Jeff Beem-Miller" w:date="2021-06-14T19:27:00Z">
        <w:r w:rsidDel="00D26E5D">
          <w:rPr>
            <w:rFonts w:ascii="Times New Roman" w:hAnsi="Times New Roman" w:cs="Times New Roman"/>
            <w:sz w:val="24"/>
            <w:szCs w:val="24"/>
          </w:rPr>
          <w:delText xml:space="preserve"> </w:delText>
        </w:r>
      </w:del>
      <w:del w:id="324" w:author="Jeff Beem-Miller" w:date="2021-06-14T19:26:00Z">
        <w:r w:rsidDel="00143C25">
          <w:rPr>
            <w:rFonts w:ascii="Times New Roman" w:hAnsi="Times New Roman" w:cs="Times New Roman"/>
            <w:sz w:val="24"/>
            <w:szCs w:val="24"/>
          </w:rPr>
          <w:delText>t</w:delText>
        </w:r>
      </w:del>
      <w:del w:id="325" w:author="Jeff Beem-Miller" w:date="2021-06-14T19:27:00Z">
        <w:r w:rsidDel="00D26E5D">
          <w:rPr>
            <w:rFonts w:ascii="Times New Roman" w:hAnsi="Times New Roman" w:cs="Times New Roman"/>
            <w:sz w:val="24"/>
            <w:szCs w:val="24"/>
          </w:rPr>
          <w:delText>he rewetting pulse</w:delText>
        </w:r>
      </w:del>
      <w:ins w:id="326" w:author="Susan Trumbore" w:date="2021-06-12T16:45:00Z">
        <w:del w:id="327" w:author="Jeff Beem-Miller" w:date="2021-06-14T19:27:00Z">
          <w:r w:rsidR="005F341C" w:rsidDel="00D26E5D">
            <w:rPr>
              <w:rFonts w:ascii="Times New Roman" w:hAnsi="Times New Roman" w:cs="Times New Roman"/>
              <w:sz w:val="24"/>
              <w:szCs w:val="24"/>
            </w:rPr>
            <w:delText xml:space="preserve"> (see Figure 1)</w:delText>
          </w:r>
        </w:del>
      </w:ins>
      <w:ins w:id="328" w:author="Susan Trumbore" w:date="2021-06-12T16:42:00Z">
        <w:del w:id="329" w:author="Jeff Beem-Miller" w:date="2021-06-14T19:26:00Z">
          <w:r w:rsidR="005F341C" w:rsidDel="00143C25">
            <w:rPr>
              <w:rFonts w:ascii="Times New Roman" w:hAnsi="Times New Roman" w:cs="Times New Roman"/>
              <w:sz w:val="24"/>
              <w:szCs w:val="24"/>
            </w:rPr>
            <w:delText xml:space="preserve"> </w:delText>
          </w:r>
        </w:del>
      </w:ins>
      <w:ins w:id="330" w:author="Susan Trumbore" w:date="2021-06-12T16:48:00Z">
        <w:del w:id="331" w:author="Jeff Beem-Miller" w:date="2021-06-14T19:27:00Z">
          <w:r w:rsidR="005F341C" w:rsidDel="00D26E5D">
            <w:rPr>
              <w:rFonts w:ascii="Times New Roman" w:hAnsi="Times New Roman" w:cs="Times New Roman"/>
              <w:sz w:val="24"/>
              <w:szCs w:val="24"/>
            </w:rPr>
            <w:delText>associated with higher rates of CO</w:delText>
          </w:r>
          <w:r w:rsidR="005F341C" w:rsidRPr="005F341C" w:rsidDel="00D26E5D">
            <w:rPr>
              <w:rFonts w:ascii="Times New Roman" w:hAnsi="Times New Roman" w:cs="Times New Roman"/>
              <w:sz w:val="24"/>
              <w:szCs w:val="24"/>
              <w:vertAlign w:val="subscript"/>
              <w:rPrChange w:id="332" w:author="Susan Trumbore" w:date="2021-06-12T16:48:00Z">
                <w:rPr>
                  <w:rFonts w:ascii="Times New Roman" w:hAnsi="Times New Roman" w:cs="Times New Roman"/>
                  <w:sz w:val="24"/>
                  <w:szCs w:val="24"/>
                </w:rPr>
              </w:rPrChange>
            </w:rPr>
            <w:delText>2</w:delText>
          </w:r>
          <w:r w:rsidR="005F341C" w:rsidDel="00D26E5D">
            <w:rPr>
              <w:rFonts w:ascii="Times New Roman" w:hAnsi="Times New Roman" w:cs="Times New Roman"/>
              <w:sz w:val="24"/>
              <w:szCs w:val="24"/>
            </w:rPr>
            <w:delText xml:space="preserve"> evolution during</w:delText>
          </w:r>
        </w:del>
      </w:ins>
      <w:ins w:id="333" w:author="Susan Trumbore" w:date="2021-06-12T16:42:00Z">
        <w:del w:id="334" w:author="Jeff Beem-Miller" w:date="2021-06-14T19:27:00Z">
          <w:r w:rsidR="005F341C" w:rsidDel="00D26E5D">
            <w:rPr>
              <w:rFonts w:ascii="Times New Roman" w:hAnsi="Times New Roman" w:cs="Times New Roman"/>
              <w:sz w:val="24"/>
              <w:szCs w:val="24"/>
            </w:rPr>
            <w:delText xml:space="preserve"> the first enclosure period</w:delText>
          </w:r>
        </w:del>
      </w:ins>
      <w:del w:id="335" w:author="Jeff Beem-Miller" w:date="2021-06-14T19:27:00Z">
        <w:r w:rsidDel="00D26E5D">
          <w:rPr>
            <w:rFonts w:ascii="Times New Roman" w:hAnsi="Times New Roman" w:cs="Times New Roman"/>
            <w:sz w:val="24"/>
            <w:szCs w:val="24"/>
          </w:rPr>
          <w:delText xml:space="preserve">, </w:delText>
        </w:r>
      </w:del>
      <w:del w:id="336" w:author="Jeff Beem-Miller" w:date="2021-06-14T19:26:00Z">
        <w:r w:rsidDel="00D26E5D">
          <w:rPr>
            <w:rFonts w:ascii="Times New Roman" w:hAnsi="Times New Roman" w:cs="Times New Roman"/>
            <w:sz w:val="24"/>
            <w:szCs w:val="24"/>
          </w:rPr>
          <w:delText xml:space="preserve">would </w:delText>
        </w:r>
      </w:del>
      <w:del w:id="337" w:author="Jeff Beem-Miller" w:date="2021-06-14T19:27:00Z">
        <w:r w:rsidRPr="00C27016" w:rsidDel="00D26E5D">
          <w:rPr>
            <w:rFonts w:ascii="Times New Roman" w:hAnsi="Times New Roman" w:cs="Times New Roman"/>
            <w:sz w:val="24"/>
            <w:szCs w:val="24"/>
          </w:rPr>
          <w:delText xml:space="preserve">be </w:delText>
        </w:r>
      </w:del>
      <w:ins w:id="338" w:author="Susan Trumbore" w:date="2021-06-12T16:47:00Z">
        <w:del w:id="339" w:author="Jeff Beem-Miller" w:date="2021-06-14T19:27:00Z">
          <w:r w:rsidR="005F341C" w:rsidDel="00D26E5D">
            <w:rPr>
              <w:rFonts w:ascii="Times New Roman" w:hAnsi="Times New Roman" w:cs="Times New Roman"/>
              <w:sz w:val="24"/>
              <w:szCs w:val="24"/>
            </w:rPr>
            <w:delText>reflect</w:delText>
          </w:r>
          <w:r w:rsidR="005F341C" w:rsidRPr="00C27016" w:rsidDel="00D26E5D">
            <w:rPr>
              <w:rFonts w:ascii="Times New Roman" w:hAnsi="Times New Roman" w:cs="Times New Roman"/>
              <w:sz w:val="24"/>
              <w:szCs w:val="24"/>
            </w:rPr>
            <w:delText xml:space="preserve"> </w:delText>
          </w:r>
        </w:del>
      </w:ins>
      <w:del w:id="340" w:author="Jeff Beem-Miller" w:date="2021-06-14T19:27:00Z">
        <w:r w:rsidRPr="00C27016" w:rsidDel="00D26E5D">
          <w:rPr>
            <w:rFonts w:ascii="Times New Roman" w:hAnsi="Times New Roman" w:cs="Times New Roman"/>
            <w:sz w:val="24"/>
            <w:szCs w:val="24"/>
          </w:rPr>
          <w:delText xml:space="preserve">older </w:delText>
        </w:r>
      </w:del>
      <w:ins w:id="341" w:author="Susan Trumbore" w:date="2021-06-12T16:47:00Z">
        <w:del w:id="342" w:author="Jeff Beem-Miller" w:date="2021-06-14T19:27:00Z">
          <w:r w:rsidR="005F341C" w:rsidDel="00D26E5D">
            <w:rPr>
              <w:rFonts w:ascii="Times New Roman" w:hAnsi="Times New Roman" w:cs="Times New Roman"/>
              <w:sz w:val="24"/>
              <w:szCs w:val="24"/>
            </w:rPr>
            <w:delText xml:space="preserve">C sources </w:delText>
          </w:r>
        </w:del>
      </w:ins>
      <w:del w:id="343" w:author="Jeff Beem-Miller" w:date="2021-06-14T19:27:00Z">
        <w:r w:rsidRPr="00C27016" w:rsidDel="00D26E5D">
          <w:rPr>
            <w:rFonts w:ascii="Times New Roman" w:hAnsi="Times New Roman" w:cs="Times New Roman"/>
            <w:sz w:val="24"/>
            <w:szCs w:val="24"/>
          </w:rPr>
          <w:delText>than the CO</w:delText>
        </w:r>
        <w:r w:rsidRPr="00C27016" w:rsidDel="00D26E5D">
          <w:rPr>
            <w:rFonts w:ascii="Times New Roman" w:hAnsi="Times New Roman" w:cs="Times New Roman"/>
            <w:sz w:val="24"/>
            <w:szCs w:val="24"/>
            <w:vertAlign w:val="subscript"/>
          </w:rPr>
          <w:delText>2</w:delText>
        </w:r>
        <w:r w:rsidRPr="00C27016" w:rsidDel="00D26E5D">
          <w:rPr>
            <w:rFonts w:ascii="Times New Roman" w:eastAsia="Arial Unicode MS" w:hAnsi="Times New Roman" w:cs="Times New Roman"/>
            <w:sz w:val="24"/>
            <w:szCs w:val="24"/>
          </w:rPr>
          <w:delText xml:space="preserve"> released during</w:delText>
        </w:r>
        <w:r w:rsidDel="00D26E5D">
          <w:rPr>
            <w:rFonts w:ascii="Times New Roman" w:eastAsia="Arial Unicode MS" w:hAnsi="Times New Roman" w:cs="Times New Roman"/>
            <w:sz w:val="24"/>
            <w:szCs w:val="24"/>
          </w:rPr>
          <w:delText xml:space="preserve"> the second enclosure period</w:delText>
        </w:r>
      </w:del>
      <w:ins w:id="344" w:author="Susan Trumbore" w:date="2021-06-12T16:49:00Z">
        <w:del w:id="345" w:author="Jeff Beem-Miller" w:date="2021-06-14T19:27:00Z">
          <w:r w:rsidR="007512A6" w:rsidDel="00D26E5D">
            <w:rPr>
              <w:rFonts w:ascii="Times New Roman" w:eastAsia="Arial Unicode MS" w:hAnsi="Times New Roman" w:cs="Times New Roman"/>
              <w:sz w:val="24"/>
              <w:szCs w:val="24"/>
            </w:rPr>
            <w:delText xml:space="preserve"> with lower fluxes</w:delText>
          </w:r>
        </w:del>
      </w:ins>
      <w:del w:id="346" w:author="Jeff Beem-Miller" w:date="2021-06-14T19:27:00Z">
        <w:r w:rsidRPr="00C27016" w:rsidDel="00D26E5D">
          <w:rPr>
            <w:rFonts w:ascii="Times New Roman" w:eastAsia="Arial Unicode MS" w:hAnsi="Times New Roman" w:cs="Times New Roman"/>
            <w:sz w:val="24"/>
            <w:szCs w:val="24"/>
          </w:rPr>
          <w:delText>.</w:delText>
        </w:r>
      </w:del>
      <w:ins w:id="347" w:author="Jeff Beem-Miller" w:date="2021-06-14T19:32:00Z">
        <w:r w:rsidR="00D26E5D">
          <w:rPr>
            <w:rFonts w:ascii="Times New Roman" w:eastAsia="Arial Unicode MS" w:hAnsi="Times New Roman" w:cs="Times New Roman"/>
            <w:sz w:val="24"/>
            <w:szCs w:val="24"/>
          </w:rPr>
          <w:t xml:space="preserve"> Due to the often dramatic differences in respiration rates between the rewetting period and subsequent respiration (e.g. </w:t>
        </w:r>
      </w:ins>
      <w:ins w:id="348" w:author="Jeff Beem-Miller" w:date="2021-06-14T19:33:00Z">
        <w:r w:rsidR="00D26E5D">
          <w:rPr>
            <w:rFonts w:ascii="Times New Roman" w:eastAsia="Arial Unicode MS" w:hAnsi="Times New Roman" w:cs="Times New Roman"/>
            <w:sz w:val="24"/>
            <w:szCs w:val="24"/>
          </w:rPr>
          <w:t xml:space="preserve">Fig. 1) </w:t>
        </w:r>
      </w:ins>
      <w:ins w:id="349" w:author="Jeff Beem-Miller" w:date="2021-06-14T19:34:00Z">
        <w:r w:rsidR="00D26E5D">
          <w:rPr>
            <w:rFonts w:ascii="Times New Roman" w:eastAsia="Arial Unicode MS" w:hAnsi="Times New Roman" w:cs="Times New Roman"/>
            <w:sz w:val="24"/>
            <w:szCs w:val="24"/>
          </w:rPr>
          <w:t>these</w:t>
        </w:r>
      </w:ins>
      <w:ins w:id="350" w:author="Jeff Beem-Miller" w:date="2021-06-14T19:33:00Z">
        <w:r w:rsidR="00D26E5D">
          <w:rPr>
            <w:rFonts w:ascii="Times New Roman" w:eastAsia="Arial Unicode MS" w:hAnsi="Times New Roman" w:cs="Times New Roman"/>
            <w:sz w:val="24"/>
            <w:szCs w:val="24"/>
          </w:rPr>
          <w:t xml:space="preserve"> authors posit differences in the substrates fueling rewetting</w:t>
        </w:r>
      </w:ins>
      <w:ins w:id="351" w:author="Jeff Beem-Miller" w:date="2021-06-14T19:36:00Z">
        <w:r w:rsidR="00D37F44">
          <w:rPr>
            <w:rFonts w:ascii="Times New Roman" w:eastAsia="Arial Unicode MS" w:hAnsi="Times New Roman" w:cs="Times New Roman"/>
            <w:sz w:val="24"/>
            <w:szCs w:val="24"/>
          </w:rPr>
          <w:t xml:space="preserve"> versus subsequent respiration</w:t>
        </w:r>
      </w:ins>
      <w:ins w:id="352" w:author="Jeff Beem-Miller" w:date="2021-06-14T19:33:00Z">
        <w:r w:rsidR="00D26E5D">
          <w:rPr>
            <w:rFonts w:ascii="Times New Roman" w:eastAsia="Arial Unicode MS" w:hAnsi="Times New Roman" w:cs="Times New Roman"/>
            <w:sz w:val="24"/>
            <w:szCs w:val="24"/>
          </w:rPr>
          <w:t xml:space="preserve">. </w:t>
        </w:r>
      </w:ins>
      <w:del w:id="353" w:author="Jeff Beem-Miller" w:date="2021-06-14T19:32:00Z">
        <w:r w:rsidRPr="00C27016" w:rsidDel="00D26E5D">
          <w:rPr>
            <w:rFonts w:ascii="Times New Roman" w:eastAsia="Arial Unicode MS" w:hAnsi="Times New Roman" w:cs="Times New Roman"/>
            <w:sz w:val="24"/>
            <w:szCs w:val="24"/>
          </w:rPr>
          <w:delText xml:space="preserve"> </w:delText>
        </w:r>
      </w:del>
      <w:r w:rsidRPr="00C27016">
        <w:rPr>
          <w:rFonts w:ascii="Times New Roman" w:eastAsia="Arial Unicode MS" w:hAnsi="Times New Roman" w:cs="Times New Roman"/>
          <w:sz w:val="24"/>
          <w:szCs w:val="24"/>
        </w:rPr>
        <w:t xml:space="preserve">However, </w:t>
      </w:r>
      <w:del w:id="354" w:author="Susan Trumbore" w:date="2021-06-12T16:49:00Z">
        <w:r w:rsidRPr="00C27016" w:rsidDel="007512A6">
          <w:rPr>
            <w:rFonts w:ascii="Times New Roman" w:eastAsia="Arial Unicode MS" w:hAnsi="Times New Roman" w:cs="Times New Roman"/>
            <w:sz w:val="24"/>
            <w:szCs w:val="24"/>
          </w:rPr>
          <w:delText xml:space="preserve">in contrast to our expectations, </w:delText>
        </w:r>
      </w:del>
      <w:r w:rsidRPr="00C27016">
        <w:rPr>
          <w:rFonts w:ascii="Times New Roman" w:eastAsia="Arial Unicode MS" w:hAnsi="Times New Roman" w:cs="Times New Roman"/>
          <w:sz w:val="24"/>
          <w:szCs w:val="24"/>
        </w:rPr>
        <w:t>we did not find a significant difference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between these two respiration periods. This finding was true for all of the samples in which we measured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in both the </w:t>
      </w:r>
      <w:r>
        <w:rPr>
          <w:rFonts w:ascii="Times New Roman" w:hAnsi="Times New Roman" w:cs="Times New Roman"/>
          <w:sz w:val="24"/>
          <w:szCs w:val="24"/>
        </w:rPr>
        <w:t>rewetting pulse period</w:t>
      </w:r>
      <w:r w:rsidRPr="00C27016">
        <w:rPr>
          <w:rFonts w:ascii="Times New Roman" w:hAnsi="Times New Roman" w:cs="Times New Roman"/>
          <w:sz w:val="24"/>
          <w:szCs w:val="24"/>
        </w:rPr>
        <w:t xml:space="preserve"> and </w:t>
      </w:r>
      <w:r>
        <w:rPr>
          <w:rFonts w:ascii="Times New Roman" w:hAnsi="Times New Roman" w:cs="Times New Roman"/>
          <w:sz w:val="24"/>
          <w:szCs w:val="24"/>
        </w:rPr>
        <w:t>a second enclosure</w:t>
      </w:r>
      <w:r w:rsidRPr="00C27016">
        <w:rPr>
          <w:rFonts w:ascii="Times New Roman" w:hAnsi="Times New Roman" w:cs="Times New Roman"/>
          <w:sz w:val="24"/>
          <w:szCs w:val="24"/>
        </w:rPr>
        <w:t xml:space="preserve"> period (Fig. 3). These results suggest that the change in substrate availability initiated by air-drying and rewetting </w:t>
      </w:r>
      <w:ins w:id="355" w:author="Jeff Beem-Miller" w:date="2021-06-14T19:36:00Z">
        <w:r w:rsidR="00EF7B61">
          <w:rPr>
            <w:rFonts w:ascii="Times New Roman" w:hAnsi="Times New Roman" w:cs="Times New Roman"/>
            <w:sz w:val="24"/>
            <w:szCs w:val="24"/>
          </w:rPr>
          <w:t>may</w:t>
        </w:r>
      </w:ins>
      <w:del w:id="356" w:author="Jeff Beem-Miller" w:date="2021-06-14T19:36:00Z">
        <w:r w:rsidDel="00EF7B61">
          <w:rPr>
            <w:rFonts w:ascii="Times New Roman" w:hAnsi="Times New Roman" w:cs="Times New Roman"/>
            <w:sz w:val="24"/>
            <w:szCs w:val="24"/>
          </w:rPr>
          <w:delText>is</w:delText>
        </w:r>
      </w:del>
      <w:r>
        <w:rPr>
          <w:rFonts w:ascii="Times New Roman" w:hAnsi="Times New Roman" w:cs="Times New Roman"/>
          <w:sz w:val="24"/>
          <w:szCs w:val="24"/>
        </w:rPr>
        <w:t xml:space="preserve"> not </w:t>
      </w:r>
      <w:ins w:id="357" w:author="Jeff Beem-Miller" w:date="2021-06-14T19:36:00Z">
        <w:r w:rsidR="00EF7B61">
          <w:rPr>
            <w:rFonts w:ascii="Times New Roman" w:hAnsi="Times New Roman" w:cs="Times New Roman"/>
            <w:sz w:val="24"/>
            <w:szCs w:val="24"/>
          </w:rPr>
          <w:t xml:space="preserve">be </w:t>
        </w:r>
      </w:ins>
      <w:r w:rsidRPr="00C27016">
        <w:rPr>
          <w:rFonts w:ascii="Times New Roman" w:hAnsi="Times New Roman" w:cs="Times New Roman"/>
          <w:sz w:val="24"/>
          <w:szCs w:val="24"/>
        </w:rPr>
        <w:t>limited to the rewetting puls</w:t>
      </w:r>
      <w:r>
        <w:rPr>
          <w:rFonts w:ascii="Times New Roman" w:hAnsi="Times New Roman" w:cs="Times New Roman"/>
          <w:sz w:val="24"/>
          <w:szCs w:val="24"/>
        </w:rPr>
        <w:t>e</w:t>
      </w:r>
      <w:r w:rsidRPr="00C27016">
        <w:rPr>
          <w:rFonts w:ascii="Times New Roman" w:hAnsi="Times New Roman" w:cs="Times New Roman"/>
          <w:sz w:val="24"/>
          <w:szCs w:val="24"/>
        </w:rPr>
        <w:t>.</w:t>
      </w:r>
    </w:p>
    <w:p w14:paraId="0A3D1032" w14:textId="42456EE7" w:rsidR="002615E4" w:rsidRDefault="00DF7C0D" w:rsidP="002615E4">
      <w:pPr>
        <w:pStyle w:val="Normal1"/>
        <w:spacing w:before="240" w:after="120" w:line="360" w:lineRule="auto"/>
        <w:rPr>
          <w:rFonts w:ascii="Times New Roman" w:hAnsi="Times New Roman" w:cs="Times New Roman"/>
          <w:sz w:val="24"/>
          <w:szCs w:val="24"/>
        </w:rPr>
      </w:pPr>
      <w:r>
        <w:rPr>
          <w:rFonts w:ascii="Times New Roman" w:hAnsi="Times New Roman" w:cs="Times New Roman"/>
          <w:sz w:val="24"/>
          <w:szCs w:val="24"/>
        </w:rPr>
        <w:t>There is a large body of literature that provides evidence for different chemistry of the substrates fueling the rewetting pulse compared to that of the substrates fueling basal respiration (Franzluebbers et al., 2000; Wu and Brooks, 2005; Xiang et al., 2008; Williams and Xia, 2009). However, as other recent work has shown, persistence of soil organic matter is not soley due to chemistry (Lützow et al., 2006; Marschner et al. 2008; Schmidt et al.; 2011; Dungait et al., 2012). The similarity in ∆</w:t>
      </w:r>
      <w:r w:rsidRPr="00455432">
        <w:rPr>
          <w:rFonts w:ascii="Times New Roman" w:hAnsi="Times New Roman" w:cs="Times New Roman"/>
          <w:sz w:val="24"/>
          <w:szCs w:val="24"/>
          <w:vertAlign w:val="superscript"/>
        </w:rPr>
        <w:t>14</w:t>
      </w:r>
      <w:r>
        <w:rPr>
          <w:rFonts w:ascii="Times New Roman" w:hAnsi="Times New Roman" w:cs="Times New Roman"/>
          <w:sz w:val="24"/>
          <w:szCs w:val="24"/>
        </w:rPr>
        <w:t>C across substrates utilized in the rewetting pulse and the second</w:t>
      </w:r>
      <w:r w:rsidRPr="00DF7C0D">
        <w:rPr>
          <w:rFonts w:ascii="Times New Roman" w:hAnsi="Times New Roman" w:cs="Times New Roman"/>
          <w:sz w:val="24"/>
          <w:szCs w:val="24"/>
        </w:rPr>
        <w:t xml:space="preserve"> </w:t>
      </w:r>
      <w:r>
        <w:rPr>
          <w:rFonts w:ascii="Times New Roman" w:hAnsi="Times New Roman" w:cs="Times New Roman"/>
          <w:sz w:val="24"/>
          <w:szCs w:val="24"/>
        </w:rPr>
        <w:t>enclosure period</w:t>
      </w:r>
      <w:ins w:id="358" w:author="Jeff Beem-Miller" w:date="2021-06-13T21:12:00Z">
        <w:r w:rsidR="00CD502D">
          <w:rPr>
            <w:rFonts w:ascii="Times New Roman" w:hAnsi="Times New Roman" w:cs="Times New Roman"/>
            <w:sz w:val="24"/>
            <w:szCs w:val="24"/>
          </w:rPr>
          <w:t>,</w:t>
        </w:r>
      </w:ins>
      <w:r>
        <w:rPr>
          <w:rFonts w:ascii="Times New Roman" w:hAnsi="Times New Roman" w:cs="Times New Roman"/>
          <w:sz w:val="24"/>
          <w:szCs w:val="24"/>
        </w:rPr>
        <w:t xml:space="preserve"> </w:t>
      </w:r>
      <w:del w:id="359" w:author="Jeff Beem-Miller" w:date="2021-06-13T21:11:00Z">
        <w:r w:rsidDel="00B071EA">
          <w:rPr>
            <w:rFonts w:ascii="Times New Roman" w:hAnsi="Times New Roman" w:cs="Times New Roman"/>
            <w:sz w:val="24"/>
            <w:szCs w:val="24"/>
          </w:rPr>
          <w:delText>that likely</w:delText>
        </w:r>
      </w:del>
      <w:ins w:id="360" w:author="Jeff Beem-Miller" w:date="2021-06-13T21:11:00Z">
        <w:r w:rsidR="00B071EA">
          <w:rPr>
            <w:rFonts w:ascii="Times New Roman" w:hAnsi="Times New Roman" w:cs="Times New Roman"/>
            <w:sz w:val="24"/>
            <w:szCs w:val="24"/>
          </w:rPr>
          <w:t>despite likely</w:t>
        </w:r>
      </w:ins>
      <w:r>
        <w:rPr>
          <w:rFonts w:ascii="Times New Roman" w:hAnsi="Times New Roman" w:cs="Times New Roman"/>
          <w:sz w:val="24"/>
          <w:szCs w:val="24"/>
        </w:rPr>
        <w:t xml:space="preserve"> diverg</w:t>
      </w:r>
      <w:ins w:id="361" w:author="Jeff Beem-Miller" w:date="2021-06-13T21:12:00Z">
        <w:r w:rsidR="00CD502D">
          <w:rPr>
            <w:rFonts w:ascii="Times New Roman" w:hAnsi="Times New Roman" w:cs="Times New Roman"/>
            <w:sz w:val="24"/>
            <w:szCs w:val="24"/>
          </w:rPr>
          <w:t>ing</w:t>
        </w:r>
      </w:ins>
      <w:del w:id="362" w:author="Jeff Beem-Miller" w:date="2021-06-13T21:12:00Z">
        <w:r w:rsidDel="00CD502D">
          <w:rPr>
            <w:rFonts w:ascii="Times New Roman" w:hAnsi="Times New Roman" w:cs="Times New Roman"/>
            <w:sz w:val="24"/>
            <w:szCs w:val="24"/>
          </w:rPr>
          <w:delText>e</w:delText>
        </w:r>
      </w:del>
      <w:r>
        <w:rPr>
          <w:rFonts w:ascii="Times New Roman" w:hAnsi="Times New Roman" w:cs="Times New Roman"/>
          <w:sz w:val="24"/>
          <w:szCs w:val="24"/>
        </w:rPr>
        <w:t xml:space="preserve"> in chemistry</w:t>
      </w:r>
      <w:ins w:id="363" w:author="Jeff Beem-Miller" w:date="2021-06-14T19:38:00Z">
        <w:r w:rsidR="00601BAC">
          <w:rPr>
            <w:rFonts w:ascii="Times New Roman" w:hAnsi="Times New Roman" w:cs="Times New Roman"/>
            <w:sz w:val="24"/>
            <w:szCs w:val="24"/>
          </w:rPr>
          <w:t xml:space="preserve"> (cf. change in </w:t>
        </w:r>
      </w:ins>
      <w:ins w:id="364" w:author="Jeff Beem-Miller" w:date="2021-06-14T19:39:00Z">
        <w:r w:rsidR="00601BAC" w:rsidRPr="00C27016">
          <w:rPr>
            <w:rFonts w:ascii="Times New Roman" w:hAnsi="Times New Roman" w:cs="Times New Roman"/>
            <w:sz w:val="24"/>
            <w:szCs w:val="24"/>
          </w:rPr>
          <w:t>δ</w:t>
        </w:r>
        <w:r w:rsidR="00601BAC" w:rsidRPr="00C27016">
          <w:rPr>
            <w:rFonts w:ascii="Times New Roman" w:hAnsi="Times New Roman" w:cs="Times New Roman"/>
            <w:sz w:val="24"/>
            <w:szCs w:val="24"/>
            <w:vertAlign w:val="superscript"/>
          </w:rPr>
          <w:t>13</w:t>
        </w:r>
        <w:r w:rsidR="00601BAC" w:rsidRPr="00C27016">
          <w:rPr>
            <w:rFonts w:ascii="Times New Roman" w:hAnsi="Times New Roman" w:cs="Times New Roman"/>
            <w:sz w:val="24"/>
            <w:szCs w:val="24"/>
          </w:rPr>
          <w:t>C-CO</w:t>
        </w:r>
        <w:r w:rsidR="00601BAC" w:rsidRPr="00C27016">
          <w:rPr>
            <w:rFonts w:ascii="Times New Roman" w:hAnsi="Times New Roman" w:cs="Times New Roman"/>
            <w:sz w:val="24"/>
            <w:szCs w:val="24"/>
            <w:vertAlign w:val="subscript"/>
          </w:rPr>
          <w:t>2</w:t>
        </w:r>
      </w:ins>
      <w:ins w:id="365" w:author="Jeff Beem-Miller" w:date="2021-06-14T19:38:00Z">
        <w:r w:rsidR="00601BAC">
          <w:rPr>
            <w:rFonts w:ascii="Times New Roman" w:hAnsi="Times New Roman" w:cs="Times New Roman"/>
            <w:sz w:val="24"/>
            <w:szCs w:val="24"/>
          </w:rPr>
          <w:t xml:space="preserve">, Table 3 and </w:t>
        </w:r>
        <w:r w:rsidR="00601BAC">
          <w:rPr>
            <w:rFonts w:ascii="Times New Roman" w:eastAsia="Arial Unicode MS" w:hAnsi="Times New Roman" w:cs="Times New Roman"/>
            <w:sz w:val="24"/>
            <w:szCs w:val="24"/>
          </w:rPr>
          <w:t xml:space="preserve">Supplemental </w:t>
        </w:r>
        <w:r w:rsidR="00601BAC">
          <w:rPr>
            <w:rFonts w:ascii="Times New Roman" w:hAnsi="Times New Roman" w:cs="Times New Roman"/>
            <w:sz w:val="24"/>
            <w:szCs w:val="24"/>
          </w:rPr>
          <w:t>Fig. 3)</w:t>
        </w:r>
      </w:ins>
      <w:ins w:id="366" w:author="Jeff Beem-Miller" w:date="2021-06-13T21:12:00Z">
        <w:r w:rsidR="00CD502D">
          <w:rPr>
            <w:rFonts w:ascii="Times New Roman" w:hAnsi="Times New Roman" w:cs="Times New Roman"/>
            <w:sz w:val="24"/>
            <w:szCs w:val="24"/>
          </w:rPr>
          <w:t>,</w:t>
        </w:r>
      </w:ins>
      <w:r>
        <w:rPr>
          <w:rFonts w:ascii="Times New Roman" w:hAnsi="Times New Roman" w:cs="Times New Roman"/>
          <w:sz w:val="24"/>
          <w:szCs w:val="24"/>
        </w:rPr>
        <w:t xml:space="preserve"> is therefore in line with the modern paradigm</w:t>
      </w:r>
      <w:r w:rsidR="0026740D">
        <w:rPr>
          <w:rFonts w:ascii="Times New Roman" w:hAnsi="Times New Roman" w:cs="Times New Roman"/>
          <w:sz w:val="24"/>
          <w:szCs w:val="24"/>
        </w:rPr>
        <w:t xml:space="preserve"> </w:t>
      </w:r>
      <w:r w:rsidR="002615E4">
        <w:rPr>
          <w:rFonts w:ascii="Times New Roman" w:hAnsi="Times New Roman" w:cs="Times New Roman"/>
          <w:sz w:val="24"/>
          <w:szCs w:val="24"/>
        </w:rPr>
        <w:t>(Lehmann and Kleber, 2015; Lehmann et al.</w:t>
      </w:r>
      <w:ins w:id="367" w:author="Jeff Beem-Miller" w:date="2021-06-13T21:12:00Z">
        <w:r w:rsidR="00CD502D">
          <w:rPr>
            <w:rFonts w:ascii="Times New Roman" w:hAnsi="Times New Roman" w:cs="Times New Roman"/>
            <w:sz w:val="24"/>
            <w:szCs w:val="24"/>
          </w:rPr>
          <w:t>,</w:t>
        </w:r>
      </w:ins>
      <w:r w:rsidR="002615E4">
        <w:rPr>
          <w:rFonts w:ascii="Times New Roman" w:hAnsi="Times New Roman" w:cs="Times New Roman"/>
          <w:sz w:val="24"/>
          <w:szCs w:val="24"/>
        </w:rPr>
        <w:t xml:space="preserve"> 2020). Alternatively, microbial recycling over the relatively short duration of the incubations in this study (mean = 9 d) could also explain the lack of change in ∆</w:t>
      </w:r>
      <w:r w:rsidR="002615E4" w:rsidRPr="00524589">
        <w:rPr>
          <w:rFonts w:ascii="Times New Roman" w:hAnsi="Times New Roman" w:cs="Times New Roman"/>
          <w:sz w:val="24"/>
          <w:szCs w:val="24"/>
          <w:vertAlign w:val="superscript"/>
        </w:rPr>
        <w:t>14</w:t>
      </w:r>
      <w:r w:rsidR="002615E4">
        <w:rPr>
          <w:rFonts w:ascii="Times New Roman" w:hAnsi="Times New Roman" w:cs="Times New Roman"/>
          <w:sz w:val="24"/>
          <w:szCs w:val="24"/>
        </w:rPr>
        <w:t>C-CO</w:t>
      </w:r>
      <w:r w:rsidR="002615E4" w:rsidRPr="00524589">
        <w:rPr>
          <w:rFonts w:ascii="Times New Roman" w:hAnsi="Times New Roman" w:cs="Times New Roman"/>
          <w:sz w:val="24"/>
          <w:szCs w:val="24"/>
          <w:vertAlign w:val="subscript"/>
        </w:rPr>
        <w:t>2</w:t>
      </w:r>
      <w:r w:rsidR="002615E4">
        <w:rPr>
          <w:rFonts w:ascii="Times New Roman" w:hAnsi="Times New Roman" w:cs="Times New Roman"/>
          <w:sz w:val="24"/>
          <w:szCs w:val="24"/>
        </w:rPr>
        <w:t xml:space="preserve"> between enclosure periods. </w:t>
      </w:r>
      <w:r w:rsidR="002615E4" w:rsidRPr="00C27016">
        <w:rPr>
          <w:rFonts w:ascii="Times New Roman" w:hAnsi="Times New Roman" w:cs="Times New Roman"/>
          <w:sz w:val="24"/>
          <w:szCs w:val="24"/>
        </w:rPr>
        <w:t xml:space="preserve">For context, </w:t>
      </w:r>
      <w:r w:rsidR="002615E4">
        <w:rPr>
          <w:rFonts w:ascii="Times New Roman" w:hAnsi="Times New Roman" w:cs="Times New Roman"/>
          <w:sz w:val="24"/>
          <w:szCs w:val="24"/>
        </w:rPr>
        <w:t xml:space="preserve">we note that </w:t>
      </w:r>
      <w:r w:rsidR="002615E4" w:rsidRPr="00C27016">
        <w:rPr>
          <w:rFonts w:ascii="Times New Roman" w:hAnsi="Times New Roman" w:cs="Times New Roman"/>
          <w:sz w:val="24"/>
          <w:szCs w:val="24"/>
        </w:rPr>
        <w:t>the mean amount of CO</w:t>
      </w:r>
      <w:r w:rsidR="002615E4" w:rsidRPr="00C27016">
        <w:rPr>
          <w:rFonts w:ascii="Times New Roman" w:hAnsi="Times New Roman" w:cs="Times New Roman"/>
          <w:sz w:val="24"/>
          <w:szCs w:val="24"/>
          <w:vertAlign w:val="subscript"/>
        </w:rPr>
        <w:t>2</w:t>
      </w:r>
      <w:r w:rsidR="002615E4" w:rsidRPr="00C27016">
        <w:rPr>
          <w:rFonts w:ascii="Times New Roman" w:hAnsi="Times New Roman" w:cs="Times New Roman"/>
          <w:sz w:val="24"/>
          <w:szCs w:val="24"/>
        </w:rPr>
        <w:t xml:space="preserve"> respired in the incubations in this study was 0.8 percent of the init</w:t>
      </w:r>
      <w:r w:rsidR="002615E4">
        <w:rPr>
          <w:rFonts w:ascii="Times New Roman" w:hAnsi="Times New Roman" w:cs="Times New Roman"/>
          <w:sz w:val="24"/>
          <w:szCs w:val="24"/>
        </w:rPr>
        <w:t xml:space="preserve">ial total soil organic carbon. This microbial recycling hypothesis is also supported by the shifts in </w:t>
      </w:r>
      <w:r w:rsidR="002615E4" w:rsidRPr="00C27016">
        <w:rPr>
          <w:rFonts w:ascii="Times New Roman" w:hAnsi="Times New Roman" w:cs="Times New Roman"/>
          <w:sz w:val="24"/>
          <w:szCs w:val="24"/>
        </w:rPr>
        <w:t>δ</w:t>
      </w:r>
      <w:r w:rsidR="002615E4" w:rsidRPr="0080158A">
        <w:rPr>
          <w:rFonts w:ascii="Times New Roman" w:hAnsi="Times New Roman" w:cs="Times New Roman"/>
          <w:sz w:val="24"/>
          <w:szCs w:val="24"/>
          <w:vertAlign w:val="superscript"/>
        </w:rPr>
        <w:t>13</w:t>
      </w:r>
      <w:r w:rsidR="002615E4">
        <w:rPr>
          <w:rFonts w:ascii="Times New Roman" w:hAnsi="Times New Roman" w:cs="Times New Roman"/>
          <w:sz w:val="24"/>
          <w:szCs w:val="24"/>
        </w:rPr>
        <w:t xml:space="preserve">C observed between the rewetting pulse and the second enclosure period, which we did find to be significant. </w:t>
      </w:r>
    </w:p>
    <w:p w14:paraId="63A2F1E7" w14:textId="77777777" w:rsidR="002615E4" w:rsidRPr="00C27016" w:rsidRDefault="002615E4" w:rsidP="002615E4">
      <w:pPr>
        <w:pStyle w:val="Normal1"/>
        <w:spacing w:before="240" w:after="120" w:line="360" w:lineRule="auto"/>
        <w:ind w:firstLine="720"/>
        <w:rPr>
          <w:rFonts w:ascii="Times New Roman" w:hAnsi="Times New Roman" w:cs="Times New Roman"/>
          <w:sz w:val="24"/>
          <w:szCs w:val="24"/>
        </w:rPr>
      </w:pPr>
      <w:r>
        <w:rPr>
          <w:rFonts w:ascii="Times New Roman" w:eastAsia="Arial Unicode MS" w:hAnsi="Times New Roman" w:cs="Times New Roman"/>
          <w:sz w:val="24"/>
          <w:szCs w:val="24"/>
        </w:rPr>
        <w:t xml:space="preserve">4.5. Implication of </w:t>
      </w:r>
      <w:r w:rsidRPr="00C27016">
        <w:rPr>
          <w:rFonts w:ascii="Times New Roman" w:hAnsi="Times New Roman" w:cs="Times New Roman"/>
          <w:sz w:val="24"/>
          <w:szCs w:val="24"/>
        </w:rPr>
        <w:t>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w:t>
      </w:r>
      <w:r>
        <w:rPr>
          <w:rFonts w:ascii="Times New Roman" w:hAnsi="Times New Roman" w:cs="Times New Roman"/>
          <w:sz w:val="24"/>
          <w:szCs w:val="24"/>
        </w:rPr>
        <w:t>-CO</w:t>
      </w:r>
      <w:r w:rsidRPr="00E80703">
        <w:rPr>
          <w:rFonts w:ascii="Times New Roman" w:hAnsi="Times New Roman" w:cs="Times New Roman"/>
          <w:sz w:val="24"/>
          <w:szCs w:val="24"/>
          <w:vertAlign w:val="subscript"/>
        </w:rPr>
        <w:t>2</w:t>
      </w:r>
      <w:r>
        <w:rPr>
          <w:rFonts w:ascii="Times New Roman" w:hAnsi="Times New Roman" w:cs="Times New Roman"/>
          <w:sz w:val="24"/>
          <w:szCs w:val="24"/>
        </w:rPr>
        <w:t xml:space="preserve"> shifts following drying and rewetting</w:t>
      </w:r>
    </w:p>
    <w:p w14:paraId="131967FC" w14:textId="4856159E" w:rsidR="002615E4" w:rsidRPr="0026740D" w:rsidRDefault="002615E4" w:rsidP="007F1B48">
      <w:pPr>
        <w:pStyle w:val="Normal1"/>
        <w:spacing w:before="240" w:after="120" w:line="360" w:lineRule="auto"/>
        <w:rPr>
          <w:rFonts w:ascii="Times New Roman" w:eastAsia="Arial Unicode MS" w:hAnsi="Times New Roman" w:cs="Times New Roman"/>
          <w:sz w:val="24"/>
          <w:szCs w:val="24"/>
        </w:rPr>
        <w:sectPr w:rsidR="002615E4" w:rsidRPr="0026740D" w:rsidSect="00F007DA">
          <w:pgSz w:w="12240" w:h="15840"/>
          <w:pgMar w:top="1440" w:right="1440" w:bottom="1440" w:left="1440" w:header="432" w:footer="720" w:gutter="0"/>
          <w:lnNumType w:countBy="1" w:restart="continuous"/>
          <w:cols w:space="720"/>
          <w:docGrid w:linePitch="360"/>
        </w:sectPr>
      </w:pPr>
      <w:r>
        <w:rPr>
          <w:rFonts w:ascii="Times New Roman" w:hAnsi="Times New Roman" w:cs="Times New Roman"/>
          <w:sz w:val="24"/>
          <w:szCs w:val="24"/>
        </w:rPr>
        <w:t>T</w:t>
      </w:r>
      <w:r w:rsidRPr="00C27016">
        <w:rPr>
          <w:rFonts w:ascii="Times New Roman" w:hAnsi="Times New Roman" w:cs="Times New Roman"/>
          <w:sz w:val="24"/>
          <w:szCs w:val="24"/>
        </w:rPr>
        <w:t>he consistent enrichment in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seen following both the </w:t>
      </w:r>
      <w:r>
        <w:rPr>
          <w:rFonts w:ascii="Times New Roman" w:eastAsia="Arial Unicode MS" w:hAnsi="Times New Roman" w:cs="Times New Roman"/>
          <w:sz w:val="24"/>
          <w:szCs w:val="24"/>
        </w:rPr>
        <w:t>air-dry/rewet +</w:t>
      </w:r>
      <w:r w:rsidRPr="003B69F5">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storage</w:t>
      </w:r>
      <w:r w:rsidRPr="00C27016">
        <w:rPr>
          <w:rFonts w:ascii="Times New Roman" w:eastAsia="Arial Unicode MS" w:hAnsi="Times New Roman" w:cs="Times New Roman"/>
          <w:sz w:val="24"/>
          <w:szCs w:val="24"/>
        </w:rPr>
        <w:t xml:space="preserve"> treatment and the </w:t>
      </w:r>
      <w:r>
        <w:rPr>
          <w:rFonts w:ascii="Times New Roman" w:eastAsia="Arial Unicode MS" w:hAnsi="Times New Roman" w:cs="Times New Roman"/>
          <w:sz w:val="24"/>
          <w:szCs w:val="24"/>
        </w:rPr>
        <w:t>air-dry/rewet</w:t>
      </w:r>
      <w:r w:rsidRPr="00C27016">
        <w:rPr>
          <w:rFonts w:ascii="Times New Roman" w:eastAsia="Arial Unicode MS" w:hAnsi="Times New Roman" w:cs="Times New Roman"/>
          <w:sz w:val="24"/>
          <w:szCs w:val="24"/>
        </w:rPr>
        <w:t xml:space="preserve"> treatment</w:t>
      </w:r>
      <w:r>
        <w:rPr>
          <w:rFonts w:ascii="Times New Roman" w:eastAsia="Arial Unicode MS" w:hAnsi="Times New Roman" w:cs="Times New Roman"/>
          <w:sz w:val="24"/>
          <w:szCs w:val="24"/>
        </w:rPr>
        <w:t xml:space="preserve"> (Table 3, Supplemental Fig. 3) </w:t>
      </w:r>
      <w:r w:rsidRPr="00C27016">
        <w:rPr>
          <w:rFonts w:ascii="Times New Roman" w:eastAsia="Arial Unicode MS" w:hAnsi="Times New Roman" w:cs="Times New Roman"/>
          <w:sz w:val="24"/>
          <w:szCs w:val="24"/>
        </w:rPr>
        <w:t>could</w:t>
      </w:r>
      <w:r>
        <w:rPr>
          <w:rFonts w:ascii="Times New Roman" w:eastAsia="Arial Unicode MS" w:hAnsi="Times New Roman" w:cs="Times New Roman"/>
          <w:sz w:val="24"/>
          <w:szCs w:val="24"/>
        </w:rPr>
        <w:t xml:space="preserve"> </w:t>
      </w:r>
      <w:ins w:id="368" w:author="Susan Trumbore" w:date="2021-06-12T14:52:00Z">
        <w:r w:rsidR="000D7EDD">
          <w:rPr>
            <w:rFonts w:ascii="Times New Roman" w:eastAsia="Arial Unicode MS" w:hAnsi="Times New Roman" w:cs="Times New Roman"/>
            <w:sz w:val="24"/>
            <w:szCs w:val="24"/>
          </w:rPr>
          <w:t>have multiple possible causes</w:t>
        </w:r>
      </w:ins>
      <w:r>
        <w:rPr>
          <w:rFonts w:ascii="Times New Roman" w:eastAsia="Arial Unicode MS" w:hAnsi="Times New Roman" w:cs="Times New Roman"/>
          <w:sz w:val="24"/>
          <w:szCs w:val="24"/>
        </w:rPr>
        <w:t xml:space="preserve">. </w:t>
      </w:r>
      <w:ins w:id="369" w:author="Susan Trumbore" w:date="2021-06-12T14:53:00Z">
        <w:r w:rsidR="000D7EDD">
          <w:rPr>
            <w:rFonts w:ascii="Times New Roman" w:hAnsi="Times New Roman" w:cs="Times New Roman"/>
            <w:sz w:val="24"/>
            <w:szCs w:val="24"/>
          </w:rPr>
          <w:t xml:space="preserve">Microbial </w:t>
        </w:r>
      </w:ins>
      <w:r>
        <w:rPr>
          <w:rFonts w:ascii="Times New Roman" w:hAnsi="Times New Roman" w:cs="Times New Roman"/>
          <w:sz w:val="24"/>
          <w:szCs w:val="24"/>
        </w:rPr>
        <w:t>recycling</w:t>
      </w:r>
      <w:r w:rsidRPr="004B3AE1">
        <w:rPr>
          <w:rFonts w:ascii="Times New Roman" w:hAnsi="Times New Roman" w:cs="Times New Roman"/>
          <w:sz w:val="24"/>
          <w:szCs w:val="24"/>
        </w:rPr>
        <w:t xml:space="preserve"> has </w:t>
      </w:r>
      <w:r w:rsidRPr="00C27016">
        <w:rPr>
          <w:rFonts w:ascii="Times New Roman" w:hAnsi="Times New Roman" w:cs="Times New Roman"/>
          <w:sz w:val="24"/>
          <w:szCs w:val="24"/>
        </w:rPr>
        <w:t>been shown to lead to</w:t>
      </w:r>
      <w:ins w:id="370" w:author="Susan Trumbore" w:date="2021-06-12T14:52:00Z">
        <w:r w:rsidR="000D7EDD" w:rsidRPr="00C27016">
          <w:rPr>
            <w:rFonts w:ascii="Times New Roman" w:hAnsi="Times New Roman" w:cs="Times New Roman"/>
            <w:sz w:val="24"/>
            <w:szCs w:val="24"/>
          </w:rPr>
          <w:t xml:space="preserve"> δ</w:t>
        </w:r>
        <w:r w:rsidR="000D7EDD" w:rsidRPr="00C27016">
          <w:rPr>
            <w:rFonts w:ascii="Times New Roman" w:hAnsi="Times New Roman" w:cs="Times New Roman"/>
            <w:sz w:val="24"/>
            <w:szCs w:val="24"/>
            <w:vertAlign w:val="superscript"/>
          </w:rPr>
          <w:t>13</w:t>
        </w:r>
        <w:r w:rsidR="000D7EDD" w:rsidRPr="00C27016">
          <w:rPr>
            <w:rFonts w:ascii="Times New Roman" w:hAnsi="Times New Roman" w:cs="Times New Roman"/>
            <w:sz w:val="24"/>
            <w:szCs w:val="24"/>
          </w:rPr>
          <w:t xml:space="preserve">C </w:t>
        </w:r>
      </w:ins>
      <w:r w:rsidRPr="00C27016">
        <w:rPr>
          <w:rFonts w:ascii="Times New Roman" w:hAnsi="Times New Roman" w:cs="Times New Roman"/>
          <w:sz w:val="24"/>
          <w:szCs w:val="24"/>
        </w:rPr>
        <w:t xml:space="preserve">enrichment </w:t>
      </w:r>
      <w:r w:rsidRPr="00C2701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{"citationItems":[{"id":"ITEM-1","itemData":{"DOI":"10.1016/j.gca.2004.09.003","ISSN":"00167037","abstract":"A depth- and particle size-specific analysis of soil organic carbon (SOC) and its isotopic composition was undertaken to investigate the effects of soil texture (or particle size) on the depth profile of stable carbon isotopic composition of SOC (δ13 CSOC) in two tropical soils. Depth-specific samples from two soil profiles of markedly different texture (coarse grained and fine grained) were separated into particle size classes and analyzed for the (mass/mass) concentration of SOC (C) and δ13 CSOC. Within 1 m of the soil surface, δ13 CSOC in the coarse-textured soil increases by 1.3 to 1.6‰, while δ13CSOC from the fine-textured soil increase by as much as 3.8 to 5.5‰. This increasing depth trend in the coarse-textured soil is approximately linear with respect to normalized C, while the increase in the fine-textured soil follows a logarithmic function with respect to normalized C. A model of Rayleigh distillation describing isotope fractionation during decomposition of soil organic matter (SOM) accounts for the depth profile of δ13CSOC in the fine-textured soil, but does not account for the depth profile observed in the coarse-textured soil despite their similar climate, vegetation, and topographic position. These results suggest that kinetic fractionation during humification of SOM leads to preferential accumulation of 13C in association with fine mineral particles, or aggregates of fine mineral particles in fine-textured soils. In contrast, the coarse-textured soil shows very little applicability of the Rayleigh distillation model. Rather, the depth profile of δ13CSOC in the coarse-textured soil can be accounted for by mixing of soil carbon with different isotopic ratios. Copyright © 2005 Elsevier Ltd.","author":[{"dropping-particle":"","family":"Wynn","given":"Jonathan G.","non-dropping-particle":"","parse-names":false,"suffix":""},{"dropping-particle":"","family":"Bird","given":"Michael I.","non-dropping-particle":"","parse-names":false,"suffix":""},{"dropping-particle":"","family":"Wong","given":"Vanessa N.L.","non-dropping-particle":"","parse-names":false,"suffix":""}],"container-title":"Geochimica et Cosmochimica Acta","id":"ITEM-1","issue":"8","issued":{"date-parts":[["2005"]]},"page":"1961-1973","title":"Rayleigh distillation and the depth profile of 13C/ 12C ratios of soil organic carbon from soils of disparate texture in Iron Range National Park, Far North Queensland, Australia","type":"article-journal","volume":"69"},"uris":["http://www.mendeley.com/documents/?uuid=4710dbb3-e1d5-47d7-bdaa-262a068b91a3","http://www.mendeley.com/documents/?uuid=d7ef6db7-fb73-45c0-a0ef-231a2f654393"]}],"mendeley":{"formattedCitation":"(Wynn et al., 2005)","plainTextFormattedCitation":"(Wynn et al., 2005)","previouslyFormattedCitation":"(Wynn et al., 2005)"},"properties":{"noteIndex":0},"schema":"https://github.com/citation-style-language/schema/raw/master/csl-citation.json"}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(Wynn et al., 2005)</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and to be enhanced</w:t>
      </w:r>
      <w:r w:rsidRPr="003B69F5">
        <w:rPr>
          <w:rFonts w:ascii="Times New Roman" w:hAnsi="Times New Roman" w:cs="Times New Roman"/>
          <w:sz w:val="24"/>
          <w:szCs w:val="24"/>
        </w:rPr>
        <w:t xml:space="preserve"> </w:t>
      </w:r>
      <w:r w:rsidRPr="00C27016">
        <w:rPr>
          <w:rFonts w:ascii="Times New Roman" w:hAnsi="Times New Roman" w:cs="Times New Roman"/>
          <w:sz w:val="24"/>
          <w:szCs w:val="24"/>
        </w:rPr>
        <w:t xml:space="preserve">following air-drying and rewetting </w:t>
      </w:r>
      <w:r w:rsidRPr="00C2701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{"citationItems":[{"id":"ITEM-1","itemData":{"DOI":"10.1016/j.soilbio.2018.10.001","ISSN":"00380717","abstract":"Phosphorus (P) is a key nutrient but still we have a limited knowledge on the controls of mobilization and fluxes of P in forest soils. Our study explored the linkages between P mobilization in organic horizons and mineral soils and the P status of soils, as affected by two consecutive drying and rewetting (D/W) cycles. We sampled litter layers (Oi), mixed Oe-Oa horizons, and A horizons in three beech forests along a P availability gradient in Germany. Carbon mineralization and release of dissolved organic matter (DOC, DOP) and dissolved inorganic P (DIP) were studied in microcosms exposed to an initial harsh drying (40 °C for 72 h) and a moderate dry spell (1 month at 20 °C). In Oi horizons, net P mineralization decreased with decreasing P status despite a similar C mineralization at all sites. This supports the general concept that the stoichiometric difference between substrate and microbial biomass primarily drives P release from decomposing organic matter. Counterintuitively, P mobilization per unit soil P increased towards P-poor sites in the mineral soil, likely due to decreasing contents of reactive secondary minerals and the consequently smaller P sorption. Drying and rewetting caused stronger mobilization of DIP and DOP (+108% on average) than of DOC (+51%). The parallel decline in specific UV absorptivity of DOM suggests that lysis of microbial cells drove the drought-induced P release. The D/W effects on P mobilization were particularly strong in P-poor soils, where greater portions of P are bound to microbial biomass, which are prone to become released upon rewetting. Since mobilized P can potentially be leached from soils, our findings indicate, that drought-induced P mobilization fosters the progressive P depletion of already P-poor soils. The possible P leaching losses from mineral soils seem rather be driven by soil mineralogy than by P status.","author":[{"dropping-particle":"","family":"Brödlin","given":"Dominik","non-dropping-particle":"","parse-names":false,"suffix":""},{"dropping-particle":"","family":"Kaiser","given":"Klaus","non-dropping-particle":"","parse-names":false,"suffix":""},{"dropping-particle":"","family":"Kessler","given":"Arnim","non-dropping-particle":"","parse-names":false,"suffix":""},{"dropping-particle":"","family":"Hagedorn","given":"Frank","non-dropping-particle":"","parse-names":false,"suffix":""}],"container-title":"Soil Biology and Biochemistry","id":"ITEM-1","issue":"May 2018","issued":{"date-parts":[["2019"]]},"page":"22-34","publisher":"Elsevier","title":"Drying and rewetting foster phosphorus depletion of forest soils","type":"article-journal","volume":"128"},"uris":["http://www.mendeley.com/documents/?uuid=b9212547-b119-47e4-b77b-f6414c6dac88","http://www.mendeley.com/documents/?uuid=02df2046-054c-4190-94ad-aee6a4f0d477"]},{"id":"ITEM-2","itemData":{"DOI":"10.1007/s10533-020-00645-y","ISBN":"0123456789","ISSN":"1573515X","abstract":"Wetting of dry soil triggers a pulse of microbial respiration that has been attributed to two broad mechanisms: (1) recycling of microbial cellular carbon (C), and (2) consumption of extracellular organic C made available to microbes by wetting. We evaluated these two mechanisms by measuring cumulative CO2 release, changes in the size and chemical composition of microbial biomass, and water-extractable organic carbon (WEOC) concentrations following artificial wetting of soil sampled from two depths at each of seven sites across California spanning a range of geologic parent materials. In samples collected from surface soil (0–10 cm depth), we found that cumulative CO2 release after wetting in the laboratory was most strongly correlated with microbial biomass. In these samples, the relative abundance of trehalose—a putative microbial osmolyte—decreased from 25% (SD = 12) to 16% (SD = 7) of the chloroform-labile fraction of the microbial biomass after wetting. This suggested a role for osmolyte consumption in generating the respiration pulse. In subsoil (40–50 cm depth, or sampled at contact with rock), however, the cumulative CO2 release after wetting was unrelated to microbial biomass and more strongly related to WEOC. The concentrations of selected microbial biomass constituents (e.g. trehalose and amino acids) in WEOC were negligible (&lt; 1%), suggesting that cell lysis was not important in generating WEOC in this study. The amount of WEOC relative to total organic C was greatest in subsoil, and negatively related to ammonium oxalate-extractable Fe (Pearson’s R = 0.42, p &lt; 0.01), suggesting a role for soil mineralogical properties in controlling WEOC release. Together, these findings suggest that microbial cellular C and extracellular C jointly contribute to the respiration pulse, and that their relative contribution depends on depth.","author":[{"dropping-particle":"","family":"Slessarev","given":"Eric W.","non-dropping-particle":"","parse-names":false,"suffix":""},{"dropping-particle":"","family":"Lin","given":"Yang","non-dropping-particle":"","parse-names":false,"suffix":""},{"dropping-particle":"","family":"Jiménez","given":"Beatrix Y.","non-dropping-particle":"","parse-names":false,"suffix":""},{"dropping-particle":"","family":"Homyak","given":"Peter M.","non-dropping-particle":"","parse-names":false,"suffix":""},{"dropping-particle":"","family":"Chadwick","given":"Oliver A.","non-dropping-particle":"","parse-names":false,"suffix":""},{"dropping-particle":"","family":"D’Antonio","given":"Carla M.","non-dropping-particle":"","parse-names":false,"suffix":""},{"dropping-particle":"","family":"Schimel","given":"Joshua P.","non-dropping-particle":"","parse-names":false,"suffix":""}],"container-title":"Biogeochemistry","id":"ITEM-2","issue":"3","issued":{"date-parts":[["2020"]]},"page":"307-324","title":"Cellular and extracellular C contributions to respiration after wetting dry soil","type":"article-journal","volume":"147"},"uris":["http://www.mendeley.com/documents/?uuid=cbfd053f-fe46-413a-9211-0090cf162ce3","http://www.mendeley.com/documents/?uuid=1ad23cf0-b5ac-4956-bf6e-7cf1d6c54047"]}],"mendeley":{"formattedCitation":"(Brödlin et al., 2019; Slessarev et al., 2020)","plainTextFormattedCitation":"(Brödlin et al., 2019; Slessarev et al., 2020)","previouslyFormattedCitation":"(Brödlin et al., 2019; Slessarev et al., 2020)"},"properties":{"noteIndex":0},"schema":"https://github.com/citation-style-language/schema/raw/master/csl-citation.json"}</w:instrText>
      </w:r>
      <w:r w:rsidRPr="00C27016">
        <w:rPr>
          <w:rFonts w:ascii="Times New Roman" w:hAnsi="Times New Roman" w:cs="Times New Roman"/>
          <w:sz w:val="24"/>
          <w:szCs w:val="24"/>
        </w:rPr>
        <w:fldChar w:fldCharType="separate"/>
      </w:r>
      <w:r w:rsidRPr="005238BD">
        <w:rPr>
          <w:rFonts w:ascii="Times New Roman" w:hAnsi="Times New Roman" w:cs="Times New Roman"/>
          <w:noProof/>
          <w:sz w:val="24"/>
          <w:szCs w:val="24"/>
        </w:rPr>
        <w:t>(Brödlin et al., 2019; Slessarev et al., 2020)</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w:t>
      </w:r>
      <w:r>
        <w:rPr>
          <w:rFonts w:ascii="Times New Roman" w:hAnsi="Times New Roman" w:cs="Times New Roman"/>
          <w:sz w:val="24"/>
          <w:szCs w:val="24"/>
        </w:rPr>
        <w:t xml:space="preserve"> </w:t>
      </w:r>
      <w:ins w:id="371" w:author="Susan Trumbore" w:date="2021-06-12T14:54:00Z">
        <w:r w:rsidR="000D7EDD">
          <w:rPr>
            <w:rFonts w:ascii="Times New Roman" w:hAnsi="Times New Roman" w:cs="Times New Roman"/>
            <w:sz w:val="24"/>
            <w:szCs w:val="24"/>
          </w:rPr>
          <w:t xml:space="preserve">If the carbon substrate responsible </w:t>
        </w:r>
      </w:ins>
      <w:r w:rsidRPr="00C27016">
        <w:rPr>
          <w:rFonts w:ascii="Times New Roman" w:eastAsia="Arial Unicode MS" w:hAnsi="Times New Roman" w:cs="Times New Roman"/>
          <w:sz w:val="24"/>
          <w:szCs w:val="24"/>
        </w:rPr>
        <w:t xml:space="preserve">for the rewetting pulse is derived from </w:t>
      </w:r>
      <w:commentRangeStart w:id="372"/>
      <w:del w:id="373" w:author="Susan Trumbore" w:date="2021-06-12T15:01:00Z">
        <w:r w:rsidRPr="00C27016" w:rsidDel="000D7EDD">
          <w:rPr>
            <w:rFonts w:ascii="Times New Roman" w:eastAsia="Arial Unicode MS" w:hAnsi="Times New Roman" w:cs="Times New Roman"/>
            <w:sz w:val="24"/>
            <w:szCs w:val="24"/>
          </w:rPr>
          <w:delText xml:space="preserve">microbes </w:delText>
        </w:r>
      </w:del>
      <w:del w:id="374" w:author="Susan Trumbore" w:date="2021-06-12T14:58:00Z">
        <w:r w:rsidRPr="00C27016" w:rsidDel="000D7EDD">
          <w:rPr>
            <w:rFonts w:ascii="Times New Roman" w:eastAsia="Arial Unicode MS" w:hAnsi="Times New Roman" w:cs="Times New Roman"/>
            <w:sz w:val="24"/>
            <w:szCs w:val="24"/>
          </w:rPr>
          <w:delText xml:space="preserve">that have been </w:delText>
        </w:r>
        <w:commentRangeStart w:id="375"/>
        <w:r w:rsidRPr="00C27016" w:rsidDel="000D7EDD">
          <w:rPr>
            <w:rFonts w:ascii="Times New Roman" w:eastAsia="Arial Unicode MS" w:hAnsi="Times New Roman" w:cs="Times New Roman"/>
            <w:sz w:val="24"/>
            <w:szCs w:val="24"/>
          </w:rPr>
          <w:delText>dormant for decades</w:delText>
        </w:r>
        <w:commentRangeEnd w:id="375"/>
        <w:r w:rsidR="000D7EDD" w:rsidDel="000D7EDD">
          <w:rPr>
            <w:rStyle w:val="CommentReference"/>
          </w:rPr>
          <w:commentReference w:id="375"/>
        </w:r>
      </w:del>
      <w:ins w:id="376" w:author="Susan Trumbore" w:date="2021-06-12T14:58:00Z">
        <w:r w:rsidR="000D7EDD">
          <w:rPr>
            <w:rFonts w:ascii="Times New Roman" w:eastAsia="Arial Unicode MS" w:hAnsi="Times New Roman" w:cs="Times New Roman"/>
            <w:sz w:val="24"/>
            <w:szCs w:val="24"/>
          </w:rPr>
          <w:t>mobilization of older</w:t>
        </w:r>
      </w:ins>
      <w:commentRangeEnd w:id="372"/>
      <w:r w:rsidR="00977A8D">
        <w:rPr>
          <w:rStyle w:val="CommentReference"/>
        </w:rPr>
        <w:commentReference w:id="372"/>
      </w:r>
      <w:ins w:id="377" w:author="Susan Trumbore" w:date="2021-06-12T14:58:00Z">
        <w:r w:rsidR="000D7EDD">
          <w:rPr>
            <w:rFonts w:ascii="Times New Roman" w:eastAsia="Arial Unicode MS" w:hAnsi="Times New Roman" w:cs="Times New Roman"/>
            <w:sz w:val="24"/>
            <w:szCs w:val="24"/>
          </w:rPr>
          <w:t xml:space="preserve">, </w:t>
        </w:r>
      </w:ins>
      <w:ins w:id="378" w:author="Susan Trumbore" w:date="2021-06-12T15:01:00Z">
        <w:r w:rsidR="000D7EDD">
          <w:rPr>
            <w:rFonts w:ascii="Times New Roman" w:eastAsia="Arial Unicode MS" w:hAnsi="Times New Roman" w:cs="Times New Roman"/>
            <w:sz w:val="24"/>
            <w:szCs w:val="24"/>
          </w:rPr>
          <w:t>microbially processed and/or mineral-associated C</w:t>
        </w:r>
      </w:ins>
      <w:ins w:id="379" w:author="Susan Trumbore" w:date="2021-06-12T14:55:00Z">
        <w:r w:rsidR="000D7EDD">
          <w:rPr>
            <w:rFonts w:ascii="Times New Roman" w:eastAsia="Arial Unicode MS" w:hAnsi="Times New Roman" w:cs="Times New Roman"/>
            <w:sz w:val="24"/>
            <w:szCs w:val="24"/>
          </w:rPr>
          <w:t xml:space="preserve">, </w:t>
        </w:r>
      </w:ins>
      <w:ins w:id="380" w:author="Susan Trumbore" w:date="2021-06-12T14:59:00Z">
        <w:r w:rsidR="000D7EDD">
          <w:rPr>
            <w:rFonts w:ascii="Times New Roman" w:eastAsia="Arial Unicode MS" w:hAnsi="Times New Roman" w:cs="Times New Roman"/>
            <w:sz w:val="24"/>
            <w:szCs w:val="24"/>
          </w:rPr>
          <w:t>increases</w:t>
        </w:r>
      </w:ins>
      <w:r w:rsidRPr="00C27016">
        <w:rPr>
          <w:rFonts w:ascii="Times New Roman" w:eastAsia="Arial Unicode MS" w:hAnsi="Times New Roman" w:cs="Times New Roman"/>
          <w:sz w:val="24"/>
          <w:szCs w:val="24"/>
        </w:rPr>
        <w:t xml:space="preserv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Pr>
          <w:rFonts w:ascii="Times New Roman" w:hAnsi="Times New Roman" w:cs="Times New Roman"/>
          <w:sz w:val="24"/>
          <w:szCs w:val="24"/>
        </w:rPr>
        <w:t>-CO</w:t>
      </w:r>
      <w:r w:rsidRPr="00AB7876">
        <w:rPr>
          <w:rFonts w:ascii="Times New Roman" w:hAnsi="Times New Roman" w:cs="Times New Roman"/>
          <w:sz w:val="24"/>
          <w:szCs w:val="24"/>
          <w:vertAlign w:val="subscript"/>
        </w:rPr>
        <w:t>2</w:t>
      </w:r>
      <w:ins w:id="381" w:author="Susan Trumbore" w:date="2021-06-12T14:55:00Z">
        <w:r w:rsidR="000D7EDD">
          <w:rPr>
            <w:rFonts w:ascii="Times New Roman" w:hAnsi="Times New Roman" w:cs="Times New Roman"/>
            <w:sz w:val="24"/>
            <w:szCs w:val="24"/>
          </w:rPr>
          <w:t xml:space="preserve"> </w:t>
        </w:r>
      </w:ins>
      <w:ins w:id="382" w:author="Susan Trumbore" w:date="2021-06-12T14:59:00Z">
        <w:r w:rsidR="000D7EDD">
          <w:rPr>
            <w:rFonts w:ascii="Times New Roman" w:hAnsi="Times New Roman" w:cs="Times New Roman"/>
            <w:sz w:val="24"/>
            <w:szCs w:val="24"/>
          </w:rPr>
          <w:t xml:space="preserve">and </w:t>
        </w:r>
        <w:r w:rsidR="000D7EDD" w:rsidRPr="00C27016">
          <w:rPr>
            <w:rFonts w:ascii="Times New Roman" w:hAnsi="Times New Roman" w:cs="Times New Roman"/>
            <w:sz w:val="24"/>
            <w:szCs w:val="24"/>
          </w:rPr>
          <w:t>δ</w:t>
        </w:r>
        <w:r w:rsidR="000D7EDD" w:rsidRPr="00C27016">
          <w:rPr>
            <w:rFonts w:ascii="Times New Roman" w:hAnsi="Times New Roman" w:cs="Times New Roman"/>
            <w:sz w:val="24"/>
            <w:szCs w:val="24"/>
            <w:vertAlign w:val="superscript"/>
          </w:rPr>
          <w:t>13</w:t>
        </w:r>
        <w:r w:rsidR="000D7EDD" w:rsidRPr="00C27016">
          <w:rPr>
            <w:rFonts w:ascii="Times New Roman" w:hAnsi="Times New Roman" w:cs="Times New Roman"/>
            <w:sz w:val="24"/>
            <w:szCs w:val="24"/>
          </w:rPr>
          <w:t>C</w:t>
        </w:r>
        <w:r w:rsidR="000D7EDD">
          <w:rPr>
            <w:rFonts w:ascii="Times New Roman" w:hAnsi="Times New Roman" w:cs="Times New Roman"/>
            <w:sz w:val="24"/>
            <w:szCs w:val="24"/>
          </w:rPr>
          <w:t>-CO</w:t>
        </w:r>
      </w:ins>
      <w:ins w:id="383" w:author="Susan Trumbore" w:date="2021-06-12T15:02:00Z">
        <w:r w:rsidR="000D7EDD" w:rsidRPr="00977A8D">
          <w:rPr>
            <w:rFonts w:ascii="Times New Roman" w:hAnsi="Times New Roman" w:cs="Times New Roman"/>
            <w:sz w:val="24"/>
            <w:szCs w:val="24"/>
            <w:vertAlign w:val="subscript"/>
          </w:rPr>
          <w:t>2</w:t>
        </w:r>
      </w:ins>
      <w:ins w:id="384" w:author="Susan Trumbore" w:date="2021-06-12T14:59:00Z">
        <w:r w:rsidR="000D7EDD">
          <w:rPr>
            <w:rFonts w:ascii="Times New Roman" w:hAnsi="Times New Roman" w:cs="Times New Roman"/>
            <w:sz w:val="24"/>
            <w:szCs w:val="24"/>
          </w:rPr>
          <w:t xml:space="preserve"> </w:t>
        </w:r>
      </w:ins>
      <w:ins w:id="385" w:author="Susan Trumbore" w:date="2021-06-12T15:02:00Z">
        <w:r w:rsidR="000D7EDD">
          <w:rPr>
            <w:rFonts w:ascii="Times New Roman" w:hAnsi="Times New Roman" w:cs="Times New Roman"/>
            <w:sz w:val="24"/>
            <w:szCs w:val="24"/>
          </w:rPr>
          <w:t xml:space="preserve">such as </w:t>
        </w:r>
      </w:ins>
    </w:p>
    <w:p w14:paraId="5ADBA331" w14:textId="77777777" w:rsidR="0031692F" w:rsidRDefault="0031692F" w:rsidP="0031692F">
      <w:pPr>
        <w:pStyle w:val="Normal1"/>
        <w:spacing w:line="240" w:lineRule="auto"/>
        <w:rPr>
          <w:rFonts w:ascii="Times New Roman" w:hAnsi="Times New Roman" w:cs="Times New Roman"/>
          <w:b/>
          <w:sz w:val="24"/>
          <w:szCs w:val="24"/>
        </w:rPr>
      </w:pPr>
      <w:r w:rsidRPr="00296532">
        <w:rPr>
          <w:rFonts w:ascii="Times New Roman" w:hAnsi="Times New Roman" w:cs="Times New Roman"/>
          <w:b/>
          <w:sz w:val="24"/>
          <w:szCs w:val="24"/>
        </w:rPr>
        <w:lastRenderedPageBreak/>
        <w:t>Table 3</w:t>
      </w:r>
      <w:r>
        <w:rPr>
          <w:rFonts w:ascii="Times New Roman" w:hAnsi="Times New Roman" w:cs="Times New Roman"/>
          <w:b/>
          <w:sz w:val="24"/>
          <w:szCs w:val="24"/>
        </w:rPr>
        <w:t>.</w:t>
      </w:r>
    </w:p>
    <w:p w14:paraId="37106545" w14:textId="77777777" w:rsidR="0031692F" w:rsidRDefault="0031692F" w:rsidP="0031692F">
      <w:pPr>
        <w:pStyle w:val="Normal1"/>
        <w:spacing w:after="120" w:line="240" w:lineRule="auto"/>
        <w:rPr>
          <w:rFonts w:ascii="Times New Roman" w:hAnsi="Times New Roman" w:cs="Times New Roman"/>
          <w:i/>
          <w:color w:val="000000"/>
          <w:sz w:val="24"/>
          <w:szCs w:val="24"/>
        </w:rPr>
      </w:pPr>
      <w:r w:rsidRPr="00E028EA">
        <w:rPr>
          <w:rFonts w:ascii="Times New Roman" w:hAnsi="Times New Roman" w:cs="Times New Roman"/>
          <w:i/>
          <w:color w:val="000000"/>
          <w:sz w:val="24"/>
          <w:szCs w:val="24"/>
        </w:rPr>
        <w:t>∆</w:t>
      </w:r>
      <w:r w:rsidRPr="00E028EA">
        <w:rPr>
          <w:rFonts w:ascii="Times New Roman" w:hAnsi="Times New Roman" w:cs="Times New Roman"/>
          <w:i/>
          <w:color w:val="000000"/>
          <w:sz w:val="24"/>
          <w:szCs w:val="24"/>
          <w:vertAlign w:val="superscript"/>
        </w:rPr>
        <w:t>14</w:t>
      </w:r>
      <w:r w:rsidRPr="00E028EA">
        <w:rPr>
          <w:rFonts w:ascii="Times New Roman" w:hAnsi="Times New Roman" w:cs="Times New Roman"/>
          <w:i/>
          <w:color w:val="000000"/>
          <w:sz w:val="24"/>
          <w:szCs w:val="24"/>
        </w:rPr>
        <w:t>C and δ</w:t>
      </w:r>
      <w:r w:rsidRPr="00E028EA">
        <w:rPr>
          <w:rFonts w:ascii="Times New Roman" w:hAnsi="Times New Roman" w:cs="Times New Roman"/>
          <w:i/>
          <w:color w:val="000000"/>
          <w:sz w:val="24"/>
          <w:szCs w:val="24"/>
          <w:vertAlign w:val="superscript"/>
        </w:rPr>
        <w:t>13</w:t>
      </w:r>
      <w:r w:rsidRPr="00E028EA">
        <w:rPr>
          <w:rFonts w:ascii="Times New Roman" w:hAnsi="Times New Roman" w:cs="Times New Roman"/>
          <w:i/>
          <w:color w:val="000000"/>
          <w:sz w:val="24"/>
          <w:szCs w:val="24"/>
        </w:rPr>
        <w:t>C of respired CO</w:t>
      </w:r>
      <w:r w:rsidRPr="00E028EA">
        <w:rPr>
          <w:rFonts w:ascii="Times New Roman" w:hAnsi="Times New Roman" w:cs="Times New Roman"/>
          <w:i/>
          <w:color w:val="000000"/>
          <w:sz w:val="24"/>
          <w:szCs w:val="24"/>
          <w:vertAlign w:val="subscript"/>
        </w:rPr>
        <w:t>2</w:t>
      </w:r>
      <w:r w:rsidRPr="00E028EA">
        <w:rPr>
          <w:rFonts w:ascii="Times New Roman" w:hAnsi="Times New Roman" w:cs="Times New Roman"/>
          <w:i/>
          <w:color w:val="000000"/>
          <w:sz w:val="24"/>
          <w:szCs w:val="24"/>
        </w:rPr>
        <w:t xml:space="preserve"> in the 2</w:t>
      </w:r>
      <w:r w:rsidRPr="00E028EA">
        <w:rPr>
          <w:rFonts w:ascii="Times New Roman" w:hAnsi="Times New Roman" w:cs="Times New Roman"/>
          <w:i/>
          <w:color w:val="000000"/>
          <w:sz w:val="24"/>
          <w:szCs w:val="24"/>
          <w:vertAlign w:val="superscript"/>
        </w:rPr>
        <w:t>nd</w:t>
      </w:r>
      <w:r w:rsidRPr="00E028EA">
        <w:rPr>
          <w:rFonts w:ascii="Times New Roman" w:hAnsi="Times New Roman" w:cs="Times New Roman"/>
          <w:i/>
          <w:color w:val="000000"/>
          <w:sz w:val="24"/>
          <w:szCs w:val="24"/>
        </w:rPr>
        <w:t xml:space="preserve"> enclosure period*</w:t>
      </w:r>
    </w:p>
    <w:tbl>
      <w:tblPr>
        <w:tblW w:w="13792" w:type="dxa"/>
        <w:tblInd w:w="93" w:type="dxa"/>
        <w:tblLayout w:type="fixed"/>
        <w:tblLook w:val="04A0" w:firstRow="1" w:lastRow="0" w:firstColumn="1" w:lastColumn="0" w:noHBand="0" w:noVBand="1"/>
      </w:tblPr>
      <w:tblGrid>
        <w:gridCol w:w="1507"/>
        <w:gridCol w:w="1222"/>
        <w:gridCol w:w="2506"/>
        <w:gridCol w:w="460"/>
        <w:gridCol w:w="733"/>
        <w:gridCol w:w="937"/>
        <w:gridCol w:w="715"/>
        <w:gridCol w:w="748"/>
        <w:gridCol w:w="715"/>
        <w:gridCol w:w="733"/>
        <w:gridCol w:w="1435"/>
        <w:gridCol w:w="733"/>
        <w:gridCol w:w="1348"/>
      </w:tblGrid>
      <w:tr w:rsidR="0031692F" w:rsidRPr="00E028EA" w14:paraId="52D1F952" w14:textId="77777777" w:rsidTr="00871B62">
        <w:trPr>
          <w:trHeight w:val="300"/>
        </w:trPr>
        <w:tc>
          <w:tcPr>
            <w:tcW w:w="1507" w:type="dxa"/>
            <w:tcBorders>
              <w:top w:val="nil"/>
              <w:left w:val="nil"/>
              <w:bottom w:val="nil"/>
              <w:right w:val="nil"/>
            </w:tcBorders>
            <w:shd w:val="clear" w:color="auto" w:fill="auto"/>
            <w:noWrap/>
            <w:vAlign w:val="bottom"/>
            <w:hideMark/>
          </w:tcPr>
          <w:p w14:paraId="0B09D313" w14:textId="77777777" w:rsidR="0031692F" w:rsidRPr="00E028EA" w:rsidRDefault="0031692F" w:rsidP="00871B62">
            <w:pPr>
              <w:jc w:val="center"/>
              <w:rPr>
                <w:rFonts w:ascii="Cambria" w:eastAsia="Times New Roman" w:hAnsi="Cambria"/>
                <w:color w:val="000000"/>
                <w:sz w:val="22"/>
                <w:szCs w:val="22"/>
              </w:rPr>
            </w:pPr>
          </w:p>
        </w:tc>
        <w:tc>
          <w:tcPr>
            <w:tcW w:w="1222" w:type="dxa"/>
            <w:tcBorders>
              <w:top w:val="nil"/>
              <w:left w:val="nil"/>
              <w:bottom w:val="nil"/>
              <w:right w:val="nil"/>
            </w:tcBorders>
            <w:shd w:val="clear" w:color="auto" w:fill="auto"/>
            <w:noWrap/>
            <w:vAlign w:val="bottom"/>
            <w:hideMark/>
          </w:tcPr>
          <w:p w14:paraId="12F32C90" w14:textId="77777777" w:rsidR="0031692F" w:rsidRPr="00E028EA" w:rsidRDefault="0031692F" w:rsidP="00871B62">
            <w:pPr>
              <w:jc w:val="center"/>
              <w:rPr>
                <w:rFonts w:ascii="Cambria" w:eastAsia="Times New Roman" w:hAnsi="Cambria"/>
                <w:color w:val="000000"/>
                <w:sz w:val="22"/>
                <w:szCs w:val="22"/>
              </w:rPr>
            </w:pPr>
          </w:p>
        </w:tc>
        <w:tc>
          <w:tcPr>
            <w:tcW w:w="2506" w:type="dxa"/>
            <w:tcBorders>
              <w:top w:val="nil"/>
              <w:left w:val="nil"/>
              <w:bottom w:val="nil"/>
              <w:right w:val="nil"/>
            </w:tcBorders>
            <w:shd w:val="clear" w:color="auto" w:fill="auto"/>
            <w:noWrap/>
            <w:vAlign w:val="bottom"/>
            <w:hideMark/>
          </w:tcPr>
          <w:p w14:paraId="16014DAF" w14:textId="77777777" w:rsidR="0031692F" w:rsidRPr="00E028EA" w:rsidRDefault="0031692F" w:rsidP="00871B62">
            <w:pPr>
              <w:jc w:val="center"/>
              <w:rPr>
                <w:rFonts w:ascii="Cambria" w:eastAsia="Times New Roman" w:hAnsi="Cambria"/>
                <w:color w:val="000000"/>
                <w:sz w:val="22"/>
                <w:szCs w:val="22"/>
              </w:rPr>
            </w:pPr>
          </w:p>
        </w:tc>
        <w:tc>
          <w:tcPr>
            <w:tcW w:w="460" w:type="dxa"/>
            <w:tcBorders>
              <w:top w:val="nil"/>
              <w:left w:val="nil"/>
              <w:bottom w:val="nil"/>
              <w:right w:val="nil"/>
            </w:tcBorders>
            <w:shd w:val="clear" w:color="auto" w:fill="auto"/>
            <w:noWrap/>
            <w:vAlign w:val="bottom"/>
            <w:hideMark/>
          </w:tcPr>
          <w:p w14:paraId="4B0DDCFC" w14:textId="77777777" w:rsidR="0031692F" w:rsidRPr="00E028EA" w:rsidRDefault="0031692F" w:rsidP="00871B62">
            <w:pPr>
              <w:jc w:val="center"/>
              <w:rPr>
                <w:rFonts w:ascii="Cambria" w:eastAsia="Times New Roman" w:hAnsi="Cambria"/>
                <w:color w:val="000000"/>
                <w:sz w:val="22"/>
                <w:szCs w:val="22"/>
              </w:rPr>
            </w:pPr>
          </w:p>
        </w:tc>
        <w:tc>
          <w:tcPr>
            <w:tcW w:w="3848" w:type="dxa"/>
            <w:gridSpan w:val="5"/>
            <w:tcBorders>
              <w:top w:val="nil"/>
              <w:left w:val="nil"/>
              <w:bottom w:val="nil"/>
              <w:right w:val="nil"/>
            </w:tcBorders>
            <w:shd w:val="clear" w:color="auto" w:fill="auto"/>
            <w:noWrap/>
            <w:vAlign w:val="bottom"/>
            <w:hideMark/>
          </w:tcPr>
          <w:p w14:paraId="6DE3820A" w14:textId="77777777" w:rsidR="0031692F" w:rsidRPr="00E028EA" w:rsidRDefault="0031692F" w:rsidP="00871B62">
            <w:pPr>
              <w:jc w:val="center"/>
              <w:rPr>
                <w:rFonts w:ascii="Cambria" w:eastAsia="Times New Roman" w:hAnsi="Cambria"/>
                <w:color w:val="000000"/>
                <w:sz w:val="22"/>
                <w:szCs w:val="22"/>
              </w:rPr>
            </w:pPr>
          </w:p>
        </w:tc>
        <w:tc>
          <w:tcPr>
            <w:tcW w:w="4249" w:type="dxa"/>
            <w:gridSpan w:val="4"/>
            <w:tcBorders>
              <w:top w:val="nil"/>
              <w:left w:val="nil"/>
              <w:bottom w:val="single" w:sz="4" w:space="0" w:color="auto"/>
              <w:right w:val="nil"/>
            </w:tcBorders>
            <w:shd w:val="clear" w:color="auto" w:fill="auto"/>
            <w:noWrap/>
            <w:vAlign w:val="bottom"/>
            <w:hideMark/>
          </w:tcPr>
          <w:p w14:paraId="4C00B94F"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Difference (treatment - control)</w:t>
            </w:r>
          </w:p>
        </w:tc>
      </w:tr>
      <w:tr w:rsidR="0031692F" w:rsidRPr="00E028EA" w14:paraId="01F11DE2" w14:textId="77777777" w:rsidTr="00871B62">
        <w:trPr>
          <w:trHeight w:val="300"/>
        </w:trPr>
        <w:tc>
          <w:tcPr>
            <w:tcW w:w="1507" w:type="dxa"/>
            <w:tcBorders>
              <w:top w:val="nil"/>
              <w:left w:val="nil"/>
              <w:bottom w:val="nil"/>
              <w:right w:val="nil"/>
            </w:tcBorders>
            <w:shd w:val="clear" w:color="auto" w:fill="auto"/>
            <w:noWrap/>
            <w:vAlign w:val="bottom"/>
            <w:hideMark/>
          </w:tcPr>
          <w:p w14:paraId="5C568EA9" w14:textId="77777777" w:rsidR="0031692F" w:rsidRPr="00E028EA" w:rsidRDefault="0031692F" w:rsidP="00871B62">
            <w:pPr>
              <w:jc w:val="center"/>
              <w:rPr>
                <w:rFonts w:ascii="Cambria" w:eastAsia="Times New Roman" w:hAnsi="Cambria"/>
                <w:color w:val="000000"/>
                <w:sz w:val="22"/>
                <w:szCs w:val="22"/>
              </w:rPr>
            </w:pPr>
          </w:p>
        </w:tc>
        <w:tc>
          <w:tcPr>
            <w:tcW w:w="1222" w:type="dxa"/>
            <w:tcBorders>
              <w:top w:val="nil"/>
              <w:left w:val="nil"/>
              <w:bottom w:val="nil"/>
              <w:right w:val="nil"/>
            </w:tcBorders>
            <w:shd w:val="clear" w:color="auto" w:fill="auto"/>
            <w:noWrap/>
            <w:vAlign w:val="bottom"/>
            <w:hideMark/>
          </w:tcPr>
          <w:p w14:paraId="7FABDB5B" w14:textId="77777777" w:rsidR="0031692F" w:rsidRPr="00E028EA" w:rsidRDefault="0031692F" w:rsidP="00871B62">
            <w:pPr>
              <w:jc w:val="center"/>
              <w:rPr>
                <w:rFonts w:ascii="Cambria" w:eastAsia="Times New Roman" w:hAnsi="Cambria"/>
                <w:color w:val="000000"/>
                <w:sz w:val="22"/>
                <w:szCs w:val="22"/>
              </w:rPr>
            </w:pPr>
          </w:p>
        </w:tc>
        <w:tc>
          <w:tcPr>
            <w:tcW w:w="2506" w:type="dxa"/>
            <w:tcBorders>
              <w:top w:val="nil"/>
              <w:left w:val="nil"/>
              <w:bottom w:val="nil"/>
              <w:right w:val="nil"/>
            </w:tcBorders>
            <w:shd w:val="clear" w:color="auto" w:fill="auto"/>
            <w:noWrap/>
            <w:vAlign w:val="bottom"/>
            <w:hideMark/>
          </w:tcPr>
          <w:p w14:paraId="7F0B3CD2" w14:textId="77777777" w:rsidR="0031692F" w:rsidRPr="00E028EA" w:rsidRDefault="0031692F" w:rsidP="00871B62">
            <w:pPr>
              <w:jc w:val="center"/>
              <w:rPr>
                <w:rFonts w:ascii="Cambria" w:eastAsia="Times New Roman" w:hAnsi="Cambria"/>
                <w:color w:val="000000"/>
                <w:sz w:val="22"/>
                <w:szCs w:val="22"/>
              </w:rPr>
            </w:pPr>
          </w:p>
        </w:tc>
        <w:tc>
          <w:tcPr>
            <w:tcW w:w="460" w:type="dxa"/>
            <w:tcBorders>
              <w:top w:val="nil"/>
              <w:left w:val="nil"/>
              <w:bottom w:val="nil"/>
              <w:right w:val="nil"/>
            </w:tcBorders>
            <w:shd w:val="clear" w:color="auto" w:fill="auto"/>
            <w:noWrap/>
            <w:vAlign w:val="bottom"/>
            <w:hideMark/>
          </w:tcPr>
          <w:p w14:paraId="6D2953C6" w14:textId="77777777" w:rsidR="0031692F" w:rsidRPr="00E028EA" w:rsidRDefault="0031692F" w:rsidP="00871B62">
            <w:pPr>
              <w:jc w:val="center"/>
              <w:rPr>
                <w:rFonts w:ascii="Cambria" w:eastAsia="Times New Roman" w:hAnsi="Cambria"/>
                <w:color w:val="000000"/>
                <w:sz w:val="22"/>
                <w:szCs w:val="22"/>
              </w:rPr>
            </w:pPr>
          </w:p>
        </w:tc>
        <w:tc>
          <w:tcPr>
            <w:tcW w:w="2385" w:type="dxa"/>
            <w:gridSpan w:val="3"/>
            <w:tcBorders>
              <w:top w:val="nil"/>
              <w:left w:val="nil"/>
              <w:bottom w:val="single" w:sz="4" w:space="0" w:color="auto"/>
              <w:right w:val="nil"/>
            </w:tcBorders>
            <w:shd w:val="clear" w:color="auto" w:fill="auto"/>
            <w:noWrap/>
            <w:vAlign w:val="center"/>
            <w:hideMark/>
          </w:tcPr>
          <w:p w14:paraId="657FCD23"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 xml:space="preserve"> ∆</w:t>
            </w:r>
            <w:r w:rsidRPr="00E028EA">
              <w:rPr>
                <w:rFonts w:ascii="Cambria" w:eastAsia="Times New Roman" w:hAnsi="Cambria"/>
                <w:color w:val="000000"/>
                <w:sz w:val="22"/>
                <w:szCs w:val="22"/>
                <w:vertAlign w:val="superscript"/>
              </w:rPr>
              <w:t>14</w:t>
            </w:r>
            <w:r w:rsidRPr="00E028EA">
              <w:rPr>
                <w:rFonts w:ascii="Cambria" w:eastAsia="Times New Roman" w:hAnsi="Cambria"/>
                <w:color w:val="000000"/>
                <w:sz w:val="22"/>
                <w:szCs w:val="22"/>
              </w:rPr>
              <w:t>C-CO</w:t>
            </w:r>
            <w:r w:rsidRPr="00E028EA">
              <w:rPr>
                <w:rFonts w:ascii="Cambria" w:eastAsia="Times New Roman" w:hAnsi="Cambria"/>
                <w:color w:val="000000"/>
                <w:sz w:val="22"/>
                <w:szCs w:val="22"/>
                <w:vertAlign w:val="subscript"/>
              </w:rPr>
              <w:t>2</w:t>
            </w:r>
          </w:p>
        </w:tc>
        <w:tc>
          <w:tcPr>
            <w:tcW w:w="1463" w:type="dxa"/>
            <w:gridSpan w:val="2"/>
            <w:tcBorders>
              <w:top w:val="nil"/>
              <w:left w:val="nil"/>
              <w:bottom w:val="single" w:sz="4" w:space="0" w:color="auto"/>
              <w:right w:val="nil"/>
            </w:tcBorders>
            <w:shd w:val="clear" w:color="auto" w:fill="auto"/>
            <w:noWrap/>
            <w:vAlign w:val="center"/>
            <w:hideMark/>
          </w:tcPr>
          <w:p w14:paraId="72ED9B71" w14:textId="77777777" w:rsidR="0031692F" w:rsidRPr="00E028EA" w:rsidRDefault="0031692F" w:rsidP="00871B62">
            <w:pPr>
              <w:jc w:val="center"/>
              <w:rPr>
                <w:rFonts w:ascii="Cambria" w:eastAsia="Times New Roman" w:hAnsi="Cambria"/>
                <w:color w:val="333333"/>
                <w:sz w:val="22"/>
                <w:szCs w:val="22"/>
              </w:rPr>
            </w:pPr>
            <w:r w:rsidRPr="00E028EA">
              <w:rPr>
                <w:rFonts w:ascii="Cambria" w:eastAsia="Times New Roman" w:hAnsi="Cambria"/>
                <w:color w:val="333333"/>
                <w:sz w:val="22"/>
                <w:szCs w:val="22"/>
              </w:rPr>
              <w:t>δ</w:t>
            </w:r>
            <w:r w:rsidRPr="00E028EA">
              <w:rPr>
                <w:rFonts w:ascii="Cambria" w:eastAsia="Times New Roman" w:hAnsi="Cambria"/>
                <w:color w:val="333333"/>
                <w:sz w:val="22"/>
                <w:szCs w:val="22"/>
                <w:vertAlign w:val="superscript"/>
              </w:rPr>
              <w:t>13</w:t>
            </w:r>
            <w:r w:rsidRPr="00E028EA">
              <w:rPr>
                <w:rFonts w:ascii="Cambria" w:eastAsia="Times New Roman" w:hAnsi="Cambria"/>
                <w:color w:val="333333"/>
                <w:sz w:val="22"/>
                <w:szCs w:val="22"/>
              </w:rPr>
              <w:t>C-CO</w:t>
            </w:r>
            <w:r w:rsidRPr="00E028EA">
              <w:rPr>
                <w:rFonts w:ascii="Cambria" w:eastAsia="Times New Roman" w:hAnsi="Cambria"/>
                <w:color w:val="333333"/>
                <w:sz w:val="22"/>
                <w:szCs w:val="22"/>
                <w:vertAlign w:val="subscript"/>
              </w:rPr>
              <w:t>2</w:t>
            </w:r>
          </w:p>
        </w:tc>
        <w:tc>
          <w:tcPr>
            <w:tcW w:w="2168" w:type="dxa"/>
            <w:gridSpan w:val="2"/>
            <w:tcBorders>
              <w:top w:val="nil"/>
              <w:left w:val="nil"/>
              <w:bottom w:val="single" w:sz="4" w:space="0" w:color="auto"/>
              <w:right w:val="nil"/>
            </w:tcBorders>
            <w:shd w:val="clear" w:color="auto" w:fill="auto"/>
            <w:noWrap/>
            <w:vAlign w:val="center"/>
            <w:hideMark/>
          </w:tcPr>
          <w:p w14:paraId="20713530"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r w:rsidRPr="00E028EA">
              <w:rPr>
                <w:rFonts w:ascii="Cambria" w:eastAsia="Times New Roman" w:hAnsi="Cambria"/>
                <w:color w:val="000000"/>
                <w:sz w:val="22"/>
                <w:szCs w:val="22"/>
                <w:vertAlign w:val="superscript"/>
              </w:rPr>
              <w:t>14</w:t>
            </w:r>
            <w:r w:rsidRPr="00E028EA">
              <w:rPr>
                <w:rFonts w:ascii="Cambria" w:eastAsia="Times New Roman" w:hAnsi="Cambria"/>
                <w:color w:val="000000"/>
                <w:sz w:val="22"/>
                <w:szCs w:val="22"/>
              </w:rPr>
              <w:t>C-CO</w:t>
            </w:r>
            <w:r w:rsidRPr="00E028EA">
              <w:rPr>
                <w:rFonts w:ascii="Cambria" w:eastAsia="Times New Roman" w:hAnsi="Cambria"/>
                <w:color w:val="000000"/>
                <w:sz w:val="22"/>
                <w:szCs w:val="22"/>
                <w:vertAlign w:val="subscript"/>
              </w:rPr>
              <w:t>2</w:t>
            </w:r>
          </w:p>
        </w:tc>
        <w:tc>
          <w:tcPr>
            <w:tcW w:w="2081" w:type="dxa"/>
            <w:gridSpan w:val="2"/>
            <w:tcBorders>
              <w:top w:val="nil"/>
              <w:left w:val="nil"/>
              <w:bottom w:val="single" w:sz="4" w:space="0" w:color="auto"/>
              <w:right w:val="nil"/>
            </w:tcBorders>
            <w:shd w:val="clear" w:color="auto" w:fill="auto"/>
            <w:noWrap/>
            <w:vAlign w:val="center"/>
            <w:hideMark/>
          </w:tcPr>
          <w:p w14:paraId="32124516" w14:textId="77777777" w:rsidR="0031692F" w:rsidRPr="00E028EA" w:rsidRDefault="0031692F" w:rsidP="00871B62">
            <w:pPr>
              <w:jc w:val="center"/>
              <w:rPr>
                <w:rFonts w:ascii="Cambria" w:eastAsia="Times New Roman" w:hAnsi="Cambria"/>
                <w:color w:val="333333"/>
                <w:sz w:val="22"/>
                <w:szCs w:val="22"/>
              </w:rPr>
            </w:pPr>
            <w:r w:rsidRPr="00E028EA">
              <w:rPr>
                <w:rFonts w:ascii="Cambria" w:eastAsia="Times New Roman" w:hAnsi="Cambria"/>
                <w:color w:val="333333"/>
                <w:sz w:val="22"/>
                <w:szCs w:val="22"/>
              </w:rPr>
              <w:t>δ</w:t>
            </w:r>
            <w:r w:rsidRPr="00E028EA">
              <w:rPr>
                <w:rFonts w:ascii="Cambria" w:eastAsia="Times New Roman" w:hAnsi="Cambria"/>
                <w:color w:val="333333"/>
                <w:sz w:val="22"/>
                <w:szCs w:val="22"/>
                <w:vertAlign w:val="superscript"/>
              </w:rPr>
              <w:t>13</w:t>
            </w:r>
            <w:r w:rsidRPr="00E028EA">
              <w:rPr>
                <w:rFonts w:ascii="Cambria" w:eastAsia="Times New Roman" w:hAnsi="Cambria"/>
                <w:color w:val="333333"/>
                <w:sz w:val="22"/>
                <w:szCs w:val="22"/>
              </w:rPr>
              <w:t>C-CO</w:t>
            </w:r>
            <w:r w:rsidRPr="00E028EA">
              <w:rPr>
                <w:rFonts w:ascii="Cambria" w:eastAsia="Times New Roman" w:hAnsi="Cambria"/>
                <w:color w:val="333333"/>
                <w:sz w:val="22"/>
                <w:szCs w:val="22"/>
                <w:vertAlign w:val="subscript"/>
              </w:rPr>
              <w:t>2</w:t>
            </w:r>
          </w:p>
        </w:tc>
      </w:tr>
      <w:tr w:rsidR="0031692F" w:rsidRPr="00E028EA" w14:paraId="4212372E" w14:textId="77777777" w:rsidTr="00871B62">
        <w:trPr>
          <w:trHeight w:val="600"/>
        </w:trPr>
        <w:tc>
          <w:tcPr>
            <w:tcW w:w="1507" w:type="dxa"/>
            <w:tcBorders>
              <w:top w:val="nil"/>
              <w:left w:val="nil"/>
              <w:bottom w:val="single" w:sz="4" w:space="0" w:color="auto"/>
              <w:right w:val="nil"/>
            </w:tcBorders>
            <w:shd w:val="clear" w:color="auto" w:fill="auto"/>
            <w:noWrap/>
            <w:vAlign w:val="bottom"/>
            <w:hideMark/>
          </w:tcPr>
          <w:p w14:paraId="1A14261E"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Experiment**</w:t>
            </w:r>
          </w:p>
        </w:tc>
        <w:tc>
          <w:tcPr>
            <w:tcW w:w="1222" w:type="dxa"/>
            <w:tcBorders>
              <w:top w:val="nil"/>
              <w:left w:val="nil"/>
              <w:bottom w:val="single" w:sz="4" w:space="0" w:color="auto"/>
              <w:right w:val="nil"/>
            </w:tcBorders>
            <w:shd w:val="clear" w:color="auto" w:fill="auto"/>
            <w:noWrap/>
            <w:vAlign w:val="bottom"/>
            <w:hideMark/>
          </w:tcPr>
          <w:p w14:paraId="12071D87"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Ecosystem</w:t>
            </w:r>
          </w:p>
        </w:tc>
        <w:tc>
          <w:tcPr>
            <w:tcW w:w="2506" w:type="dxa"/>
            <w:tcBorders>
              <w:top w:val="nil"/>
              <w:left w:val="nil"/>
              <w:bottom w:val="single" w:sz="4" w:space="0" w:color="auto"/>
              <w:right w:val="nil"/>
            </w:tcBorders>
            <w:shd w:val="clear" w:color="auto" w:fill="auto"/>
            <w:noWrap/>
            <w:vAlign w:val="bottom"/>
            <w:hideMark/>
          </w:tcPr>
          <w:p w14:paraId="3604793E"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Treatment</w:t>
            </w:r>
          </w:p>
        </w:tc>
        <w:tc>
          <w:tcPr>
            <w:tcW w:w="460" w:type="dxa"/>
            <w:tcBorders>
              <w:top w:val="nil"/>
              <w:left w:val="nil"/>
              <w:bottom w:val="single" w:sz="4" w:space="0" w:color="auto"/>
              <w:right w:val="nil"/>
            </w:tcBorders>
            <w:shd w:val="clear" w:color="auto" w:fill="auto"/>
            <w:noWrap/>
            <w:vAlign w:val="bottom"/>
            <w:hideMark/>
          </w:tcPr>
          <w:p w14:paraId="64AC1803"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n</w:t>
            </w:r>
          </w:p>
        </w:tc>
        <w:tc>
          <w:tcPr>
            <w:tcW w:w="733" w:type="dxa"/>
            <w:tcBorders>
              <w:top w:val="nil"/>
              <w:left w:val="nil"/>
              <w:bottom w:val="single" w:sz="4" w:space="0" w:color="auto"/>
              <w:right w:val="nil"/>
            </w:tcBorders>
            <w:shd w:val="clear" w:color="auto" w:fill="auto"/>
            <w:noWrap/>
            <w:vAlign w:val="bottom"/>
            <w:hideMark/>
          </w:tcPr>
          <w:p w14:paraId="392218C9"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Mean</w:t>
            </w:r>
          </w:p>
        </w:tc>
        <w:tc>
          <w:tcPr>
            <w:tcW w:w="937" w:type="dxa"/>
            <w:tcBorders>
              <w:top w:val="nil"/>
              <w:left w:val="nil"/>
              <w:bottom w:val="single" w:sz="4" w:space="0" w:color="auto"/>
              <w:right w:val="nil"/>
            </w:tcBorders>
            <w:shd w:val="clear" w:color="auto" w:fill="auto"/>
            <w:noWrap/>
            <w:vAlign w:val="bottom"/>
            <w:hideMark/>
          </w:tcPr>
          <w:p w14:paraId="6C1DADDC" w14:textId="36E89DF4"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Mean ∆∆</w:t>
            </w:r>
            <w:ins w:id="386" w:author="Jeff Beem-Miller" w:date="2021-06-14T19:40:00Z">
              <w:r w:rsidR="008050D7">
                <w:rPr>
                  <w:rFonts w:ascii="Cambria" w:eastAsia="Times New Roman" w:hAnsi="Cambria"/>
                  <w:color w:val="000000"/>
                  <w:sz w:val="22"/>
                  <w:szCs w:val="22"/>
                </w:rPr>
                <w:t>***</w:t>
              </w:r>
            </w:ins>
          </w:p>
        </w:tc>
        <w:tc>
          <w:tcPr>
            <w:tcW w:w="715" w:type="dxa"/>
            <w:tcBorders>
              <w:top w:val="nil"/>
              <w:left w:val="nil"/>
              <w:bottom w:val="single" w:sz="4" w:space="0" w:color="auto"/>
              <w:right w:val="nil"/>
            </w:tcBorders>
            <w:shd w:val="clear" w:color="auto" w:fill="auto"/>
            <w:noWrap/>
            <w:vAlign w:val="bottom"/>
            <w:hideMark/>
          </w:tcPr>
          <w:p w14:paraId="49A3BEC4" w14:textId="77777777" w:rsidR="0031692F" w:rsidRPr="00E028EA" w:rsidRDefault="0031692F" w:rsidP="00871B62">
            <w:pPr>
              <w:jc w:val="center"/>
              <w:rPr>
                <w:rFonts w:ascii="Cambria" w:eastAsia="Times New Roman" w:hAnsi="Cambria"/>
                <w:color w:val="000000"/>
                <w:sz w:val="22"/>
                <w:szCs w:val="22"/>
              </w:rPr>
            </w:pPr>
            <w:proofErr w:type="spellStart"/>
            <w:proofErr w:type="gramStart"/>
            <w:r w:rsidRPr="00E028EA">
              <w:rPr>
                <w:rFonts w:ascii="Cambria" w:eastAsia="Times New Roman" w:hAnsi="Cambria"/>
                <w:color w:val="000000"/>
                <w:sz w:val="22"/>
                <w:szCs w:val="22"/>
              </w:rPr>
              <w:t>sd</w:t>
            </w:r>
            <w:proofErr w:type="spellEnd"/>
            <w:proofErr w:type="gramEnd"/>
            <w:del w:id="387" w:author="Jeff Beem-Miller" w:date="2021-06-14T19:41:00Z">
              <w:r w:rsidRPr="00E028EA" w:rsidDel="008050D7">
                <w:rPr>
                  <w:rFonts w:ascii="Cambria" w:eastAsia="Times New Roman" w:hAnsi="Cambria"/>
                  <w:color w:val="000000"/>
                  <w:sz w:val="22"/>
                  <w:szCs w:val="22"/>
                </w:rPr>
                <w:delText>***</w:delText>
              </w:r>
            </w:del>
          </w:p>
        </w:tc>
        <w:tc>
          <w:tcPr>
            <w:tcW w:w="748" w:type="dxa"/>
            <w:tcBorders>
              <w:top w:val="nil"/>
              <w:left w:val="nil"/>
              <w:bottom w:val="single" w:sz="4" w:space="0" w:color="auto"/>
              <w:right w:val="nil"/>
            </w:tcBorders>
            <w:shd w:val="clear" w:color="auto" w:fill="auto"/>
            <w:noWrap/>
            <w:vAlign w:val="bottom"/>
            <w:hideMark/>
          </w:tcPr>
          <w:p w14:paraId="29DA4A22"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Mean</w:t>
            </w:r>
          </w:p>
        </w:tc>
        <w:tc>
          <w:tcPr>
            <w:tcW w:w="715" w:type="dxa"/>
            <w:tcBorders>
              <w:top w:val="nil"/>
              <w:left w:val="nil"/>
              <w:bottom w:val="single" w:sz="4" w:space="0" w:color="auto"/>
              <w:right w:val="nil"/>
            </w:tcBorders>
            <w:shd w:val="clear" w:color="auto" w:fill="auto"/>
            <w:noWrap/>
            <w:vAlign w:val="bottom"/>
            <w:hideMark/>
          </w:tcPr>
          <w:p w14:paraId="365AC787" w14:textId="77777777" w:rsidR="0031692F" w:rsidRPr="00E028EA" w:rsidRDefault="0031692F" w:rsidP="00871B62">
            <w:pPr>
              <w:jc w:val="center"/>
              <w:rPr>
                <w:rFonts w:ascii="Cambria" w:eastAsia="Times New Roman" w:hAnsi="Cambria"/>
                <w:color w:val="000000"/>
                <w:sz w:val="22"/>
                <w:szCs w:val="22"/>
              </w:rPr>
            </w:pPr>
            <w:proofErr w:type="spellStart"/>
            <w:proofErr w:type="gramStart"/>
            <w:r w:rsidRPr="00E028EA">
              <w:rPr>
                <w:rFonts w:ascii="Cambria" w:eastAsia="Times New Roman" w:hAnsi="Cambria"/>
                <w:color w:val="000000"/>
                <w:sz w:val="22"/>
                <w:szCs w:val="22"/>
              </w:rPr>
              <w:t>sd</w:t>
            </w:r>
            <w:proofErr w:type="spellEnd"/>
            <w:proofErr w:type="gramEnd"/>
            <w:del w:id="388" w:author="Jeff Beem-Miller" w:date="2021-06-14T19:41:00Z">
              <w:r w:rsidRPr="00E028EA" w:rsidDel="008050D7">
                <w:rPr>
                  <w:rFonts w:ascii="Cambria" w:eastAsia="Times New Roman" w:hAnsi="Cambria"/>
                  <w:color w:val="000000"/>
                  <w:sz w:val="22"/>
                  <w:szCs w:val="22"/>
                </w:rPr>
                <w:delText>***</w:delText>
              </w:r>
            </w:del>
          </w:p>
        </w:tc>
        <w:tc>
          <w:tcPr>
            <w:tcW w:w="733" w:type="dxa"/>
            <w:tcBorders>
              <w:top w:val="nil"/>
              <w:left w:val="nil"/>
              <w:bottom w:val="single" w:sz="4" w:space="0" w:color="auto"/>
              <w:right w:val="nil"/>
            </w:tcBorders>
            <w:shd w:val="clear" w:color="auto" w:fill="auto"/>
            <w:noWrap/>
            <w:vAlign w:val="bottom"/>
            <w:hideMark/>
          </w:tcPr>
          <w:p w14:paraId="53A56354"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Mean</w:t>
            </w:r>
          </w:p>
        </w:tc>
        <w:tc>
          <w:tcPr>
            <w:tcW w:w="1435" w:type="dxa"/>
            <w:tcBorders>
              <w:top w:val="nil"/>
              <w:left w:val="nil"/>
              <w:bottom w:val="single" w:sz="4" w:space="0" w:color="auto"/>
              <w:right w:val="nil"/>
            </w:tcBorders>
            <w:shd w:val="clear" w:color="auto" w:fill="auto"/>
            <w:noWrap/>
            <w:vAlign w:val="bottom"/>
            <w:hideMark/>
          </w:tcPr>
          <w:p w14:paraId="0AE06CD4" w14:textId="43DE06A4"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CI95</w:t>
            </w:r>
            <w:del w:id="389" w:author="Jeff Beem-Miller" w:date="2021-06-14T19:41:00Z">
              <w:r w:rsidRPr="00E028EA" w:rsidDel="008050D7">
                <w:rPr>
                  <w:rFonts w:ascii="Cambria" w:eastAsia="Times New Roman" w:hAnsi="Cambria"/>
                  <w:color w:val="000000"/>
                  <w:sz w:val="22"/>
                  <w:szCs w:val="22"/>
                </w:rPr>
                <w:delText>***</w:delText>
              </w:r>
            </w:del>
          </w:p>
        </w:tc>
        <w:tc>
          <w:tcPr>
            <w:tcW w:w="733" w:type="dxa"/>
            <w:tcBorders>
              <w:top w:val="nil"/>
              <w:left w:val="nil"/>
              <w:bottom w:val="single" w:sz="4" w:space="0" w:color="auto"/>
              <w:right w:val="nil"/>
            </w:tcBorders>
            <w:shd w:val="clear" w:color="auto" w:fill="auto"/>
            <w:noWrap/>
            <w:vAlign w:val="bottom"/>
            <w:hideMark/>
          </w:tcPr>
          <w:p w14:paraId="5EBBB64A"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Mean</w:t>
            </w:r>
          </w:p>
        </w:tc>
        <w:tc>
          <w:tcPr>
            <w:tcW w:w="1348" w:type="dxa"/>
            <w:tcBorders>
              <w:top w:val="nil"/>
              <w:left w:val="nil"/>
              <w:bottom w:val="single" w:sz="4" w:space="0" w:color="auto"/>
              <w:right w:val="nil"/>
            </w:tcBorders>
            <w:shd w:val="clear" w:color="auto" w:fill="auto"/>
            <w:noWrap/>
            <w:vAlign w:val="bottom"/>
            <w:hideMark/>
          </w:tcPr>
          <w:p w14:paraId="624D1457" w14:textId="4B2FA70B"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CI95</w:t>
            </w:r>
            <w:del w:id="390" w:author="Jeff Beem-Miller" w:date="2021-06-14T19:41:00Z">
              <w:r w:rsidRPr="00E028EA" w:rsidDel="008050D7">
                <w:rPr>
                  <w:rFonts w:ascii="Cambria" w:eastAsia="Times New Roman" w:hAnsi="Cambria"/>
                  <w:color w:val="000000"/>
                  <w:sz w:val="22"/>
                  <w:szCs w:val="22"/>
                </w:rPr>
                <w:delText>***</w:delText>
              </w:r>
            </w:del>
          </w:p>
        </w:tc>
      </w:tr>
      <w:tr w:rsidR="0031692F" w:rsidRPr="00E028EA" w14:paraId="2CE522D1" w14:textId="77777777" w:rsidTr="00871B62">
        <w:trPr>
          <w:trHeight w:val="300"/>
        </w:trPr>
        <w:tc>
          <w:tcPr>
            <w:tcW w:w="1507" w:type="dxa"/>
            <w:tcBorders>
              <w:top w:val="nil"/>
              <w:left w:val="nil"/>
              <w:bottom w:val="nil"/>
              <w:right w:val="nil"/>
            </w:tcBorders>
            <w:shd w:val="clear" w:color="auto" w:fill="auto"/>
            <w:noWrap/>
            <w:vAlign w:val="bottom"/>
            <w:hideMark/>
          </w:tcPr>
          <w:p w14:paraId="4FDBB6ED" w14:textId="77777777" w:rsidR="0031692F" w:rsidRPr="00E028EA" w:rsidRDefault="0031692F" w:rsidP="00871B62">
            <w:pPr>
              <w:jc w:val="center"/>
              <w:rPr>
                <w:rFonts w:ascii="Cambria" w:eastAsia="Times New Roman" w:hAnsi="Cambria"/>
                <w:color w:val="000000"/>
                <w:sz w:val="22"/>
                <w:szCs w:val="22"/>
              </w:rPr>
            </w:pPr>
          </w:p>
        </w:tc>
        <w:tc>
          <w:tcPr>
            <w:tcW w:w="1222" w:type="dxa"/>
            <w:tcBorders>
              <w:top w:val="nil"/>
              <w:left w:val="nil"/>
              <w:bottom w:val="nil"/>
              <w:right w:val="nil"/>
            </w:tcBorders>
            <w:shd w:val="clear" w:color="auto" w:fill="auto"/>
            <w:noWrap/>
            <w:vAlign w:val="bottom"/>
            <w:hideMark/>
          </w:tcPr>
          <w:p w14:paraId="3B058C6C" w14:textId="77777777" w:rsidR="0031692F" w:rsidRPr="00E028EA" w:rsidRDefault="0031692F" w:rsidP="00871B62">
            <w:pPr>
              <w:jc w:val="center"/>
              <w:rPr>
                <w:rFonts w:ascii="Cambria" w:eastAsia="Times New Roman" w:hAnsi="Cambria"/>
                <w:color w:val="000000"/>
                <w:sz w:val="22"/>
                <w:szCs w:val="22"/>
              </w:rPr>
            </w:pPr>
          </w:p>
        </w:tc>
        <w:tc>
          <w:tcPr>
            <w:tcW w:w="2506" w:type="dxa"/>
            <w:tcBorders>
              <w:top w:val="nil"/>
              <w:left w:val="nil"/>
              <w:bottom w:val="nil"/>
              <w:right w:val="nil"/>
            </w:tcBorders>
            <w:shd w:val="clear" w:color="auto" w:fill="auto"/>
            <w:noWrap/>
            <w:vAlign w:val="bottom"/>
            <w:hideMark/>
          </w:tcPr>
          <w:p w14:paraId="5EE8DB68" w14:textId="77777777" w:rsidR="0031692F" w:rsidRPr="00E028EA" w:rsidRDefault="0031692F" w:rsidP="00871B62">
            <w:pPr>
              <w:jc w:val="center"/>
              <w:rPr>
                <w:rFonts w:ascii="Cambria" w:eastAsia="Times New Roman" w:hAnsi="Cambria"/>
                <w:color w:val="000000"/>
                <w:sz w:val="22"/>
                <w:szCs w:val="22"/>
              </w:rPr>
            </w:pPr>
          </w:p>
        </w:tc>
        <w:tc>
          <w:tcPr>
            <w:tcW w:w="460" w:type="dxa"/>
            <w:tcBorders>
              <w:top w:val="nil"/>
              <w:left w:val="nil"/>
              <w:bottom w:val="nil"/>
              <w:right w:val="nil"/>
            </w:tcBorders>
            <w:shd w:val="clear" w:color="auto" w:fill="auto"/>
            <w:noWrap/>
            <w:vAlign w:val="bottom"/>
            <w:hideMark/>
          </w:tcPr>
          <w:p w14:paraId="26360C42" w14:textId="77777777" w:rsidR="0031692F" w:rsidRPr="00E028EA" w:rsidRDefault="0031692F" w:rsidP="00871B62">
            <w:pPr>
              <w:jc w:val="center"/>
              <w:rPr>
                <w:rFonts w:ascii="Cambria" w:eastAsia="Times New Roman" w:hAnsi="Cambria"/>
                <w:color w:val="000000"/>
                <w:sz w:val="22"/>
                <w:szCs w:val="22"/>
              </w:rPr>
            </w:pPr>
          </w:p>
        </w:tc>
        <w:tc>
          <w:tcPr>
            <w:tcW w:w="8097" w:type="dxa"/>
            <w:gridSpan w:val="9"/>
            <w:tcBorders>
              <w:top w:val="single" w:sz="4" w:space="0" w:color="auto"/>
              <w:left w:val="nil"/>
              <w:bottom w:val="nil"/>
              <w:right w:val="nil"/>
            </w:tcBorders>
            <w:shd w:val="clear" w:color="auto" w:fill="auto"/>
            <w:noWrap/>
            <w:vAlign w:val="bottom"/>
            <w:hideMark/>
          </w:tcPr>
          <w:p w14:paraId="028113E6"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r>
      <w:tr w:rsidR="0031692F" w:rsidRPr="00E028EA" w14:paraId="1E98B331" w14:textId="77777777" w:rsidTr="00871B62">
        <w:trPr>
          <w:trHeight w:val="300"/>
        </w:trPr>
        <w:tc>
          <w:tcPr>
            <w:tcW w:w="1507" w:type="dxa"/>
            <w:tcBorders>
              <w:top w:val="nil"/>
              <w:left w:val="nil"/>
              <w:bottom w:val="nil"/>
              <w:right w:val="nil"/>
            </w:tcBorders>
            <w:shd w:val="clear" w:color="auto" w:fill="auto"/>
            <w:hideMark/>
          </w:tcPr>
          <w:p w14:paraId="6D75719C"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1</w:t>
            </w:r>
          </w:p>
        </w:tc>
        <w:tc>
          <w:tcPr>
            <w:tcW w:w="1222" w:type="dxa"/>
            <w:tcBorders>
              <w:top w:val="nil"/>
              <w:left w:val="nil"/>
              <w:bottom w:val="nil"/>
              <w:right w:val="nil"/>
            </w:tcBorders>
            <w:shd w:val="clear" w:color="auto" w:fill="auto"/>
            <w:hideMark/>
          </w:tcPr>
          <w:p w14:paraId="4D945BAB"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forest</w:t>
            </w:r>
          </w:p>
        </w:tc>
        <w:tc>
          <w:tcPr>
            <w:tcW w:w="2506" w:type="dxa"/>
            <w:tcBorders>
              <w:top w:val="nil"/>
              <w:left w:val="nil"/>
              <w:bottom w:val="nil"/>
              <w:right w:val="nil"/>
            </w:tcBorders>
            <w:shd w:val="clear" w:color="auto" w:fill="auto"/>
            <w:hideMark/>
          </w:tcPr>
          <w:p w14:paraId="4F8D7B79"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air-dry/rewet + storage</w:t>
            </w:r>
          </w:p>
        </w:tc>
        <w:tc>
          <w:tcPr>
            <w:tcW w:w="460" w:type="dxa"/>
            <w:tcBorders>
              <w:top w:val="nil"/>
              <w:left w:val="nil"/>
              <w:bottom w:val="nil"/>
              <w:right w:val="nil"/>
            </w:tcBorders>
            <w:shd w:val="clear" w:color="auto" w:fill="auto"/>
            <w:hideMark/>
          </w:tcPr>
          <w:p w14:paraId="01C6AE52"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6</w:t>
            </w:r>
          </w:p>
        </w:tc>
        <w:tc>
          <w:tcPr>
            <w:tcW w:w="733" w:type="dxa"/>
            <w:tcBorders>
              <w:top w:val="nil"/>
              <w:left w:val="nil"/>
              <w:bottom w:val="nil"/>
              <w:right w:val="nil"/>
            </w:tcBorders>
            <w:shd w:val="clear" w:color="auto" w:fill="auto"/>
            <w:hideMark/>
          </w:tcPr>
          <w:p w14:paraId="3E1A3FB4"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82.2</w:t>
            </w:r>
          </w:p>
        </w:tc>
        <w:tc>
          <w:tcPr>
            <w:tcW w:w="937" w:type="dxa"/>
            <w:tcBorders>
              <w:top w:val="nil"/>
              <w:left w:val="nil"/>
              <w:bottom w:val="nil"/>
              <w:right w:val="nil"/>
            </w:tcBorders>
            <w:shd w:val="clear" w:color="auto" w:fill="auto"/>
            <w:hideMark/>
          </w:tcPr>
          <w:p w14:paraId="100AB3EA"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44.9</w:t>
            </w:r>
          </w:p>
        </w:tc>
        <w:tc>
          <w:tcPr>
            <w:tcW w:w="715" w:type="dxa"/>
            <w:tcBorders>
              <w:top w:val="nil"/>
              <w:left w:val="nil"/>
              <w:bottom w:val="nil"/>
              <w:right w:val="nil"/>
            </w:tcBorders>
            <w:shd w:val="clear" w:color="auto" w:fill="auto"/>
            <w:hideMark/>
          </w:tcPr>
          <w:p w14:paraId="05A4C21F"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8.8</w:t>
            </w:r>
          </w:p>
        </w:tc>
        <w:tc>
          <w:tcPr>
            <w:tcW w:w="748" w:type="dxa"/>
            <w:tcBorders>
              <w:top w:val="nil"/>
              <w:left w:val="nil"/>
              <w:bottom w:val="nil"/>
              <w:right w:val="nil"/>
            </w:tcBorders>
            <w:shd w:val="clear" w:color="auto" w:fill="auto"/>
            <w:hideMark/>
          </w:tcPr>
          <w:p w14:paraId="1CB7D5E3"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-24.2</w:t>
            </w:r>
          </w:p>
        </w:tc>
        <w:tc>
          <w:tcPr>
            <w:tcW w:w="715" w:type="dxa"/>
            <w:tcBorders>
              <w:top w:val="nil"/>
              <w:left w:val="nil"/>
              <w:bottom w:val="nil"/>
              <w:right w:val="nil"/>
            </w:tcBorders>
            <w:shd w:val="clear" w:color="auto" w:fill="auto"/>
            <w:hideMark/>
          </w:tcPr>
          <w:p w14:paraId="539528E6"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1.1</w:t>
            </w:r>
          </w:p>
        </w:tc>
        <w:tc>
          <w:tcPr>
            <w:tcW w:w="733" w:type="dxa"/>
            <w:tcBorders>
              <w:top w:val="nil"/>
              <w:left w:val="nil"/>
              <w:bottom w:val="nil"/>
              <w:right w:val="nil"/>
            </w:tcBorders>
            <w:shd w:val="clear" w:color="auto" w:fill="auto"/>
            <w:hideMark/>
          </w:tcPr>
          <w:p w14:paraId="1C4EEBAE" w14:textId="77777777" w:rsidR="0031692F" w:rsidRPr="00E028EA" w:rsidRDefault="0031692F" w:rsidP="00871B62">
            <w:pPr>
              <w:jc w:val="center"/>
              <w:rPr>
                <w:rFonts w:ascii="Cambria" w:eastAsia="Times New Roman" w:hAnsi="Cambria"/>
                <w:color w:val="000000"/>
                <w:sz w:val="22"/>
                <w:szCs w:val="22"/>
              </w:rPr>
            </w:pPr>
          </w:p>
        </w:tc>
        <w:tc>
          <w:tcPr>
            <w:tcW w:w="1435" w:type="dxa"/>
            <w:tcBorders>
              <w:top w:val="nil"/>
              <w:left w:val="nil"/>
              <w:bottom w:val="nil"/>
              <w:right w:val="nil"/>
            </w:tcBorders>
            <w:shd w:val="clear" w:color="auto" w:fill="auto"/>
            <w:hideMark/>
          </w:tcPr>
          <w:p w14:paraId="1AB429CF" w14:textId="77777777" w:rsidR="0031692F" w:rsidRPr="00E028EA" w:rsidRDefault="0031692F" w:rsidP="00871B62">
            <w:pPr>
              <w:jc w:val="center"/>
              <w:rPr>
                <w:rFonts w:ascii="Cambria" w:eastAsia="Times New Roman" w:hAnsi="Cambria"/>
                <w:color w:val="000000"/>
                <w:sz w:val="22"/>
                <w:szCs w:val="22"/>
              </w:rPr>
            </w:pPr>
          </w:p>
        </w:tc>
        <w:tc>
          <w:tcPr>
            <w:tcW w:w="733" w:type="dxa"/>
            <w:tcBorders>
              <w:top w:val="nil"/>
              <w:left w:val="nil"/>
              <w:bottom w:val="nil"/>
              <w:right w:val="nil"/>
            </w:tcBorders>
            <w:shd w:val="clear" w:color="auto" w:fill="auto"/>
            <w:hideMark/>
          </w:tcPr>
          <w:p w14:paraId="0CB4BB80" w14:textId="77777777" w:rsidR="0031692F" w:rsidRPr="00E028EA" w:rsidRDefault="0031692F" w:rsidP="00871B62">
            <w:pPr>
              <w:jc w:val="center"/>
              <w:rPr>
                <w:rFonts w:ascii="Cambria" w:eastAsia="Times New Roman" w:hAnsi="Cambria"/>
                <w:color w:val="000000"/>
                <w:sz w:val="22"/>
                <w:szCs w:val="22"/>
              </w:rPr>
            </w:pPr>
          </w:p>
        </w:tc>
        <w:tc>
          <w:tcPr>
            <w:tcW w:w="1348" w:type="dxa"/>
            <w:tcBorders>
              <w:top w:val="nil"/>
              <w:left w:val="nil"/>
              <w:bottom w:val="nil"/>
              <w:right w:val="nil"/>
            </w:tcBorders>
            <w:shd w:val="clear" w:color="auto" w:fill="auto"/>
            <w:hideMark/>
          </w:tcPr>
          <w:p w14:paraId="0C89D40D" w14:textId="77777777" w:rsidR="0031692F" w:rsidRPr="00E028EA" w:rsidRDefault="0031692F" w:rsidP="00871B62">
            <w:pPr>
              <w:jc w:val="center"/>
              <w:rPr>
                <w:rFonts w:ascii="Cambria" w:eastAsia="Times New Roman" w:hAnsi="Cambria"/>
                <w:color w:val="000000"/>
                <w:sz w:val="22"/>
                <w:szCs w:val="22"/>
              </w:rPr>
            </w:pPr>
          </w:p>
        </w:tc>
      </w:tr>
      <w:tr w:rsidR="0031692F" w:rsidRPr="00E028EA" w14:paraId="398E7D17" w14:textId="77777777" w:rsidTr="00871B62">
        <w:trPr>
          <w:trHeight w:val="300"/>
        </w:trPr>
        <w:tc>
          <w:tcPr>
            <w:tcW w:w="1507" w:type="dxa"/>
            <w:tcBorders>
              <w:top w:val="nil"/>
              <w:left w:val="nil"/>
              <w:bottom w:val="nil"/>
              <w:right w:val="nil"/>
            </w:tcBorders>
            <w:shd w:val="clear" w:color="auto" w:fill="auto"/>
            <w:hideMark/>
          </w:tcPr>
          <w:p w14:paraId="631F28AE"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1</w:t>
            </w:r>
          </w:p>
        </w:tc>
        <w:tc>
          <w:tcPr>
            <w:tcW w:w="1222" w:type="dxa"/>
            <w:tcBorders>
              <w:top w:val="nil"/>
              <w:left w:val="nil"/>
              <w:bottom w:val="nil"/>
              <w:right w:val="nil"/>
            </w:tcBorders>
            <w:shd w:val="clear" w:color="auto" w:fill="auto"/>
            <w:hideMark/>
          </w:tcPr>
          <w:p w14:paraId="3D6878CC"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forest</w:t>
            </w:r>
          </w:p>
        </w:tc>
        <w:tc>
          <w:tcPr>
            <w:tcW w:w="2506" w:type="dxa"/>
            <w:tcBorders>
              <w:top w:val="nil"/>
              <w:left w:val="nil"/>
              <w:bottom w:val="nil"/>
              <w:right w:val="nil"/>
            </w:tcBorders>
            <w:shd w:val="clear" w:color="auto" w:fill="auto"/>
            <w:hideMark/>
          </w:tcPr>
          <w:p w14:paraId="6BEEFEED"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control-1</w:t>
            </w:r>
          </w:p>
        </w:tc>
        <w:tc>
          <w:tcPr>
            <w:tcW w:w="460" w:type="dxa"/>
            <w:tcBorders>
              <w:top w:val="nil"/>
              <w:left w:val="nil"/>
              <w:bottom w:val="nil"/>
              <w:right w:val="nil"/>
            </w:tcBorders>
            <w:shd w:val="clear" w:color="auto" w:fill="auto"/>
            <w:hideMark/>
          </w:tcPr>
          <w:p w14:paraId="4AB6BB9D"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6</w:t>
            </w:r>
          </w:p>
        </w:tc>
        <w:tc>
          <w:tcPr>
            <w:tcW w:w="733" w:type="dxa"/>
            <w:tcBorders>
              <w:top w:val="nil"/>
              <w:left w:val="nil"/>
              <w:bottom w:val="nil"/>
              <w:right w:val="nil"/>
            </w:tcBorders>
            <w:shd w:val="clear" w:color="auto" w:fill="auto"/>
            <w:hideMark/>
          </w:tcPr>
          <w:p w14:paraId="5F485711"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93.8</w:t>
            </w:r>
          </w:p>
        </w:tc>
        <w:tc>
          <w:tcPr>
            <w:tcW w:w="937" w:type="dxa"/>
            <w:tcBorders>
              <w:top w:val="nil"/>
              <w:left w:val="nil"/>
              <w:bottom w:val="nil"/>
              <w:right w:val="nil"/>
            </w:tcBorders>
            <w:shd w:val="clear" w:color="auto" w:fill="auto"/>
            <w:hideMark/>
          </w:tcPr>
          <w:p w14:paraId="754109A1"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56.5</w:t>
            </w:r>
          </w:p>
        </w:tc>
        <w:tc>
          <w:tcPr>
            <w:tcW w:w="715" w:type="dxa"/>
            <w:tcBorders>
              <w:top w:val="nil"/>
              <w:left w:val="nil"/>
              <w:bottom w:val="nil"/>
              <w:right w:val="nil"/>
            </w:tcBorders>
            <w:shd w:val="clear" w:color="auto" w:fill="auto"/>
            <w:hideMark/>
          </w:tcPr>
          <w:p w14:paraId="5B1B5940"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7.7</w:t>
            </w:r>
          </w:p>
        </w:tc>
        <w:tc>
          <w:tcPr>
            <w:tcW w:w="748" w:type="dxa"/>
            <w:tcBorders>
              <w:top w:val="nil"/>
              <w:left w:val="nil"/>
              <w:bottom w:val="nil"/>
              <w:right w:val="nil"/>
            </w:tcBorders>
            <w:shd w:val="clear" w:color="auto" w:fill="auto"/>
            <w:hideMark/>
          </w:tcPr>
          <w:p w14:paraId="433BDE84"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-26.8</w:t>
            </w:r>
          </w:p>
        </w:tc>
        <w:tc>
          <w:tcPr>
            <w:tcW w:w="715" w:type="dxa"/>
            <w:tcBorders>
              <w:top w:val="nil"/>
              <w:left w:val="nil"/>
              <w:bottom w:val="nil"/>
              <w:right w:val="nil"/>
            </w:tcBorders>
            <w:shd w:val="clear" w:color="auto" w:fill="auto"/>
            <w:hideMark/>
          </w:tcPr>
          <w:p w14:paraId="6AD447DD"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0.2</w:t>
            </w:r>
          </w:p>
        </w:tc>
        <w:tc>
          <w:tcPr>
            <w:tcW w:w="733" w:type="dxa"/>
            <w:tcBorders>
              <w:top w:val="nil"/>
              <w:left w:val="nil"/>
              <w:bottom w:val="nil"/>
              <w:right w:val="nil"/>
            </w:tcBorders>
            <w:shd w:val="clear" w:color="auto" w:fill="auto"/>
            <w:hideMark/>
          </w:tcPr>
          <w:p w14:paraId="6CD5E849"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-11.6</w:t>
            </w:r>
          </w:p>
        </w:tc>
        <w:tc>
          <w:tcPr>
            <w:tcW w:w="1435" w:type="dxa"/>
            <w:tcBorders>
              <w:top w:val="nil"/>
              <w:left w:val="nil"/>
              <w:bottom w:val="nil"/>
              <w:right w:val="nil"/>
            </w:tcBorders>
            <w:shd w:val="clear" w:color="auto" w:fill="auto"/>
            <w:hideMark/>
          </w:tcPr>
          <w:p w14:paraId="653D3439"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[-15.7, -7.5]</w:t>
            </w:r>
          </w:p>
        </w:tc>
        <w:tc>
          <w:tcPr>
            <w:tcW w:w="733" w:type="dxa"/>
            <w:tcBorders>
              <w:top w:val="nil"/>
              <w:left w:val="nil"/>
              <w:bottom w:val="nil"/>
              <w:right w:val="nil"/>
            </w:tcBorders>
            <w:shd w:val="clear" w:color="auto" w:fill="auto"/>
            <w:hideMark/>
          </w:tcPr>
          <w:p w14:paraId="78096AB6"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2.38</w:t>
            </w:r>
          </w:p>
        </w:tc>
        <w:tc>
          <w:tcPr>
            <w:tcW w:w="1348" w:type="dxa"/>
            <w:tcBorders>
              <w:top w:val="nil"/>
              <w:left w:val="nil"/>
              <w:bottom w:val="nil"/>
              <w:right w:val="nil"/>
            </w:tcBorders>
            <w:shd w:val="clear" w:color="auto" w:fill="auto"/>
            <w:hideMark/>
          </w:tcPr>
          <w:p w14:paraId="1C4FB990"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[1.83, 2.92]</w:t>
            </w:r>
          </w:p>
        </w:tc>
      </w:tr>
      <w:tr w:rsidR="0031692F" w:rsidRPr="00E028EA" w14:paraId="4CE031E1" w14:textId="77777777" w:rsidTr="00871B62">
        <w:trPr>
          <w:trHeight w:val="300"/>
        </w:trPr>
        <w:tc>
          <w:tcPr>
            <w:tcW w:w="1507" w:type="dxa"/>
            <w:tcBorders>
              <w:top w:val="nil"/>
              <w:left w:val="nil"/>
              <w:bottom w:val="nil"/>
              <w:right w:val="nil"/>
            </w:tcBorders>
            <w:shd w:val="clear" w:color="auto" w:fill="auto"/>
            <w:hideMark/>
          </w:tcPr>
          <w:p w14:paraId="2A61A28A"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1</w:t>
            </w:r>
          </w:p>
        </w:tc>
        <w:tc>
          <w:tcPr>
            <w:tcW w:w="1222" w:type="dxa"/>
            <w:tcBorders>
              <w:top w:val="nil"/>
              <w:left w:val="nil"/>
              <w:bottom w:val="nil"/>
              <w:right w:val="nil"/>
            </w:tcBorders>
            <w:shd w:val="clear" w:color="auto" w:fill="auto"/>
            <w:hideMark/>
          </w:tcPr>
          <w:p w14:paraId="7EA55109"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grassland</w:t>
            </w:r>
          </w:p>
        </w:tc>
        <w:tc>
          <w:tcPr>
            <w:tcW w:w="2506" w:type="dxa"/>
            <w:tcBorders>
              <w:top w:val="nil"/>
              <w:left w:val="nil"/>
              <w:bottom w:val="nil"/>
              <w:right w:val="nil"/>
            </w:tcBorders>
            <w:shd w:val="clear" w:color="auto" w:fill="auto"/>
            <w:hideMark/>
          </w:tcPr>
          <w:p w14:paraId="2722BC5C"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air-dry/rewet + storage</w:t>
            </w:r>
          </w:p>
        </w:tc>
        <w:tc>
          <w:tcPr>
            <w:tcW w:w="460" w:type="dxa"/>
            <w:tcBorders>
              <w:top w:val="nil"/>
              <w:left w:val="nil"/>
              <w:bottom w:val="nil"/>
              <w:right w:val="nil"/>
            </w:tcBorders>
            <w:shd w:val="clear" w:color="auto" w:fill="auto"/>
            <w:hideMark/>
          </w:tcPr>
          <w:p w14:paraId="7AA0D316"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6</w:t>
            </w:r>
          </w:p>
        </w:tc>
        <w:tc>
          <w:tcPr>
            <w:tcW w:w="733" w:type="dxa"/>
            <w:tcBorders>
              <w:top w:val="nil"/>
              <w:left w:val="nil"/>
              <w:bottom w:val="nil"/>
              <w:right w:val="nil"/>
            </w:tcBorders>
            <w:shd w:val="clear" w:color="auto" w:fill="auto"/>
            <w:hideMark/>
          </w:tcPr>
          <w:p w14:paraId="06CEDFA4"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77.8</w:t>
            </w:r>
          </w:p>
        </w:tc>
        <w:tc>
          <w:tcPr>
            <w:tcW w:w="937" w:type="dxa"/>
            <w:tcBorders>
              <w:top w:val="nil"/>
              <w:left w:val="nil"/>
              <w:bottom w:val="nil"/>
              <w:right w:val="nil"/>
            </w:tcBorders>
            <w:shd w:val="clear" w:color="auto" w:fill="auto"/>
            <w:hideMark/>
          </w:tcPr>
          <w:p w14:paraId="496658BD"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40.5</w:t>
            </w:r>
          </w:p>
        </w:tc>
        <w:tc>
          <w:tcPr>
            <w:tcW w:w="715" w:type="dxa"/>
            <w:tcBorders>
              <w:top w:val="nil"/>
              <w:left w:val="nil"/>
              <w:bottom w:val="nil"/>
              <w:right w:val="nil"/>
            </w:tcBorders>
            <w:shd w:val="clear" w:color="auto" w:fill="auto"/>
            <w:hideMark/>
          </w:tcPr>
          <w:p w14:paraId="76673368"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11.4</w:t>
            </w:r>
          </w:p>
        </w:tc>
        <w:tc>
          <w:tcPr>
            <w:tcW w:w="748" w:type="dxa"/>
            <w:tcBorders>
              <w:top w:val="nil"/>
              <w:left w:val="nil"/>
              <w:bottom w:val="nil"/>
              <w:right w:val="nil"/>
            </w:tcBorders>
            <w:shd w:val="clear" w:color="auto" w:fill="auto"/>
            <w:hideMark/>
          </w:tcPr>
          <w:p w14:paraId="702C1A6F"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-27.2</w:t>
            </w:r>
          </w:p>
        </w:tc>
        <w:tc>
          <w:tcPr>
            <w:tcW w:w="715" w:type="dxa"/>
            <w:tcBorders>
              <w:top w:val="nil"/>
              <w:left w:val="nil"/>
              <w:bottom w:val="nil"/>
              <w:right w:val="nil"/>
            </w:tcBorders>
            <w:shd w:val="clear" w:color="auto" w:fill="auto"/>
            <w:hideMark/>
          </w:tcPr>
          <w:p w14:paraId="66FF05B0"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0.5</w:t>
            </w:r>
          </w:p>
        </w:tc>
        <w:tc>
          <w:tcPr>
            <w:tcW w:w="733" w:type="dxa"/>
            <w:tcBorders>
              <w:top w:val="nil"/>
              <w:left w:val="nil"/>
              <w:bottom w:val="nil"/>
              <w:right w:val="nil"/>
            </w:tcBorders>
            <w:shd w:val="clear" w:color="auto" w:fill="auto"/>
            <w:hideMark/>
          </w:tcPr>
          <w:p w14:paraId="608A2A65" w14:textId="77777777" w:rsidR="0031692F" w:rsidRPr="00E028EA" w:rsidRDefault="0031692F" w:rsidP="00871B62">
            <w:pPr>
              <w:jc w:val="center"/>
              <w:rPr>
                <w:rFonts w:ascii="Cambria" w:eastAsia="Times New Roman" w:hAnsi="Cambria"/>
                <w:color w:val="000000"/>
                <w:sz w:val="22"/>
                <w:szCs w:val="22"/>
              </w:rPr>
            </w:pPr>
          </w:p>
        </w:tc>
        <w:tc>
          <w:tcPr>
            <w:tcW w:w="1435" w:type="dxa"/>
            <w:tcBorders>
              <w:top w:val="nil"/>
              <w:left w:val="nil"/>
              <w:bottom w:val="nil"/>
              <w:right w:val="nil"/>
            </w:tcBorders>
            <w:shd w:val="clear" w:color="auto" w:fill="auto"/>
            <w:hideMark/>
          </w:tcPr>
          <w:p w14:paraId="2F894F64" w14:textId="77777777" w:rsidR="0031692F" w:rsidRPr="00E028EA" w:rsidRDefault="0031692F" w:rsidP="00871B62">
            <w:pPr>
              <w:jc w:val="center"/>
              <w:rPr>
                <w:rFonts w:ascii="Cambria" w:eastAsia="Times New Roman" w:hAnsi="Cambria"/>
                <w:color w:val="000000"/>
                <w:sz w:val="22"/>
                <w:szCs w:val="22"/>
              </w:rPr>
            </w:pPr>
          </w:p>
        </w:tc>
        <w:tc>
          <w:tcPr>
            <w:tcW w:w="733" w:type="dxa"/>
            <w:tcBorders>
              <w:top w:val="nil"/>
              <w:left w:val="nil"/>
              <w:bottom w:val="nil"/>
              <w:right w:val="nil"/>
            </w:tcBorders>
            <w:shd w:val="clear" w:color="auto" w:fill="auto"/>
            <w:hideMark/>
          </w:tcPr>
          <w:p w14:paraId="41B77BFB" w14:textId="77777777" w:rsidR="0031692F" w:rsidRPr="00E028EA" w:rsidRDefault="0031692F" w:rsidP="00871B62">
            <w:pPr>
              <w:jc w:val="center"/>
              <w:rPr>
                <w:rFonts w:ascii="Cambria" w:eastAsia="Times New Roman" w:hAnsi="Cambria"/>
                <w:color w:val="000000"/>
                <w:sz w:val="22"/>
                <w:szCs w:val="22"/>
              </w:rPr>
            </w:pPr>
          </w:p>
        </w:tc>
        <w:tc>
          <w:tcPr>
            <w:tcW w:w="1348" w:type="dxa"/>
            <w:tcBorders>
              <w:top w:val="nil"/>
              <w:left w:val="nil"/>
              <w:bottom w:val="nil"/>
              <w:right w:val="nil"/>
            </w:tcBorders>
            <w:shd w:val="clear" w:color="auto" w:fill="auto"/>
            <w:hideMark/>
          </w:tcPr>
          <w:p w14:paraId="371C1F0E" w14:textId="77777777" w:rsidR="0031692F" w:rsidRPr="00E028EA" w:rsidRDefault="0031692F" w:rsidP="00871B62">
            <w:pPr>
              <w:jc w:val="center"/>
              <w:rPr>
                <w:rFonts w:ascii="Cambria" w:eastAsia="Times New Roman" w:hAnsi="Cambria"/>
                <w:color w:val="000000"/>
                <w:sz w:val="22"/>
                <w:szCs w:val="22"/>
              </w:rPr>
            </w:pPr>
          </w:p>
        </w:tc>
      </w:tr>
      <w:tr w:rsidR="0031692F" w:rsidRPr="00E028EA" w14:paraId="159644A9" w14:textId="77777777" w:rsidTr="00871B62">
        <w:trPr>
          <w:trHeight w:val="300"/>
        </w:trPr>
        <w:tc>
          <w:tcPr>
            <w:tcW w:w="1507" w:type="dxa"/>
            <w:tcBorders>
              <w:top w:val="nil"/>
              <w:left w:val="nil"/>
              <w:bottom w:val="nil"/>
              <w:right w:val="nil"/>
            </w:tcBorders>
            <w:shd w:val="clear" w:color="auto" w:fill="auto"/>
            <w:hideMark/>
          </w:tcPr>
          <w:p w14:paraId="4FE65DC1"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1</w:t>
            </w:r>
          </w:p>
        </w:tc>
        <w:tc>
          <w:tcPr>
            <w:tcW w:w="1222" w:type="dxa"/>
            <w:tcBorders>
              <w:top w:val="nil"/>
              <w:left w:val="nil"/>
              <w:bottom w:val="nil"/>
              <w:right w:val="nil"/>
            </w:tcBorders>
            <w:shd w:val="clear" w:color="auto" w:fill="auto"/>
            <w:hideMark/>
          </w:tcPr>
          <w:p w14:paraId="53A786DC"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grassland</w:t>
            </w:r>
          </w:p>
        </w:tc>
        <w:tc>
          <w:tcPr>
            <w:tcW w:w="2506" w:type="dxa"/>
            <w:tcBorders>
              <w:top w:val="nil"/>
              <w:left w:val="nil"/>
              <w:bottom w:val="nil"/>
              <w:right w:val="nil"/>
            </w:tcBorders>
            <w:shd w:val="clear" w:color="auto" w:fill="auto"/>
            <w:hideMark/>
          </w:tcPr>
          <w:p w14:paraId="5CED8647"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control-1</w:t>
            </w:r>
          </w:p>
        </w:tc>
        <w:tc>
          <w:tcPr>
            <w:tcW w:w="460" w:type="dxa"/>
            <w:tcBorders>
              <w:top w:val="nil"/>
              <w:left w:val="nil"/>
              <w:bottom w:val="nil"/>
              <w:right w:val="nil"/>
            </w:tcBorders>
            <w:shd w:val="clear" w:color="auto" w:fill="auto"/>
            <w:hideMark/>
          </w:tcPr>
          <w:p w14:paraId="1F454243"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6</w:t>
            </w:r>
          </w:p>
        </w:tc>
        <w:tc>
          <w:tcPr>
            <w:tcW w:w="733" w:type="dxa"/>
            <w:tcBorders>
              <w:top w:val="nil"/>
              <w:left w:val="nil"/>
              <w:bottom w:val="nil"/>
              <w:right w:val="nil"/>
            </w:tcBorders>
            <w:shd w:val="clear" w:color="auto" w:fill="auto"/>
            <w:hideMark/>
          </w:tcPr>
          <w:p w14:paraId="3F0BD078"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54.5</w:t>
            </w:r>
          </w:p>
        </w:tc>
        <w:tc>
          <w:tcPr>
            <w:tcW w:w="937" w:type="dxa"/>
            <w:tcBorders>
              <w:top w:val="nil"/>
              <w:left w:val="nil"/>
              <w:bottom w:val="nil"/>
              <w:right w:val="nil"/>
            </w:tcBorders>
            <w:shd w:val="clear" w:color="auto" w:fill="auto"/>
            <w:hideMark/>
          </w:tcPr>
          <w:p w14:paraId="4349540D"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17.2</w:t>
            </w:r>
          </w:p>
        </w:tc>
        <w:tc>
          <w:tcPr>
            <w:tcW w:w="715" w:type="dxa"/>
            <w:tcBorders>
              <w:top w:val="nil"/>
              <w:left w:val="nil"/>
              <w:bottom w:val="nil"/>
              <w:right w:val="nil"/>
            </w:tcBorders>
            <w:shd w:val="clear" w:color="auto" w:fill="auto"/>
            <w:hideMark/>
          </w:tcPr>
          <w:p w14:paraId="6F2A42FF"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16.8</w:t>
            </w:r>
          </w:p>
        </w:tc>
        <w:tc>
          <w:tcPr>
            <w:tcW w:w="748" w:type="dxa"/>
            <w:tcBorders>
              <w:top w:val="nil"/>
              <w:left w:val="nil"/>
              <w:bottom w:val="nil"/>
              <w:right w:val="nil"/>
            </w:tcBorders>
            <w:shd w:val="clear" w:color="auto" w:fill="auto"/>
            <w:hideMark/>
          </w:tcPr>
          <w:p w14:paraId="43592D64"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-27.7</w:t>
            </w:r>
          </w:p>
        </w:tc>
        <w:tc>
          <w:tcPr>
            <w:tcW w:w="715" w:type="dxa"/>
            <w:tcBorders>
              <w:top w:val="nil"/>
              <w:left w:val="nil"/>
              <w:bottom w:val="nil"/>
              <w:right w:val="nil"/>
            </w:tcBorders>
            <w:shd w:val="clear" w:color="auto" w:fill="auto"/>
            <w:hideMark/>
          </w:tcPr>
          <w:p w14:paraId="4F2F3FCD"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0.4</w:t>
            </w:r>
          </w:p>
        </w:tc>
        <w:tc>
          <w:tcPr>
            <w:tcW w:w="733" w:type="dxa"/>
            <w:tcBorders>
              <w:top w:val="nil"/>
              <w:left w:val="nil"/>
              <w:bottom w:val="nil"/>
              <w:right w:val="nil"/>
            </w:tcBorders>
            <w:shd w:val="clear" w:color="auto" w:fill="auto"/>
            <w:hideMark/>
          </w:tcPr>
          <w:p w14:paraId="62AF7995"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23.3</w:t>
            </w:r>
          </w:p>
        </w:tc>
        <w:tc>
          <w:tcPr>
            <w:tcW w:w="1435" w:type="dxa"/>
            <w:tcBorders>
              <w:top w:val="nil"/>
              <w:left w:val="nil"/>
              <w:bottom w:val="nil"/>
              <w:right w:val="nil"/>
            </w:tcBorders>
            <w:shd w:val="clear" w:color="auto" w:fill="auto"/>
            <w:hideMark/>
          </w:tcPr>
          <w:p w14:paraId="00D8285E"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[16.7, 29.9]</w:t>
            </w:r>
          </w:p>
        </w:tc>
        <w:tc>
          <w:tcPr>
            <w:tcW w:w="733" w:type="dxa"/>
            <w:tcBorders>
              <w:top w:val="nil"/>
              <w:left w:val="nil"/>
              <w:bottom w:val="nil"/>
              <w:right w:val="nil"/>
            </w:tcBorders>
            <w:shd w:val="clear" w:color="auto" w:fill="auto"/>
            <w:hideMark/>
          </w:tcPr>
          <w:p w14:paraId="7F914C73"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0.51</w:t>
            </w:r>
          </w:p>
        </w:tc>
        <w:tc>
          <w:tcPr>
            <w:tcW w:w="1348" w:type="dxa"/>
            <w:tcBorders>
              <w:top w:val="nil"/>
              <w:left w:val="nil"/>
              <w:bottom w:val="nil"/>
              <w:right w:val="nil"/>
            </w:tcBorders>
            <w:shd w:val="clear" w:color="auto" w:fill="auto"/>
            <w:hideMark/>
          </w:tcPr>
          <w:p w14:paraId="042EE1BA"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[0.18, 0.83]</w:t>
            </w:r>
          </w:p>
        </w:tc>
      </w:tr>
      <w:tr w:rsidR="0031692F" w:rsidRPr="00E028EA" w14:paraId="2B1EEB74" w14:textId="77777777" w:rsidTr="00871B62">
        <w:trPr>
          <w:trHeight w:val="300"/>
        </w:trPr>
        <w:tc>
          <w:tcPr>
            <w:tcW w:w="1507" w:type="dxa"/>
            <w:tcBorders>
              <w:top w:val="nil"/>
              <w:left w:val="nil"/>
              <w:bottom w:val="nil"/>
              <w:right w:val="nil"/>
            </w:tcBorders>
            <w:shd w:val="clear" w:color="auto" w:fill="auto"/>
            <w:hideMark/>
          </w:tcPr>
          <w:p w14:paraId="40D4C1B0"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2</w:t>
            </w:r>
          </w:p>
        </w:tc>
        <w:tc>
          <w:tcPr>
            <w:tcW w:w="1222" w:type="dxa"/>
            <w:tcBorders>
              <w:top w:val="nil"/>
              <w:left w:val="nil"/>
              <w:bottom w:val="nil"/>
              <w:right w:val="nil"/>
            </w:tcBorders>
            <w:shd w:val="clear" w:color="auto" w:fill="auto"/>
            <w:hideMark/>
          </w:tcPr>
          <w:p w14:paraId="3D1762EA"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forest</w:t>
            </w:r>
          </w:p>
        </w:tc>
        <w:tc>
          <w:tcPr>
            <w:tcW w:w="2506" w:type="dxa"/>
            <w:tcBorders>
              <w:top w:val="nil"/>
              <w:left w:val="nil"/>
              <w:bottom w:val="nil"/>
              <w:right w:val="nil"/>
            </w:tcBorders>
            <w:shd w:val="clear" w:color="auto" w:fill="auto"/>
            <w:hideMark/>
          </w:tcPr>
          <w:p w14:paraId="453A8D04"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air-dry/rewet</w:t>
            </w:r>
          </w:p>
        </w:tc>
        <w:tc>
          <w:tcPr>
            <w:tcW w:w="460" w:type="dxa"/>
            <w:tcBorders>
              <w:top w:val="nil"/>
              <w:left w:val="nil"/>
              <w:bottom w:val="nil"/>
              <w:right w:val="nil"/>
            </w:tcBorders>
            <w:shd w:val="clear" w:color="auto" w:fill="auto"/>
            <w:hideMark/>
          </w:tcPr>
          <w:p w14:paraId="72409C68"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3</w:t>
            </w:r>
          </w:p>
        </w:tc>
        <w:tc>
          <w:tcPr>
            <w:tcW w:w="733" w:type="dxa"/>
            <w:tcBorders>
              <w:top w:val="nil"/>
              <w:left w:val="nil"/>
              <w:bottom w:val="nil"/>
              <w:right w:val="nil"/>
            </w:tcBorders>
            <w:shd w:val="clear" w:color="auto" w:fill="auto"/>
            <w:hideMark/>
          </w:tcPr>
          <w:p w14:paraId="33BD2656"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51.8</w:t>
            </w:r>
          </w:p>
        </w:tc>
        <w:tc>
          <w:tcPr>
            <w:tcW w:w="937" w:type="dxa"/>
            <w:tcBorders>
              <w:top w:val="nil"/>
              <w:left w:val="nil"/>
              <w:bottom w:val="nil"/>
              <w:right w:val="nil"/>
            </w:tcBorders>
            <w:shd w:val="clear" w:color="auto" w:fill="auto"/>
            <w:hideMark/>
          </w:tcPr>
          <w:p w14:paraId="7A748216"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62.9</w:t>
            </w:r>
          </w:p>
        </w:tc>
        <w:tc>
          <w:tcPr>
            <w:tcW w:w="715" w:type="dxa"/>
            <w:tcBorders>
              <w:top w:val="nil"/>
              <w:left w:val="nil"/>
              <w:bottom w:val="nil"/>
              <w:right w:val="nil"/>
            </w:tcBorders>
            <w:shd w:val="clear" w:color="auto" w:fill="auto"/>
            <w:hideMark/>
          </w:tcPr>
          <w:p w14:paraId="62AF85D1"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24.9</w:t>
            </w:r>
          </w:p>
        </w:tc>
        <w:tc>
          <w:tcPr>
            <w:tcW w:w="748" w:type="dxa"/>
            <w:tcBorders>
              <w:top w:val="nil"/>
              <w:left w:val="nil"/>
              <w:bottom w:val="nil"/>
              <w:right w:val="nil"/>
            </w:tcBorders>
            <w:shd w:val="clear" w:color="auto" w:fill="auto"/>
            <w:hideMark/>
          </w:tcPr>
          <w:p w14:paraId="02AD9EA3"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-24.5</w:t>
            </w:r>
          </w:p>
        </w:tc>
        <w:tc>
          <w:tcPr>
            <w:tcW w:w="715" w:type="dxa"/>
            <w:tcBorders>
              <w:top w:val="nil"/>
              <w:left w:val="nil"/>
              <w:bottom w:val="nil"/>
              <w:right w:val="nil"/>
            </w:tcBorders>
            <w:shd w:val="clear" w:color="auto" w:fill="auto"/>
            <w:hideMark/>
          </w:tcPr>
          <w:p w14:paraId="59AB826B"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1.4</w:t>
            </w:r>
          </w:p>
        </w:tc>
        <w:tc>
          <w:tcPr>
            <w:tcW w:w="733" w:type="dxa"/>
            <w:tcBorders>
              <w:top w:val="nil"/>
              <w:left w:val="nil"/>
              <w:bottom w:val="nil"/>
              <w:right w:val="nil"/>
            </w:tcBorders>
            <w:shd w:val="clear" w:color="auto" w:fill="auto"/>
            <w:hideMark/>
          </w:tcPr>
          <w:p w14:paraId="23B72D59" w14:textId="77777777" w:rsidR="0031692F" w:rsidRPr="00E028EA" w:rsidRDefault="0031692F" w:rsidP="00871B62">
            <w:pPr>
              <w:jc w:val="center"/>
              <w:rPr>
                <w:rFonts w:ascii="Cambria" w:eastAsia="Times New Roman" w:hAnsi="Cambria"/>
                <w:color w:val="000000"/>
                <w:sz w:val="22"/>
                <w:szCs w:val="22"/>
              </w:rPr>
            </w:pPr>
          </w:p>
        </w:tc>
        <w:tc>
          <w:tcPr>
            <w:tcW w:w="1435" w:type="dxa"/>
            <w:tcBorders>
              <w:top w:val="nil"/>
              <w:left w:val="nil"/>
              <w:bottom w:val="nil"/>
              <w:right w:val="nil"/>
            </w:tcBorders>
            <w:shd w:val="clear" w:color="auto" w:fill="auto"/>
            <w:hideMark/>
          </w:tcPr>
          <w:p w14:paraId="45537E15" w14:textId="77777777" w:rsidR="0031692F" w:rsidRPr="00E028EA" w:rsidRDefault="0031692F" w:rsidP="00871B62">
            <w:pPr>
              <w:jc w:val="center"/>
              <w:rPr>
                <w:rFonts w:ascii="Cambria" w:eastAsia="Times New Roman" w:hAnsi="Cambria"/>
                <w:color w:val="000000"/>
                <w:sz w:val="22"/>
                <w:szCs w:val="22"/>
              </w:rPr>
            </w:pPr>
          </w:p>
        </w:tc>
        <w:tc>
          <w:tcPr>
            <w:tcW w:w="733" w:type="dxa"/>
            <w:tcBorders>
              <w:top w:val="nil"/>
              <w:left w:val="nil"/>
              <w:bottom w:val="nil"/>
              <w:right w:val="nil"/>
            </w:tcBorders>
            <w:shd w:val="clear" w:color="auto" w:fill="auto"/>
            <w:hideMark/>
          </w:tcPr>
          <w:p w14:paraId="2F18C1CC" w14:textId="77777777" w:rsidR="0031692F" w:rsidRPr="00E028EA" w:rsidRDefault="0031692F" w:rsidP="00871B62">
            <w:pPr>
              <w:jc w:val="center"/>
              <w:rPr>
                <w:rFonts w:ascii="Cambria" w:eastAsia="Times New Roman" w:hAnsi="Cambria"/>
                <w:color w:val="000000"/>
                <w:sz w:val="22"/>
                <w:szCs w:val="22"/>
              </w:rPr>
            </w:pPr>
          </w:p>
        </w:tc>
        <w:tc>
          <w:tcPr>
            <w:tcW w:w="1348" w:type="dxa"/>
            <w:tcBorders>
              <w:top w:val="nil"/>
              <w:left w:val="nil"/>
              <w:bottom w:val="nil"/>
              <w:right w:val="nil"/>
            </w:tcBorders>
            <w:shd w:val="clear" w:color="auto" w:fill="auto"/>
            <w:hideMark/>
          </w:tcPr>
          <w:p w14:paraId="63CF849A" w14:textId="77777777" w:rsidR="0031692F" w:rsidRPr="00E028EA" w:rsidRDefault="0031692F" w:rsidP="00871B62">
            <w:pPr>
              <w:jc w:val="center"/>
              <w:rPr>
                <w:rFonts w:ascii="Cambria" w:eastAsia="Times New Roman" w:hAnsi="Cambria"/>
                <w:color w:val="000000"/>
                <w:sz w:val="22"/>
                <w:szCs w:val="22"/>
              </w:rPr>
            </w:pPr>
          </w:p>
        </w:tc>
      </w:tr>
      <w:tr w:rsidR="0031692F" w:rsidRPr="00E028EA" w14:paraId="73E1FF22" w14:textId="77777777" w:rsidTr="00871B62">
        <w:trPr>
          <w:trHeight w:val="300"/>
        </w:trPr>
        <w:tc>
          <w:tcPr>
            <w:tcW w:w="1507" w:type="dxa"/>
            <w:tcBorders>
              <w:top w:val="nil"/>
              <w:left w:val="nil"/>
              <w:bottom w:val="nil"/>
              <w:right w:val="nil"/>
            </w:tcBorders>
            <w:shd w:val="clear" w:color="auto" w:fill="auto"/>
            <w:hideMark/>
          </w:tcPr>
          <w:p w14:paraId="5C3B7D02"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2</w:t>
            </w:r>
          </w:p>
        </w:tc>
        <w:tc>
          <w:tcPr>
            <w:tcW w:w="1222" w:type="dxa"/>
            <w:tcBorders>
              <w:top w:val="nil"/>
              <w:left w:val="nil"/>
              <w:bottom w:val="nil"/>
              <w:right w:val="nil"/>
            </w:tcBorders>
            <w:shd w:val="clear" w:color="auto" w:fill="auto"/>
            <w:hideMark/>
          </w:tcPr>
          <w:p w14:paraId="71379495"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forest</w:t>
            </w:r>
          </w:p>
        </w:tc>
        <w:tc>
          <w:tcPr>
            <w:tcW w:w="2506" w:type="dxa"/>
            <w:tcBorders>
              <w:top w:val="nil"/>
              <w:left w:val="nil"/>
              <w:bottom w:val="nil"/>
              <w:right w:val="nil"/>
            </w:tcBorders>
            <w:shd w:val="clear" w:color="auto" w:fill="auto"/>
            <w:hideMark/>
          </w:tcPr>
          <w:p w14:paraId="7C4C16AE"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control-2</w:t>
            </w:r>
          </w:p>
        </w:tc>
        <w:tc>
          <w:tcPr>
            <w:tcW w:w="460" w:type="dxa"/>
            <w:tcBorders>
              <w:top w:val="nil"/>
              <w:left w:val="nil"/>
              <w:bottom w:val="nil"/>
              <w:right w:val="nil"/>
            </w:tcBorders>
            <w:shd w:val="clear" w:color="auto" w:fill="auto"/>
            <w:hideMark/>
          </w:tcPr>
          <w:p w14:paraId="0E0F0979"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3</w:t>
            </w:r>
          </w:p>
        </w:tc>
        <w:tc>
          <w:tcPr>
            <w:tcW w:w="733" w:type="dxa"/>
            <w:tcBorders>
              <w:top w:val="nil"/>
              <w:left w:val="nil"/>
              <w:bottom w:val="nil"/>
              <w:right w:val="nil"/>
            </w:tcBorders>
            <w:shd w:val="clear" w:color="auto" w:fill="auto"/>
            <w:hideMark/>
          </w:tcPr>
          <w:p w14:paraId="71EB2EF6"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39.1</w:t>
            </w:r>
          </w:p>
        </w:tc>
        <w:tc>
          <w:tcPr>
            <w:tcW w:w="937" w:type="dxa"/>
            <w:tcBorders>
              <w:top w:val="nil"/>
              <w:left w:val="nil"/>
              <w:bottom w:val="nil"/>
              <w:right w:val="nil"/>
            </w:tcBorders>
            <w:shd w:val="clear" w:color="auto" w:fill="auto"/>
            <w:hideMark/>
          </w:tcPr>
          <w:p w14:paraId="6675828F"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50.2</w:t>
            </w:r>
          </w:p>
        </w:tc>
        <w:tc>
          <w:tcPr>
            <w:tcW w:w="715" w:type="dxa"/>
            <w:tcBorders>
              <w:top w:val="nil"/>
              <w:left w:val="nil"/>
              <w:bottom w:val="nil"/>
              <w:right w:val="nil"/>
            </w:tcBorders>
            <w:shd w:val="clear" w:color="auto" w:fill="auto"/>
            <w:hideMark/>
          </w:tcPr>
          <w:p w14:paraId="451E9711"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17.9</w:t>
            </w:r>
          </w:p>
        </w:tc>
        <w:tc>
          <w:tcPr>
            <w:tcW w:w="748" w:type="dxa"/>
            <w:tcBorders>
              <w:top w:val="nil"/>
              <w:left w:val="nil"/>
              <w:bottom w:val="nil"/>
              <w:right w:val="nil"/>
            </w:tcBorders>
            <w:shd w:val="clear" w:color="auto" w:fill="auto"/>
            <w:hideMark/>
          </w:tcPr>
          <w:p w14:paraId="41964F54"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-26.1</w:t>
            </w:r>
          </w:p>
        </w:tc>
        <w:tc>
          <w:tcPr>
            <w:tcW w:w="715" w:type="dxa"/>
            <w:tcBorders>
              <w:top w:val="nil"/>
              <w:left w:val="nil"/>
              <w:bottom w:val="nil"/>
              <w:right w:val="nil"/>
            </w:tcBorders>
            <w:shd w:val="clear" w:color="auto" w:fill="auto"/>
            <w:hideMark/>
          </w:tcPr>
          <w:p w14:paraId="3E6E0F6D"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0.8</w:t>
            </w:r>
          </w:p>
        </w:tc>
        <w:tc>
          <w:tcPr>
            <w:tcW w:w="733" w:type="dxa"/>
            <w:tcBorders>
              <w:top w:val="nil"/>
              <w:left w:val="nil"/>
              <w:bottom w:val="nil"/>
              <w:right w:val="nil"/>
            </w:tcBorders>
            <w:shd w:val="clear" w:color="auto" w:fill="auto"/>
            <w:hideMark/>
          </w:tcPr>
          <w:p w14:paraId="1F528E22"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12.7</w:t>
            </w:r>
          </w:p>
        </w:tc>
        <w:tc>
          <w:tcPr>
            <w:tcW w:w="1435" w:type="dxa"/>
            <w:tcBorders>
              <w:top w:val="nil"/>
              <w:left w:val="nil"/>
              <w:bottom w:val="nil"/>
              <w:right w:val="nil"/>
            </w:tcBorders>
            <w:shd w:val="clear" w:color="auto" w:fill="auto"/>
            <w:hideMark/>
          </w:tcPr>
          <w:p w14:paraId="3D237768"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[4.2, 21.2]</w:t>
            </w:r>
          </w:p>
        </w:tc>
        <w:tc>
          <w:tcPr>
            <w:tcW w:w="733" w:type="dxa"/>
            <w:tcBorders>
              <w:top w:val="nil"/>
              <w:left w:val="nil"/>
              <w:bottom w:val="nil"/>
              <w:right w:val="nil"/>
            </w:tcBorders>
            <w:shd w:val="clear" w:color="auto" w:fill="auto"/>
            <w:hideMark/>
          </w:tcPr>
          <w:p w14:paraId="14A8AE72"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1.56</w:t>
            </w:r>
          </w:p>
        </w:tc>
        <w:tc>
          <w:tcPr>
            <w:tcW w:w="1348" w:type="dxa"/>
            <w:tcBorders>
              <w:top w:val="nil"/>
              <w:left w:val="nil"/>
              <w:bottom w:val="nil"/>
              <w:right w:val="nil"/>
            </w:tcBorders>
            <w:shd w:val="clear" w:color="auto" w:fill="auto"/>
            <w:hideMark/>
          </w:tcPr>
          <w:p w14:paraId="263900D7"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[0.41, 2.72]</w:t>
            </w:r>
          </w:p>
        </w:tc>
      </w:tr>
      <w:tr w:rsidR="0031692F" w:rsidRPr="00E028EA" w14:paraId="485E28EE" w14:textId="77777777" w:rsidTr="00871B62">
        <w:trPr>
          <w:trHeight w:val="300"/>
        </w:trPr>
        <w:tc>
          <w:tcPr>
            <w:tcW w:w="1507" w:type="dxa"/>
            <w:tcBorders>
              <w:top w:val="nil"/>
              <w:left w:val="nil"/>
              <w:bottom w:val="nil"/>
              <w:right w:val="nil"/>
            </w:tcBorders>
            <w:shd w:val="clear" w:color="auto" w:fill="auto"/>
            <w:hideMark/>
          </w:tcPr>
          <w:p w14:paraId="4005C30C"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2</w:t>
            </w:r>
          </w:p>
        </w:tc>
        <w:tc>
          <w:tcPr>
            <w:tcW w:w="1222" w:type="dxa"/>
            <w:tcBorders>
              <w:top w:val="nil"/>
              <w:left w:val="nil"/>
              <w:bottom w:val="nil"/>
              <w:right w:val="nil"/>
            </w:tcBorders>
            <w:shd w:val="clear" w:color="auto" w:fill="auto"/>
            <w:hideMark/>
          </w:tcPr>
          <w:p w14:paraId="38187B67"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grassland</w:t>
            </w:r>
          </w:p>
        </w:tc>
        <w:tc>
          <w:tcPr>
            <w:tcW w:w="2506" w:type="dxa"/>
            <w:tcBorders>
              <w:top w:val="nil"/>
              <w:left w:val="nil"/>
              <w:bottom w:val="nil"/>
              <w:right w:val="nil"/>
            </w:tcBorders>
            <w:shd w:val="clear" w:color="auto" w:fill="auto"/>
            <w:hideMark/>
          </w:tcPr>
          <w:p w14:paraId="1E42E24E"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air-dry/rewet</w:t>
            </w:r>
          </w:p>
        </w:tc>
        <w:tc>
          <w:tcPr>
            <w:tcW w:w="460" w:type="dxa"/>
            <w:tcBorders>
              <w:top w:val="nil"/>
              <w:left w:val="nil"/>
              <w:bottom w:val="nil"/>
              <w:right w:val="nil"/>
            </w:tcBorders>
            <w:shd w:val="clear" w:color="auto" w:fill="auto"/>
            <w:hideMark/>
          </w:tcPr>
          <w:p w14:paraId="06F0938B"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3</w:t>
            </w:r>
          </w:p>
        </w:tc>
        <w:tc>
          <w:tcPr>
            <w:tcW w:w="733" w:type="dxa"/>
            <w:tcBorders>
              <w:top w:val="nil"/>
              <w:left w:val="nil"/>
              <w:bottom w:val="nil"/>
              <w:right w:val="nil"/>
            </w:tcBorders>
            <w:shd w:val="clear" w:color="auto" w:fill="auto"/>
            <w:hideMark/>
          </w:tcPr>
          <w:p w14:paraId="565900BB"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39.8</w:t>
            </w:r>
          </w:p>
        </w:tc>
        <w:tc>
          <w:tcPr>
            <w:tcW w:w="937" w:type="dxa"/>
            <w:tcBorders>
              <w:top w:val="nil"/>
              <w:left w:val="nil"/>
              <w:bottom w:val="nil"/>
              <w:right w:val="nil"/>
            </w:tcBorders>
            <w:shd w:val="clear" w:color="auto" w:fill="auto"/>
            <w:hideMark/>
          </w:tcPr>
          <w:p w14:paraId="2F7DD97B"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50.9</w:t>
            </w:r>
          </w:p>
        </w:tc>
        <w:tc>
          <w:tcPr>
            <w:tcW w:w="715" w:type="dxa"/>
            <w:tcBorders>
              <w:top w:val="nil"/>
              <w:left w:val="nil"/>
              <w:bottom w:val="nil"/>
              <w:right w:val="nil"/>
            </w:tcBorders>
            <w:shd w:val="clear" w:color="auto" w:fill="auto"/>
            <w:hideMark/>
          </w:tcPr>
          <w:p w14:paraId="0A0D0B78"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19.9</w:t>
            </w:r>
          </w:p>
        </w:tc>
        <w:tc>
          <w:tcPr>
            <w:tcW w:w="748" w:type="dxa"/>
            <w:tcBorders>
              <w:top w:val="nil"/>
              <w:left w:val="nil"/>
              <w:bottom w:val="nil"/>
              <w:right w:val="nil"/>
            </w:tcBorders>
            <w:shd w:val="clear" w:color="auto" w:fill="auto"/>
            <w:hideMark/>
          </w:tcPr>
          <w:p w14:paraId="317DAE85"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-27.5</w:t>
            </w:r>
          </w:p>
        </w:tc>
        <w:tc>
          <w:tcPr>
            <w:tcW w:w="715" w:type="dxa"/>
            <w:tcBorders>
              <w:top w:val="nil"/>
              <w:left w:val="nil"/>
              <w:bottom w:val="nil"/>
              <w:right w:val="nil"/>
            </w:tcBorders>
            <w:shd w:val="clear" w:color="auto" w:fill="auto"/>
            <w:hideMark/>
          </w:tcPr>
          <w:p w14:paraId="3D9CF96F"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0.4</w:t>
            </w:r>
          </w:p>
        </w:tc>
        <w:tc>
          <w:tcPr>
            <w:tcW w:w="733" w:type="dxa"/>
            <w:tcBorders>
              <w:top w:val="nil"/>
              <w:left w:val="nil"/>
              <w:bottom w:val="nil"/>
              <w:right w:val="nil"/>
            </w:tcBorders>
            <w:shd w:val="clear" w:color="auto" w:fill="auto"/>
            <w:hideMark/>
          </w:tcPr>
          <w:p w14:paraId="4A19FE5A" w14:textId="77777777" w:rsidR="0031692F" w:rsidRPr="00E028EA" w:rsidRDefault="0031692F" w:rsidP="00871B62">
            <w:pPr>
              <w:jc w:val="center"/>
              <w:rPr>
                <w:rFonts w:ascii="Cambria" w:eastAsia="Times New Roman" w:hAnsi="Cambria"/>
                <w:color w:val="000000"/>
                <w:sz w:val="22"/>
                <w:szCs w:val="22"/>
              </w:rPr>
            </w:pPr>
          </w:p>
        </w:tc>
        <w:tc>
          <w:tcPr>
            <w:tcW w:w="1435" w:type="dxa"/>
            <w:tcBorders>
              <w:top w:val="nil"/>
              <w:left w:val="nil"/>
              <w:bottom w:val="nil"/>
              <w:right w:val="nil"/>
            </w:tcBorders>
            <w:shd w:val="clear" w:color="auto" w:fill="auto"/>
            <w:hideMark/>
          </w:tcPr>
          <w:p w14:paraId="623F932B" w14:textId="77777777" w:rsidR="0031692F" w:rsidRPr="00E028EA" w:rsidRDefault="0031692F" w:rsidP="00871B62">
            <w:pPr>
              <w:jc w:val="center"/>
              <w:rPr>
                <w:rFonts w:ascii="Cambria" w:eastAsia="Times New Roman" w:hAnsi="Cambria"/>
                <w:color w:val="000000"/>
                <w:sz w:val="22"/>
                <w:szCs w:val="22"/>
              </w:rPr>
            </w:pPr>
          </w:p>
        </w:tc>
        <w:tc>
          <w:tcPr>
            <w:tcW w:w="733" w:type="dxa"/>
            <w:tcBorders>
              <w:top w:val="nil"/>
              <w:left w:val="nil"/>
              <w:bottom w:val="nil"/>
              <w:right w:val="nil"/>
            </w:tcBorders>
            <w:shd w:val="clear" w:color="auto" w:fill="auto"/>
            <w:hideMark/>
          </w:tcPr>
          <w:p w14:paraId="3BFDB59C" w14:textId="77777777" w:rsidR="0031692F" w:rsidRPr="00E028EA" w:rsidRDefault="0031692F" w:rsidP="00871B62">
            <w:pPr>
              <w:jc w:val="center"/>
              <w:rPr>
                <w:rFonts w:ascii="Cambria" w:eastAsia="Times New Roman" w:hAnsi="Cambria"/>
                <w:color w:val="000000"/>
                <w:sz w:val="22"/>
                <w:szCs w:val="22"/>
              </w:rPr>
            </w:pPr>
          </w:p>
        </w:tc>
        <w:tc>
          <w:tcPr>
            <w:tcW w:w="1348" w:type="dxa"/>
            <w:tcBorders>
              <w:top w:val="nil"/>
              <w:left w:val="nil"/>
              <w:bottom w:val="nil"/>
              <w:right w:val="nil"/>
            </w:tcBorders>
            <w:shd w:val="clear" w:color="auto" w:fill="auto"/>
            <w:hideMark/>
          </w:tcPr>
          <w:p w14:paraId="0F2CE51C" w14:textId="77777777" w:rsidR="0031692F" w:rsidRPr="00E028EA" w:rsidRDefault="0031692F" w:rsidP="00871B62">
            <w:pPr>
              <w:jc w:val="center"/>
              <w:rPr>
                <w:rFonts w:ascii="Cambria" w:eastAsia="Times New Roman" w:hAnsi="Cambria"/>
                <w:color w:val="000000"/>
                <w:sz w:val="22"/>
                <w:szCs w:val="22"/>
              </w:rPr>
            </w:pPr>
          </w:p>
        </w:tc>
      </w:tr>
      <w:tr w:rsidR="0031692F" w:rsidRPr="00E028EA" w14:paraId="5FAA49B8" w14:textId="77777777" w:rsidTr="00871B62">
        <w:trPr>
          <w:trHeight w:val="300"/>
        </w:trPr>
        <w:tc>
          <w:tcPr>
            <w:tcW w:w="1507" w:type="dxa"/>
            <w:tcBorders>
              <w:top w:val="nil"/>
              <w:left w:val="nil"/>
              <w:bottom w:val="nil"/>
              <w:right w:val="nil"/>
            </w:tcBorders>
            <w:shd w:val="clear" w:color="auto" w:fill="auto"/>
            <w:hideMark/>
          </w:tcPr>
          <w:p w14:paraId="5F55106B"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2</w:t>
            </w:r>
          </w:p>
        </w:tc>
        <w:tc>
          <w:tcPr>
            <w:tcW w:w="1222" w:type="dxa"/>
            <w:tcBorders>
              <w:top w:val="nil"/>
              <w:left w:val="nil"/>
              <w:bottom w:val="nil"/>
              <w:right w:val="nil"/>
            </w:tcBorders>
            <w:shd w:val="clear" w:color="auto" w:fill="auto"/>
            <w:hideMark/>
          </w:tcPr>
          <w:p w14:paraId="5D63D088"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grassland</w:t>
            </w:r>
          </w:p>
        </w:tc>
        <w:tc>
          <w:tcPr>
            <w:tcW w:w="2506" w:type="dxa"/>
            <w:tcBorders>
              <w:top w:val="nil"/>
              <w:left w:val="nil"/>
              <w:bottom w:val="nil"/>
              <w:right w:val="nil"/>
            </w:tcBorders>
            <w:shd w:val="clear" w:color="auto" w:fill="auto"/>
            <w:hideMark/>
          </w:tcPr>
          <w:p w14:paraId="5943CE51"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control-2</w:t>
            </w:r>
          </w:p>
        </w:tc>
        <w:tc>
          <w:tcPr>
            <w:tcW w:w="460" w:type="dxa"/>
            <w:tcBorders>
              <w:top w:val="nil"/>
              <w:left w:val="nil"/>
              <w:bottom w:val="nil"/>
              <w:right w:val="nil"/>
            </w:tcBorders>
            <w:shd w:val="clear" w:color="auto" w:fill="auto"/>
            <w:hideMark/>
          </w:tcPr>
          <w:p w14:paraId="194EDC42"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3</w:t>
            </w:r>
          </w:p>
        </w:tc>
        <w:tc>
          <w:tcPr>
            <w:tcW w:w="733" w:type="dxa"/>
            <w:tcBorders>
              <w:top w:val="nil"/>
              <w:left w:val="nil"/>
              <w:bottom w:val="nil"/>
              <w:right w:val="nil"/>
            </w:tcBorders>
            <w:shd w:val="clear" w:color="auto" w:fill="auto"/>
            <w:hideMark/>
          </w:tcPr>
          <w:p w14:paraId="016499DC"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20.2</w:t>
            </w:r>
          </w:p>
        </w:tc>
        <w:tc>
          <w:tcPr>
            <w:tcW w:w="937" w:type="dxa"/>
            <w:tcBorders>
              <w:top w:val="nil"/>
              <w:left w:val="nil"/>
              <w:bottom w:val="nil"/>
              <w:right w:val="nil"/>
            </w:tcBorders>
            <w:shd w:val="clear" w:color="auto" w:fill="auto"/>
            <w:hideMark/>
          </w:tcPr>
          <w:p w14:paraId="0B6F4426"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31.4</w:t>
            </w:r>
          </w:p>
        </w:tc>
        <w:tc>
          <w:tcPr>
            <w:tcW w:w="715" w:type="dxa"/>
            <w:tcBorders>
              <w:top w:val="nil"/>
              <w:left w:val="nil"/>
              <w:bottom w:val="nil"/>
              <w:right w:val="nil"/>
            </w:tcBorders>
            <w:shd w:val="clear" w:color="auto" w:fill="auto"/>
            <w:hideMark/>
          </w:tcPr>
          <w:p w14:paraId="46961443"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9.6</w:t>
            </w:r>
          </w:p>
        </w:tc>
        <w:tc>
          <w:tcPr>
            <w:tcW w:w="748" w:type="dxa"/>
            <w:tcBorders>
              <w:top w:val="nil"/>
              <w:left w:val="nil"/>
              <w:bottom w:val="nil"/>
              <w:right w:val="nil"/>
            </w:tcBorders>
            <w:shd w:val="clear" w:color="auto" w:fill="auto"/>
            <w:hideMark/>
          </w:tcPr>
          <w:p w14:paraId="06942500"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-28.6</w:t>
            </w:r>
          </w:p>
        </w:tc>
        <w:tc>
          <w:tcPr>
            <w:tcW w:w="715" w:type="dxa"/>
            <w:tcBorders>
              <w:top w:val="nil"/>
              <w:left w:val="nil"/>
              <w:bottom w:val="nil"/>
              <w:right w:val="nil"/>
            </w:tcBorders>
            <w:shd w:val="clear" w:color="auto" w:fill="auto"/>
            <w:hideMark/>
          </w:tcPr>
          <w:p w14:paraId="7C5C13EA"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0.3</w:t>
            </w:r>
          </w:p>
        </w:tc>
        <w:tc>
          <w:tcPr>
            <w:tcW w:w="733" w:type="dxa"/>
            <w:tcBorders>
              <w:top w:val="nil"/>
              <w:left w:val="nil"/>
              <w:bottom w:val="nil"/>
              <w:right w:val="nil"/>
            </w:tcBorders>
            <w:shd w:val="clear" w:color="auto" w:fill="auto"/>
            <w:hideMark/>
          </w:tcPr>
          <w:p w14:paraId="7374EA92"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19.6</w:t>
            </w:r>
          </w:p>
        </w:tc>
        <w:tc>
          <w:tcPr>
            <w:tcW w:w="1435" w:type="dxa"/>
            <w:tcBorders>
              <w:top w:val="nil"/>
              <w:left w:val="nil"/>
              <w:bottom w:val="nil"/>
              <w:right w:val="nil"/>
            </w:tcBorders>
            <w:shd w:val="clear" w:color="auto" w:fill="auto"/>
            <w:hideMark/>
          </w:tcPr>
          <w:p w14:paraId="6757D8E6"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[9.3, 29.9]</w:t>
            </w:r>
          </w:p>
        </w:tc>
        <w:tc>
          <w:tcPr>
            <w:tcW w:w="733" w:type="dxa"/>
            <w:tcBorders>
              <w:top w:val="nil"/>
              <w:left w:val="nil"/>
              <w:bottom w:val="nil"/>
              <w:right w:val="nil"/>
            </w:tcBorders>
            <w:shd w:val="clear" w:color="auto" w:fill="auto"/>
            <w:hideMark/>
          </w:tcPr>
          <w:p w14:paraId="3028E51E"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1.11</w:t>
            </w:r>
          </w:p>
        </w:tc>
        <w:tc>
          <w:tcPr>
            <w:tcW w:w="1348" w:type="dxa"/>
            <w:tcBorders>
              <w:top w:val="nil"/>
              <w:left w:val="nil"/>
              <w:bottom w:val="nil"/>
              <w:right w:val="nil"/>
            </w:tcBorders>
            <w:shd w:val="clear" w:color="auto" w:fill="auto"/>
            <w:hideMark/>
          </w:tcPr>
          <w:p w14:paraId="2BEA8984"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[ 0.57, 1.66]</w:t>
            </w:r>
          </w:p>
        </w:tc>
      </w:tr>
      <w:tr w:rsidR="0031692F" w:rsidRPr="00E028EA" w14:paraId="4C9D0812" w14:textId="77777777" w:rsidTr="00871B62">
        <w:trPr>
          <w:trHeight w:val="300"/>
        </w:trPr>
        <w:tc>
          <w:tcPr>
            <w:tcW w:w="1507" w:type="dxa"/>
            <w:tcBorders>
              <w:top w:val="nil"/>
              <w:left w:val="nil"/>
              <w:bottom w:val="nil"/>
              <w:right w:val="nil"/>
            </w:tcBorders>
            <w:shd w:val="clear" w:color="auto" w:fill="auto"/>
            <w:hideMark/>
          </w:tcPr>
          <w:p w14:paraId="22DAFD99"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3a</w:t>
            </w:r>
          </w:p>
        </w:tc>
        <w:tc>
          <w:tcPr>
            <w:tcW w:w="1222" w:type="dxa"/>
            <w:tcBorders>
              <w:top w:val="nil"/>
              <w:left w:val="nil"/>
              <w:bottom w:val="nil"/>
              <w:right w:val="nil"/>
            </w:tcBorders>
            <w:shd w:val="clear" w:color="auto" w:fill="auto"/>
            <w:hideMark/>
          </w:tcPr>
          <w:p w14:paraId="463FA3AF"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forest</w:t>
            </w:r>
          </w:p>
        </w:tc>
        <w:tc>
          <w:tcPr>
            <w:tcW w:w="2506" w:type="dxa"/>
            <w:tcBorders>
              <w:top w:val="nil"/>
              <w:left w:val="nil"/>
              <w:bottom w:val="nil"/>
              <w:right w:val="nil"/>
            </w:tcBorders>
            <w:shd w:val="clear" w:color="auto" w:fill="auto"/>
            <w:hideMark/>
          </w:tcPr>
          <w:p w14:paraId="127746E5"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storage duration</w:t>
            </w:r>
          </w:p>
        </w:tc>
        <w:tc>
          <w:tcPr>
            <w:tcW w:w="460" w:type="dxa"/>
            <w:tcBorders>
              <w:top w:val="nil"/>
              <w:left w:val="nil"/>
              <w:bottom w:val="nil"/>
              <w:right w:val="nil"/>
            </w:tcBorders>
            <w:shd w:val="clear" w:color="auto" w:fill="auto"/>
            <w:hideMark/>
          </w:tcPr>
          <w:p w14:paraId="04E77C43"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9</w:t>
            </w:r>
          </w:p>
        </w:tc>
        <w:tc>
          <w:tcPr>
            <w:tcW w:w="733" w:type="dxa"/>
            <w:tcBorders>
              <w:top w:val="nil"/>
              <w:left w:val="nil"/>
              <w:bottom w:val="nil"/>
              <w:right w:val="nil"/>
            </w:tcBorders>
            <w:shd w:val="clear" w:color="auto" w:fill="auto"/>
            <w:hideMark/>
          </w:tcPr>
          <w:p w14:paraId="3F96CB3D"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937" w:type="dxa"/>
            <w:tcBorders>
              <w:top w:val="nil"/>
              <w:left w:val="nil"/>
              <w:bottom w:val="nil"/>
              <w:right w:val="nil"/>
            </w:tcBorders>
            <w:shd w:val="clear" w:color="auto" w:fill="auto"/>
            <w:hideMark/>
          </w:tcPr>
          <w:p w14:paraId="16FFC625"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715" w:type="dxa"/>
            <w:tcBorders>
              <w:top w:val="nil"/>
              <w:left w:val="nil"/>
              <w:bottom w:val="nil"/>
              <w:right w:val="nil"/>
            </w:tcBorders>
            <w:shd w:val="clear" w:color="auto" w:fill="auto"/>
            <w:hideMark/>
          </w:tcPr>
          <w:p w14:paraId="6D612AE4"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748" w:type="dxa"/>
            <w:tcBorders>
              <w:top w:val="nil"/>
              <w:left w:val="nil"/>
              <w:bottom w:val="nil"/>
              <w:right w:val="nil"/>
            </w:tcBorders>
            <w:shd w:val="clear" w:color="auto" w:fill="auto"/>
            <w:hideMark/>
          </w:tcPr>
          <w:p w14:paraId="43B76889"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715" w:type="dxa"/>
            <w:tcBorders>
              <w:top w:val="nil"/>
              <w:left w:val="nil"/>
              <w:bottom w:val="nil"/>
              <w:right w:val="nil"/>
            </w:tcBorders>
            <w:shd w:val="clear" w:color="auto" w:fill="auto"/>
            <w:hideMark/>
          </w:tcPr>
          <w:p w14:paraId="6E322569"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733" w:type="dxa"/>
            <w:tcBorders>
              <w:top w:val="nil"/>
              <w:left w:val="nil"/>
              <w:bottom w:val="nil"/>
              <w:right w:val="nil"/>
            </w:tcBorders>
            <w:shd w:val="clear" w:color="auto" w:fill="auto"/>
            <w:hideMark/>
          </w:tcPr>
          <w:p w14:paraId="14D21E97" w14:textId="77777777" w:rsidR="0031692F" w:rsidRPr="00E028EA" w:rsidRDefault="0031692F" w:rsidP="00871B62">
            <w:pPr>
              <w:jc w:val="center"/>
              <w:rPr>
                <w:rFonts w:ascii="Cambria" w:eastAsia="Times New Roman" w:hAnsi="Cambria"/>
                <w:color w:val="000000"/>
                <w:sz w:val="22"/>
                <w:szCs w:val="22"/>
              </w:rPr>
            </w:pPr>
          </w:p>
        </w:tc>
        <w:tc>
          <w:tcPr>
            <w:tcW w:w="1435" w:type="dxa"/>
            <w:tcBorders>
              <w:top w:val="nil"/>
              <w:left w:val="nil"/>
              <w:bottom w:val="nil"/>
              <w:right w:val="nil"/>
            </w:tcBorders>
            <w:shd w:val="clear" w:color="auto" w:fill="auto"/>
            <w:hideMark/>
          </w:tcPr>
          <w:p w14:paraId="5BEC3AA1" w14:textId="77777777" w:rsidR="0031692F" w:rsidRPr="00E028EA" w:rsidRDefault="0031692F" w:rsidP="00871B62">
            <w:pPr>
              <w:jc w:val="center"/>
              <w:rPr>
                <w:rFonts w:ascii="Cambria" w:eastAsia="Times New Roman" w:hAnsi="Cambria"/>
                <w:color w:val="000000"/>
                <w:sz w:val="22"/>
                <w:szCs w:val="22"/>
              </w:rPr>
            </w:pPr>
          </w:p>
        </w:tc>
        <w:tc>
          <w:tcPr>
            <w:tcW w:w="733" w:type="dxa"/>
            <w:tcBorders>
              <w:top w:val="nil"/>
              <w:left w:val="nil"/>
              <w:bottom w:val="nil"/>
              <w:right w:val="nil"/>
            </w:tcBorders>
            <w:shd w:val="clear" w:color="auto" w:fill="auto"/>
            <w:hideMark/>
          </w:tcPr>
          <w:p w14:paraId="10922009" w14:textId="77777777" w:rsidR="0031692F" w:rsidRPr="00E028EA" w:rsidRDefault="0031692F" w:rsidP="00871B62">
            <w:pPr>
              <w:rPr>
                <w:rFonts w:ascii="Cambria" w:eastAsia="Times New Roman" w:hAnsi="Cambria"/>
                <w:color w:val="000000"/>
                <w:sz w:val="22"/>
                <w:szCs w:val="22"/>
              </w:rPr>
            </w:pPr>
          </w:p>
        </w:tc>
        <w:tc>
          <w:tcPr>
            <w:tcW w:w="1348" w:type="dxa"/>
            <w:tcBorders>
              <w:top w:val="nil"/>
              <w:left w:val="nil"/>
              <w:bottom w:val="nil"/>
              <w:right w:val="nil"/>
            </w:tcBorders>
            <w:shd w:val="clear" w:color="auto" w:fill="auto"/>
            <w:hideMark/>
          </w:tcPr>
          <w:p w14:paraId="50E3C22D" w14:textId="77777777" w:rsidR="0031692F" w:rsidRPr="00E028EA" w:rsidRDefault="0031692F" w:rsidP="00871B62">
            <w:pPr>
              <w:rPr>
                <w:rFonts w:ascii="Cambria" w:eastAsia="Times New Roman" w:hAnsi="Cambria"/>
                <w:color w:val="000000"/>
                <w:sz w:val="22"/>
                <w:szCs w:val="22"/>
              </w:rPr>
            </w:pPr>
          </w:p>
        </w:tc>
      </w:tr>
      <w:tr w:rsidR="0031692F" w:rsidRPr="00E028EA" w14:paraId="59433753" w14:textId="77777777" w:rsidTr="00871B62">
        <w:trPr>
          <w:trHeight w:val="300"/>
        </w:trPr>
        <w:tc>
          <w:tcPr>
            <w:tcW w:w="1507" w:type="dxa"/>
            <w:tcBorders>
              <w:top w:val="nil"/>
              <w:left w:val="nil"/>
              <w:bottom w:val="nil"/>
              <w:right w:val="nil"/>
            </w:tcBorders>
            <w:shd w:val="clear" w:color="auto" w:fill="auto"/>
            <w:hideMark/>
          </w:tcPr>
          <w:p w14:paraId="3F4B7E92"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3a</w:t>
            </w:r>
          </w:p>
        </w:tc>
        <w:tc>
          <w:tcPr>
            <w:tcW w:w="1222" w:type="dxa"/>
            <w:tcBorders>
              <w:top w:val="nil"/>
              <w:left w:val="nil"/>
              <w:bottom w:val="nil"/>
              <w:right w:val="nil"/>
            </w:tcBorders>
            <w:shd w:val="clear" w:color="auto" w:fill="auto"/>
            <w:hideMark/>
          </w:tcPr>
          <w:p w14:paraId="4E436D52"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forest</w:t>
            </w:r>
          </w:p>
        </w:tc>
        <w:tc>
          <w:tcPr>
            <w:tcW w:w="2506" w:type="dxa"/>
            <w:tcBorders>
              <w:top w:val="nil"/>
              <w:left w:val="nil"/>
              <w:bottom w:val="nil"/>
              <w:right w:val="nil"/>
            </w:tcBorders>
            <w:shd w:val="clear" w:color="auto" w:fill="auto"/>
            <w:hideMark/>
          </w:tcPr>
          <w:p w14:paraId="0BC5CB2B"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control-3</w:t>
            </w:r>
          </w:p>
        </w:tc>
        <w:tc>
          <w:tcPr>
            <w:tcW w:w="460" w:type="dxa"/>
            <w:tcBorders>
              <w:top w:val="nil"/>
              <w:left w:val="nil"/>
              <w:bottom w:val="nil"/>
              <w:right w:val="nil"/>
            </w:tcBorders>
            <w:shd w:val="clear" w:color="auto" w:fill="auto"/>
            <w:hideMark/>
          </w:tcPr>
          <w:p w14:paraId="3E0FE512"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9</w:t>
            </w:r>
          </w:p>
        </w:tc>
        <w:tc>
          <w:tcPr>
            <w:tcW w:w="733" w:type="dxa"/>
            <w:tcBorders>
              <w:top w:val="nil"/>
              <w:left w:val="nil"/>
              <w:bottom w:val="nil"/>
              <w:right w:val="nil"/>
            </w:tcBorders>
            <w:shd w:val="clear" w:color="auto" w:fill="auto"/>
            <w:hideMark/>
          </w:tcPr>
          <w:p w14:paraId="02D3C314"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937" w:type="dxa"/>
            <w:tcBorders>
              <w:top w:val="nil"/>
              <w:left w:val="nil"/>
              <w:bottom w:val="nil"/>
              <w:right w:val="nil"/>
            </w:tcBorders>
            <w:shd w:val="clear" w:color="auto" w:fill="auto"/>
            <w:hideMark/>
          </w:tcPr>
          <w:p w14:paraId="10EF7A16"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715" w:type="dxa"/>
            <w:tcBorders>
              <w:top w:val="nil"/>
              <w:left w:val="nil"/>
              <w:bottom w:val="nil"/>
              <w:right w:val="nil"/>
            </w:tcBorders>
            <w:shd w:val="clear" w:color="auto" w:fill="auto"/>
            <w:hideMark/>
          </w:tcPr>
          <w:p w14:paraId="4E2B4ABA"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748" w:type="dxa"/>
            <w:tcBorders>
              <w:top w:val="nil"/>
              <w:left w:val="nil"/>
              <w:bottom w:val="nil"/>
              <w:right w:val="nil"/>
            </w:tcBorders>
            <w:shd w:val="clear" w:color="auto" w:fill="auto"/>
            <w:hideMark/>
          </w:tcPr>
          <w:p w14:paraId="6DDE9CE8"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715" w:type="dxa"/>
            <w:tcBorders>
              <w:top w:val="nil"/>
              <w:left w:val="nil"/>
              <w:bottom w:val="nil"/>
              <w:right w:val="nil"/>
            </w:tcBorders>
            <w:shd w:val="clear" w:color="auto" w:fill="auto"/>
            <w:hideMark/>
          </w:tcPr>
          <w:p w14:paraId="10365A3C"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733" w:type="dxa"/>
            <w:tcBorders>
              <w:top w:val="nil"/>
              <w:left w:val="nil"/>
              <w:bottom w:val="nil"/>
              <w:right w:val="nil"/>
            </w:tcBorders>
            <w:shd w:val="clear" w:color="auto" w:fill="auto"/>
            <w:hideMark/>
          </w:tcPr>
          <w:p w14:paraId="10305D48"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-24.2</w:t>
            </w:r>
          </w:p>
        </w:tc>
        <w:tc>
          <w:tcPr>
            <w:tcW w:w="1435" w:type="dxa"/>
            <w:tcBorders>
              <w:top w:val="nil"/>
              <w:left w:val="nil"/>
              <w:bottom w:val="nil"/>
              <w:right w:val="nil"/>
            </w:tcBorders>
            <w:shd w:val="clear" w:color="auto" w:fill="auto"/>
            <w:hideMark/>
          </w:tcPr>
          <w:p w14:paraId="2A775073"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[-37.4, -11.0]</w:t>
            </w:r>
          </w:p>
        </w:tc>
        <w:tc>
          <w:tcPr>
            <w:tcW w:w="733" w:type="dxa"/>
            <w:tcBorders>
              <w:top w:val="nil"/>
              <w:left w:val="nil"/>
              <w:bottom w:val="nil"/>
              <w:right w:val="nil"/>
            </w:tcBorders>
            <w:shd w:val="clear" w:color="auto" w:fill="auto"/>
            <w:hideMark/>
          </w:tcPr>
          <w:p w14:paraId="3E561595"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1348" w:type="dxa"/>
            <w:tcBorders>
              <w:top w:val="nil"/>
              <w:left w:val="nil"/>
              <w:bottom w:val="nil"/>
              <w:right w:val="nil"/>
            </w:tcBorders>
            <w:shd w:val="clear" w:color="auto" w:fill="auto"/>
            <w:hideMark/>
          </w:tcPr>
          <w:p w14:paraId="0786CBC0"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r>
      <w:tr w:rsidR="0031692F" w:rsidRPr="00E028EA" w14:paraId="3A81D31F" w14:textId="77777777" w:rsidTr="00871B62">
        <w:trPr>
          <w:trHeight w:val="300"/>
        </w:trPr>
        <w:tc>
          <w:tcPr>
            <w:tcW w:w="1507" w:type="dxa"/>
            <w:tcBorders>
              <w:top w:val="nil"/>
              <w:left w:val="nil"/>
              <w:bottom w:val="nil"/>
              <w:right w:val="nil"/>
            </w:tcBorders>
            <w:shd w:val="clear" w:color="auto" w:fill="auto"/>
            <w:hideMark/>
          </w:tcPr>
          <w:p w14:paraId="02AE5C4C"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3a</w:t>
            </w:r>
          </w:p>
        </w:tc>
        <w:tc>
          <w:tcPr>
            <w:tcW w:w="1222" w:type="dxa"/>
            <w:tcBorders>
              <w:top w:val="nil"/>
              <w:left w:val="nil"/>
              <w:bottom w:val="nil"/>
              <w:right w:val="nil"/>
            </w:tcBorders>
            <w:shd w:val="clear" w:color="auto" w:fill="auto"/>
            <w:hideMark/>
          </w:tcPr>
          <w:p w14:paraId="76178DB9"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grassland</w:t>
            </w:r>
          </w:p>
        </w:tc>
        <w:tc>
          <w:tcPr>
            <w:tcW w:w="2506" w:type="dxa"/>
            <w:tcBorders>
              <w:top w:val="nil"/>
              <w:left w:val="nil"/>
              <w:bottom w:val="nil"/>
              <w:right w:val="nil"/>
            </w:tcBorders>
            <w:shd w:val="clear" w:color="auto" w:fill="auto"/>
            <w:hideMark/>
          </w:tcPr>
          <w:p w14:paraId="00A4E24E"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storage duration</w:t>
            </w:r>
          </w:p>
        </w:tc>
        <w:tc>
          <w:tcPr>
            <w:tcW w:w="460" w:type="dxa"/>
            <w:tcBorders>
              <w:top w:val="nil"/>
              <w:left w:val="nil"/>
              <w:bottom w:val="nil"/>
              <w:right w:val="nil"/>
            </w:tcBorders>
            <w:shd w:val="clear" w:color="auto" w:fill="auto"/>
            <w:hideMark/>
          </w:tcPr>
          <w:p w14:paraId="508A8AB3"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3</w:t>
            </w:r>
          </w:p>
        </w:tc>
        <w:tc>
          <w:tcPr>
            <w:tcW w:w="733" w:type="dxa"/>
            <w:tcBorders>
              <w:top w:val="nil"/>
              <w:left w:val="nil"/>
              <w:bottom w:val="nil"/>
              <w:right w:val="nil"/>
            </w:tcBorders>
            <w:shd w:val="clear" w:color="auto" w:fill="auto"/>
            <w:hideMark/>
          </w:tcPr>
          <w:p w14:paraId="6DF7CFFD"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937" w:type="dxa"/>
            <w:tcBorders>
              <w:top w:val="nil"/>
              <w:left w:val="nil"/>
              <w:bottom w:val="nil"/>
              <w:right w:val="nil"/>
            </w:tcBorders>
            <w:shd w:val="clear" w:color="auto" w:fill="auto"/>
            <w:hideMark/>
          </w:tcPr>
          <w:p w14:paraId="56F315D8"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715" w:type="dxa"/>
            <w:tcBorders>
              <w:top w:val="nil"/>
              <w:left w:val="nil"/>
              <w:bottom w:val="nil"/>
              <w:right w:val="nil"/>
            </w:tcBorders>
            <w:shd w:val="clear" w:color="auto" w:fill="auto"/>
            <w:hideMark/>
          </w:tcPr>
          <w:p w14:paraId="4699DFE7"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748" w:type="dxa"/>
            <w:tcBorders>
              <w:top w:val="nil"/>
              <w:left w:val="nil"/>
              <w:bottom w:val="nil"/>
              <w:right w:val="nil"/>
            </w:tcBorders>
            <w:shd w:val="clear" w:color="auto" w:fill="auto"/>
            <w:hideMark/>
          </w:tcPr>
          <w:p w14:paraId="182F71FE"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715" w:type="dxa"/>
            <w:tcBorders>
              <w:top w:val="nil"/>
              <w:left w:val="nil"/>
              <w:bottom w:val="nil"/>
              <w:right w:val="nil"/>
            </w:tcBorders>
            <w:shd w:val="clear" w:color="auto" w:fill="auto"/>
            <w:hideMark/>
          </w:tcPr>
          <w:p w14:paraId="6F34E547"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733" w:type="dxa"/>
            <w:tcBorders>
              <w:top w:val="nil"/>
              <w:left w:val="nil"/>
              <w:bottom w:val="nil"/>
              <w:right w:val="nil"/>
            </w:tcBorders>
            <w:shd w:val="clear" w:color="auto" w:fill="auto"/>
            <w:hideMark/>
          </w:tcPr>
          <w:p w14:paraId="5B4CC3FC" w14:textId="77777777" w:rsidR="0031692F" w:rsidRPr="00E028EA" w:rsidRDefault="0031692F" w:rsidP="00871B62">
            <w:pPr>
              <w:jc w:val="center"/>
              <w:rPr>
                <w:rFonts w:ascii="Cambria" w:eastAsia="Times New Roman" w:hAnsi="Cambria"/>
                <w:color w:val="000000"/>
                <w:sz w:val="22"/>
                <w:szCs w:val="22"/>
              </w:rPr>
            </w:pPr>
          </w:p>
        </w:tc>
        <w:tc>
          <w:tcPr>
            <w:tcW w:w="1435" w:type="dxa"/>
            <w:tcBorders>
              <w:top w:val="nil"/>
              <w:left w:val="nil"/>
              <w:bottom w:val="nil"/>
              <w:right w:val="nil"/>
            </w:tcBorders>
            <w:shd w:val="clear" w:color="auto" w:fill="auto"/>
            <w:hideMark/>
          </w:tcPr>
          <w:p w14:paraId="2B0789AB" w14:textId="77777777" w:rsidR="0031692F" w:rsidRPr="00E028EA" w:rsidRDefault="0031692F" w:rsidP="00871B62">
            <w:pPr>
              <w:rPr>
                <w:rFonts w:ascii="Calibri" w:eastAsia="Times New Roman" w:hAnsi="Calibri"/>
                <w:color w:val="000000"/>
                <w:sz w:val="22"/>
                <w:szCs w:val="22"/>
              </w:rPr>
            </w:pPr>
          </w:p>
        </w:tc>
        <w:tc>
          <w:tcPr>
            <w:tcW w:w="733" w:type="dxa"/>
            <w:tcBorders>
              <w:top w:val="nil"/>
              <w:left w:val="nil"/>
              <w:bottom w:val="nil"/>
              <w:right w:val="nil"/>
            </w:tcBorders>
            <w:shd w:val="clear" w:color="auto" w:fill="auto"/>
            <w:hideMark/>
          </w:tcPr>
          <w:p w14:paraId="5B3926E8" w14:textId="77777777" w:rsidR="0031692F" w:rsidRPr="00E028EA" w:rsidRDefault="0031692F" w:rsidP="00871B62">
            <w:pPr>
              <w:jc w:val="center"/>
              <w:rPr>
                <w:rFonts w:ascii="Cambria" w:eastAsia="Times New Roman" w:hAnsi="Cambria"/>
                <w:color w:val="000000"/>
                <w:sz w:val="22"/>
                <w:szCs w:val="22"/>
              </w:rPr>
            </w:pPr>
          </w:p>
        </w:tc>
        <w:tc>
          <w:tcPr>
            <w:tcW w:w="1348" w:type="dxa"/>
            <w:tcBorders>
              <w:top w:val="nil"/>
              <w:left w:val="nil"/>
              <w:bottom w:val="nil"/>
              <w:right w:val="nil"/>
            </w:tcBorders>
            <w:shd w:val="clear" w:color="auto" w:fill="auto"/>
            <w:hideMark/>
          </w:tcPr>
          <w:p w14:paraId="3A967E8E" w14:textId="77777777" w:rsidR="0031692F" w:rsidRPr="00E028EA" w:rsidRDefault="0031692F" w:rsidP="00871B62">
            <w:pPr>
              <w:jc w:val="center"/>
              <w:rPr>
                <w:rFonts w:ascii="Cambria" w:eastAsia="Times New Roman" w:hAnsi="Cambria"/>
                <w:color w:val="000000"/>
                <w:sz w:val="22"/>
                <w:szCs w:val="22"/>
              </w:rPr>
            </w:pPr>
          </w:p>
        </w:tc>
      </w:tr>
      <w:tr w:rsidR="0031692F" w:rsidRPr="00E028EA" w14:paraId="573A0962" w14:textId="77777777" w:rsidTr="00871B62">
        <w:trPr>
          <w:trHeight w:val="300"/>
        </w:trPr>
        <w:tc>
          <w:tcPr>
            <w:tcW w:w="1507" w:type="dxa"/>
            <w:tcBorders>
              <w:top w:val="nil"/>
              <w:left w:val="nil"/>
              <w:bottom w:val="nil"/>
              <w:right w:val="nil"/>
            </w:tcBorders>
            <w:shd w:val="clear" w:color="auto" w:fill="auto"/>
            <w:hideMark/>
          </w:tcPr>
          <w:p w14:paraId="218D1552"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3a</w:t>
            </w:r>
          </w:p>
        </w:tc>
        <w:tc>
          <w:tcPr>
            <w:tcW w:w="1222" w:type="dxa"/>
            <w:tcBorders>
              <w:top w:val="nil"/>
              <w:left w:val="nil"/>
              <w:bottom w:val="nil"/>
              <w:right w:val="nil"/>
            </w:tcBorders>
            <w:shd w:val="clear" w:color="auto" w:fill="auto"/>
            <w:hideMark/>
          </w:tcPr>
          <w:p w14:paraId="3C77A216"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grassland</w:t>
            </w:r>
          </w:p>
        </w:tc>
        <w:tc>
          <w:tcPr>
            <w:tcW w:w="2506" w:type="dxa"/>
            <w:tcBorders>
              <w:top w:val="nil"/>
              <w:left w:val="nil"/>
              <w:bottom w:val="nil"/>
              <w:right w:val="nil"/>
            </w:tcBorders>
            <w:shd w:val="clear" w:color="auto" w:fill="auto"/>
            <w:hideMark/>
          </w:tcPr>
          <w:p w14:paraId="549201C7"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control-3</w:t>
            </w:r>
          </w:p>
        </w:tc>
        <w:tc>
          <w:tcPr>
            <w:tcW w:w="460" w:type="dxa"/>
            <w:tcBorders>
              <w:top w:val="nil"/>
              <w:left w:val="nil"/>
              <w:bottom w:val="nil"/>
              <w:right w:val="nil"/>
            </w:tcBorders>
            <w:shd w:val="clear" w:color="auto" w:fill="auto"/>
            <w:hideMark/>
          </w:tcPr>
          <w:p w14:paraId="005B1CB1"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3</w:t>
            </w:r>
          </w:p>
        </w:tc>
        <w:tc>
          <w:tcPr>
            <w:tcW w:w="733" w:type="dxa"/>
            <w:tcBorders>
              <w:top w:val="nil"/>
              <w:left w:val="nil"/>
              <w:bottom w:val="nil"/>
              <w:right w:val="nil"/>
            </w:tcBorders>
            <w:shd w:val="clear" w:color="auto" w:fill="auto"/>
            <w:hideMark/>
          </w:tcPr>
          <w:p w14:paraId="42686D45"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937" w:type="dxa"/>
            <w:tcBorders>
              <w:top w:val="nil"/>
              <w:left w:val="nil"/>
              <w:bottom w:val="nil"/>
              <w:right w:val="nil"/>
            </w:tcBorders>
            <w:shd w:val="clear" w:color="auto" w:fill="auto"/>
            <w:hideMark/>
          </w:tcPr>
          <w:p w14:paraId="3B34C809"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715" w:type="dxa"/>
            <w:tcBorders>
              <w:top w:val="nil"/>
              <w:left w:val="nil"/>
              <w:bottom w:val="nil"/>
              <w:right w:val="nil"/>
            </w:tcBorders>
            <w:shd w:val="clear" w:color="auto" w:fill="auto"/>
            <w:hideMark/>
          </w:tcPr>
          <w:p w14:paraId="72EACC92"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748" w:type="dxa"/>
            <w:tcBorders>
              <w:top w:val="nil"/>
              <w:left w:val="nil"/>
              <w:bottom w:val="nil"/>
              <w:right w:val="nil"/>
            </w:tcBorders>
            <w:shd w:val="clear" w:color="auto" w:fill="auto"/>
            <w:hideMark/>
          </w:tcPr>
          <w:p w14:paraId="34B6EBEF"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715" w:type="dxa"/>
            <w:tcBorders>
              <w:top w:val="nil"/>
              <w:left w:val="nil"/>
              <w:bottom w:val="nil"/>
              <w:right w:val="nil"/>
            </w:tcBorders>
            <w:shd w:val="clear" w:color="auto" w:fill="auto"/>
            <w:hideMark/>
          </w:tcPr>
          <w:p w14:paraId="68860311"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733" w:type="dxa"/>
            <w:tcBorders>
              <w:top w:val="nil"/>
              <w:left w:val="nil"/>
              <w:bottom w:val="nil"/>
              <w:right w:val="nil"/>
            </w:tcBorders>
            <w:shd w:val="clear" w:color="auto" w:fill="auto"/>
            <w:hideMark/>
          </w:tcPr>
          <w:p w14:paraId="78309BCF"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-29.3</w:t>
            </w:r>
          </w:p>
        </w:tc>
        <w:tc>
          <w:tcPr>
            <w:tcW w:w="1435" w:type="dxa"/>
            <w:tcBorders>
              <w:top w:val="nil"/>
              <w:left w:val="nil"/>
              <w:bottom w:val="nil"/>
              <w:right w:val="nil"/>
            </w:tcBorders>
            <w:shd w:val="clear" w:color="auto" w:fill="auto"/>
            <w:hideMark/>
          </w:tcPr>
          <w:p w14:paraId="7BD63EF8"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[-58.4, -0.2]</w:t>
            </w:r>
          </w:p>
        </w:tc>
        <w:tc>
          <w:tcPr>
            <w:tcW w:w="733" w:type="dxa"/>
            <w:tcBorders>
              <w:top w:val="nil"/>
              <w:left w:val="nil"/>
              <w:bottom w:val="nil"/>
              <w:right w:val="nil"/>
            </w:tcBorders>
            <w:shd w:val="clear" w:color="auto" w:fill="auto"/>
            <w:hideMark/>
          </w:tcPr>
          <w:p w14:paraId="653AAA26"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1348" w:type="dxa"/>
            <w:tcBorders>
              <w:top w:val="nil"/>
              <w:left w:val="nil"/>
              <w:bottom w:val="nil"/>
              <w:right w:val="nil"/>
            </w:tcBorders>
            <w:shd w:val="clear" w:color="auto" w:fill="auto"/>
            <w:hideMark/>
          </w:tcPr>
          <w:p w14:paraId="169E6FF7"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r>
      <w:tr w:rsidR="0031692F" w:rsidRPr="00E028EA" w14:paraId="12E554D3" w14:textId="77777777" w:rsidTr="00871B62">
        <w:trPr>
          <w:trHeight w:val="300"/>
        </w:trPr>
        <w:tc>
          <w:tcPr>
            <w:tcW w:w="1507" w:type="dxa"/>
            <w:tcBorders>
              <w:top w:val="nil"/>
              <w:left w:val="nil"/>
              <w:bottom w:val="nil"/>
              <w:right w:val="nil"/>
            </w:tcBorders>
            <w:shd w:val="clear" w:color="auto" w:fill="auto"/>
            <w:hideMark/>
          </w:tcPr>
          <w:p w14:paraId="6886C659"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3b</w:t>
            </w:r>
          </w:p>
        </w:tc>
        <w:tc>
          <w:tcPr>
            <w:tcW w:w="1222" w:type="dxa"/>
            <w:tcBorders>
              <w:top w:val="nil"/>
              <w:left w:val="nil"/>
              <w:bottom w:val="nil"/>
              <w:right w:val="nil"/>
            </w:tcBorders>
            <w:shd w:val="clear" w:color="auto" w:fill="auto"/>
            <w:hideMark/>
          </w:tcPr>
          <w:p w14:paraId="157424B1"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forest</w:t>
            </w:r>
          </w:p>
        </w:tc>
        <w:tc>
          <w:tcPr>
            <w:tcW w:w="2506" w:type="dxa"/>
            <w:tcBorders>
              <w:top w:val="nil"/>
              <w:left w:val="nil"/>
              <w:bottom w:val="nil"/>
              <w:right w:val="nil"/>
            </w:tcBorders>
            <w:shd w:val="clear" w:color="auto" w:fill="auto"/>
            <w:hideMark/>
          </w:tcPr>
          <w:p w14:paraId="23B06468"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storage duration</w:t>
            </w:r>
          </w:p>
        </w:tc>
        <w:tc>
          <w:tcPr>
            <w:tcW w:w="460" w:type="dxa"/>
            <w:tcBorders>
              <w:top w:val="nil"/>
              <w:left w:val="nil"/>
              <w:bottom w:val="nil"/>
              <w:right w:val="nil"/>
            </w:tcBorders>
            <w:shd w:val="clear" w:color="auto" w:fill="auto"/>
            <w:hideMark/>
          </w:tcPr>
          <w:p w14:paraId="4108B5E9"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17</w:t>
            </w:r>
          </w:p>
        </w:tc>
        <w:tc>
          <w:tcPr>
            <w:tcW w:w="733" w:type="dxa"/>
            <w:tcBorders>
              <w:top w:val="nil"/>
              <w:left w:val="nil"/>
              <w:bottom w:val="nil"/>
              <w:right w:val="nil"/>
            </w:tcBorders>
            <w:shd w:val="clear" w:color="auto" w:fill="auto"/>
            <w:hideMark/>
          </w:tcPr>
          <w:p w14:paraId="0637741B"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937" w:type="dxa"/>
            <w:tcBorders>
              <w:top w:val="nil"/>
              <w:left w:val="nil"/>
              <w:bottom w:val="nil"/>
              <w:right w:val="nil"/>
            </w:tcBorders>
            <w:shd w:val="clear" w:color="auto" w:fill="auto"/>
            <w:hideMark/>
          </w:tcPr>
          <w:p w14:paraId="186DD5BA"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715" w:type="dxa"/>
            <w:tcBorders>
              <w:top w:val="nil"/>
              <w:left w:val="nil"/>
              <w:bottom w:val="nil"/>
              <w:right w:val="nil"/>
            </w:tcBorders>
            <w:shd w:val="clear" w:color="auto" w:fill="auto"/>
            <w:hideMark/>
          </w:tcPr>
          <w:p w14:paraId="48ACF099"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748" w:type="dxa"/>
            <w:tcBorders>
              <w:top w:val="nil"/>
              <w:left w:val="nil"/>
              <w:bottom w:val="nil"/>
              <w:right w:val="nil"/>
            </w:tcBorders>
            <w:shd w:val="clear" w:color="auto" w:fill="auto"/>
            <w:hideMark/>
          </w:tcPr>
          <w:p w14:paraId="2D9707FB"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715" w:type="dxa"/>
            <w:tcBorders>
              <w:top w:val="nil"/>
              <w:left w:val="nil"/>
              <w:bottom w:val="nil"/>
              <w:right w:val="nil"/>
            </w:tcBorders>
            <w:shd w:val="clear" w:color="auto" w:fill="auto"/>
            <w:hideMark/>
          </w:tcPr>
          <w:p w14:paraId="1619FF54"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733" w:type="dxa"/>
            <w:tcBorders>
              <w:top w:val="nil"/>
              <w:left w:val="nil"/>
              <w:bottom w:val="nil"/>
              <w:right w:val="nil"/>
            </w:tcBorders>
            <w:shd w:val="clear" w:color="auto" w:fill="auto"/>
            <w:hideMark/>
          </w:tcPr>
          <w:p w14:paraId="7E64F681" w14:textId="77777777" w:rsidR="0031692F" w:rsidRPr="00E028EA" w:rsidRDefault="0031692F" w:rsidP="00871B62">
            <w:pPr>
              <w:jc w:val="center"/>
              <w:rPr>
                <w:rFonts w:ascii="Cambria" w:eastAsia="Times New Roman" w:hAnsi="Cambria"/>
                <w:color w:val="000000"/>
                <w:sz w:val="22"/>
                <w:szCs w:val="22"/>
              </w:rPr>
            </w:pPr>
          </w:p>
        </w:tc>
        <w:tc>
          <w:tcPr>
            <w:tcW w:w="1435" w:type="dxa"/>
            <w:tcBorders>
              <w:top w:val="nil"/>
              <w:left w:val="nil"/>
              <w:bottom w:val="nil"/>
              <w:right w:val="nil"/>
            </w:tcBorders>
            <w:shd w:val="clear" w:color="auto" w:fill="auto"/>
            <w:hideMark/>
          </w:tcPr>
          <w:p w14:paraId="0251AD86" w14:textId="77777777" w:rsidR="0031692F" w:rsidRPr="00E028EA" w:rsidRDefault="0031692F" w:rsidP="00871B62">
            <w:pPr>
              <w:jc w:val="center"/>
              <w:rPr>
                <w:rFonts w:ascii="Cambria" w:eastAsia="Times New Roman" w:hAnsi="Cambria"/>
                <w:color w:val="000000"/>
                <w:sz w:val="22"/>
                <w:szCs w:val="22"/>
              </w:rPr>
            </w:pPr>
          </w:p>
        </w:tc>
        <w:tc>
          <w:tcPr>
            <w:tcW w:w="733" w:type="dxa"/>
            <w:tcBorders>
              <w:top w:val="nil"/>
              <w:left w:val="nil"/>
              <w:bottom w:val="nil"/>
              <w:right w:val="nil"/>
            </w:tcBorders>
            <w:shd w:val="clear" w:color="auto" w:fill="auto"/>
            <w:hideMark/>
          </w:tcPr>
          <w:p w14:paraId="127AAE7F" w14:textId="77777777" w:rsidR="0031692F" w:rsidRPr="00E028EA" w:rsidRDefault="0031692F" w:rsidP="00871B62">
            <w:pPr>
              <w:rPr>
                <w:rFonts w:ascii="Cambria" w:eastAsia="Times New Roman" w:hAnsi="Cambria"/>
                <w:color w:val="000000"/>
                <w:sz w:val="22"/>
                <w:szCs w:val="22"/>
              </w:rPr>
            </w:pPr>
          </w:p>
        </w:tc>
        <w:tc>
          <w:tcPr>
            <w:tcW w:w="1348" w:type="dxa"/>
            <w:tcBorders>
              <w:top w:val="nil"/>
              <w:left w:val="nil"/>
              <w:bottom w:val="nil"/>
              <w:right w:val="nil"/>
            </w:tcBorders>
            <w:shd w:val="clear" w:color="auto" w:fill="auto"/>
            <w:hideMark/>
          </w:tcPr>
          <w:p w14:paraId="0784F630" w14:textId="77777777" w:rsidR="0031692F" w:rsidRPr="00E028EA" w:rsidRDefault="0031692F" w:rsidP="00871B62">
            <w:pPr>
              <w:rPr>
                <w:rFonts w:ascii="Cambria" w:eastAsia="Times New Roman" w:hAnsi="Cambria"/>
                <w:color w:val="000000"/>
                <w:sz w:val="22"/>
                <w:szCs w:val="22"/>
              </w:rPr>
            </w:pPr>
          </w:p>
        </w:tc>
      </w:tr>
      <w:tr w:rsidR="0031692F" w:rsidRPr="00E028EA" w14:paraId="21F3F973" w14:textId="77777777" w:rsidTr="00871B62">
        <w:trPr>
          <w:trHeight w:val="300"/>
        </w:trPr>
        <w:tc>
          <w:tcPr>
            <w:tcW w:w="1507" w:type="dxa"/>
            <w:tcBorders>
              <w:top w:val="nil"/>
              <w:left w:val="nil"/>
              <w:bottom w:val="nil"/>
              <w:right w:val="nil"/>
            </w:tcBorders>
            <w:shd w:val="clear" w:color="auto" w:fill="auto"/>
            <w:hideMark/>
          </w:tcPr>
          <w:p w14:paraId="02F3DDC6"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3b</w:t>
            </w:r>
          </w:p>
        </w:tc>
        <w:tc>
          <w:tcPr>
            <w:tcW w:w="1222" w:type="dxa"/>
            <w:tcBorders>
              <w:top w:val="nil"/>
              <w:left w:val="nil"/>
              <w:bottom w:val="nil"/>
              <w:right w:val="nil"/>
            </w:tcBorders>
            <w:shd w:val="clear" w:color="auto" w:fill="auto"/>
            <w:hideMark/>
          </w:tcPr>
          <w:p w14:paraId="608FB478"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forest</w:t>
            </w:r>
          </w:p>
        </w:tc>
        <w:tc>
          <w:tcPr>
            <w:tcW w:w="2506" w:type="dxa"/>
            <w:tcBorders>
              <w:top w:val="nil"/>
              <w:left w:val="nil"/>
              <w:bottom w:val="nil"/>
              <w:right w:val="nil"/>
            </w:tcBorders>
            <w:shd w:val="clear" w:color="auto" w:fill="auto"/>
            <w:hideMark/>
          </w:tcPr>
          <w:p w14:paraId="040B3AA3"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control-3</w:t>
            </w:r>
          </w:p>
        </w:tc>
        <w:tc>
          <w:tcPr>
            <w:tcW w:w="460" w:type="dxa"/>
            <w:tcBorders>
              <w:top w:val="nil"/>
              <w:left w:val="nil"/>
              <w:bottom w:val="nil"/>
              <w:right w:val="nil"/>
            </w:tcBorders>
            <w:shd w:val="clear" w:color="auto" w:fill="auto"/>
            <w:hideMark/>
          </w:tcPr>
          <w:p w14:paraId="3DD53DEE"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17</w:t>
            </w:r>
          </w:p>
        </w:tc>
        <w:tc>
          <w:tcPr>
            <w:tcW w:w="733" w:type="dxa"/>
            <w:tcBorders>
              <w:top w:val="nil"/>
              <w:left w:val="nil"/>
              <w:bottom w:val="nil"/>
              <w:right w:val="nil"/>
            </w:tcBorders>
            <w:shd w:val="clear" w:color="auto" w:fill="auto"/>
            <w:hideMark/>
          </w:tcPr>
          <w:p w14:paraId="38B5AE93"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937" w:type="dxa"/>
            <w:tcBorders>
              <w:top w:val="nil"/>
              <w:left w:val="nil"/>
              <w:bottom w:val="nil"/>
              <w:right w:val="nil"/>
            </w:tcBorders>
            <w:shd w:val="clear" w:color="auto" w:fill="auto"/>
            <w:hideMark/>
          </w:tcPr>
          <w:p w14:paraId="2CF71273"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715" w:type="dxa"/>
            <w:tcBorders>
              <w:top w:val="nil"/>
              <w:left w:val="nil"/>
              <w:bottom w:val="nil"/>
              <w:right w:val="nil"/>
            </w:tcBorders>
            <w:shd w:val="clear" w:color="auto" w:fill="auto"/>
            <w:hideMark/>
          </w:tcPr>
          <w:p w14:paraId="1D8B7F79"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748" w:type="dxa"/>
            <w:tcBorders>
              <w:top w:val="nil"/>
              <w:left w:val="nil"/>
              <w:bottom w:val="nil"/>
              <w:right w:val="nil"/>
            </w:tcBorders>
            <w:shd w:val="clear" w:color="auto" w:fill="auto"/>
            <w:hideMark/>
          </w:tcPr>
          <w:p w14:paraId="0BA6198E"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715" w:type="dxa"/>
            <w:tcBorders>
              <w:top w:val="nil"/>
              <w:left w:val="nil"/>
              <w:bottom w:val="nil"/>
              <w:right w:val="nil"/>
            </w:tcBorders>
            <w:shd w:val="clear" w:color="auto" w:fill="auto"/>
            <w:hideMark/>
          </w:tcPr>
          <w:p w14:paraId="7E2F12D5"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733" w:type="dxa"/>
            <w:tcBorders>
              <w:top w:val="nil"/>
              <w:left w:val="nil"/>
              <w:bottom w:val="nil"/>
              <w:right w:val="nil"/>
            </w:tcBorders>
            <w:shd w:val="clear" w:color="auto" w:fill="auto"/>
            <w:hideMark/>
          </w:tcPr>
          <w:p w14:paraId="6EF262B2"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-44.0</w:t>
            </w:r>
          </w:p>
        </w:tc>
        <w:tc>
          <w:tcPr>
            <w:tcW w:w="1435" w:type="dxa"/>
            <w:tcBorders>
              <w:top w:val="nil"/>
              <w:left w:val="nil"/>
              <w:bottom w:val="nil"/>
              <w:right w:val="nil"/>
            </w:tcBorders>
            <w:shd w:val="clear" w:color="auto" w:fill="auto"/>
            <w:hideMark/>
          </w:tcPr>
          <w:p w14:paraId="63C14777"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[-52.0, -35.9]</w:t>
            </w:r>
          </w:p>
        </w:tc>
        <w:tc>
          <w:tcPr>
            <w:tcW w:w="733" w:type="dxa"/>
            <w:tcBorders>
              <w:top w:val="nil"/>
              <w:left w:val="nil"/>
              <w:bottom w:val="nil"/>
              <w:right w:val="nil"/>
            </w:tcBorders>
            <w:shd w:val="clear" w:color="auto" w:fill="auto"/>
            <w:hideMark/>
          </w:tcPr>
          <w:p w14:paraId="08DF835D"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1348" w:type="dxa"/>
            <w:tcBorders>
              <w:top w:val="nil"/>
              <w:left w:val="nil"/>
              <w:bottom w:val="nil"/>
              <w:right w:val="nil"/>
            </w:tcBorders>
            <w:shd w:val="clear" w:color="auto" w:fill="auto"/>
            <w:hideMark/>
          </w:tcPr>
          <w:p w14:paraId="01BF462E" w14:textId="77777777" w:rsidR="0031692F" w:rsidRPr="00E028EA" w:rsidRDefault="0031692F" w:rsidP="00871B62">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r>
    </w:tbl>
    <w:p w14:paraId="27B58719" w14:textId="16C635B4" w:rsidR="0031692F" w:rsidRDefault="0031692F" w:rsidP="0031692F">
      <w:pPr>
        <w:pStyle w:val="Normal1"/>
        <w:spacing w:after="120" w:line="240" w:lineRule="auto"/>
        <w:rPr>
          <w:rFonts w:ascii="Times New Roman" w:hAnsi="Times New Roman" w:cs="Times New Roman"/>
          <w:sz w:val="24"/>
          <w:szCs w:val="24"/>
        </w:rPr>
        <w:sectPr w:rsidR="0031692F" w:rsidSect="00871B62">
          <w:pgSz w:w="15840" w:h="12240" w:orient="landscape"/>
          <w:pgMar w:top="1440" w:right="1440" w:bottom="1440" w:left="1440" w:header="432" w:footer="720" w:gutter="0"/>
          <w:lnNumType w:countBy="1" w:restart="continuous"/>
          <w:cols w:space="720"/>
          <w:docGrid w:linePitch="360"/>
        </w:sectPr>
      </w:pPr>
      <w:r w:rsidRPr="00E028EA">
        <w:rPr>
          <w:rFonts w:ascii="Times New Roman" w:hAnsi="Times New Roman" w:cs="Times New Roman"/>
          <w:sz w:val="20"/>
          <w:szCs w:val="20"/>
          <w:lang w:val="en-US"/>
        </w:rPr>
        <w:t>* Experiment 3 storage duration treatment samples were only incubated for a single enclosure period and so data were measured following this period.</w:t>
      </w:r>
      <w:r>
        <w:rPr>
          <w:rFonts w:ascii="Times New Roman" w:hAnsi="Times New Roman" w:cs="Times New Roman"/>
          <w:sz w:val="20"/>
          <w:szCs w:val="20"/>
          <w:lang w:val="en-US"/>
        </w:rPr>
        <w:t xml:space="preserve"> **</w:t>
      </w:r>
      <w:r w:rsidRPr="00E028EA">
        <w:rPr>
          <w:rFonts w:ascii="Times New Roman" w:hAnsi="Times New Roman" w:cs="Times New Roman"/>
          <w:sz w:val="20"/>
          <w:szCs w:val="20"/>
          <w:lang w:val="en-US"/>
        </w:rPr>
        <w:t>Results from Experiment 3 reported separately for the enriched samples from Oak Ridge (3b) and the non-enriched samples (3a). Mean control and treatment ∆</w:t>
      </w:r>
      <w:r w:rsidRPr="00E028EA">
        <w:rPr>
          <w:rFonts w:ascii="Times New Roman" w:hAnsi="Times New Roman" w:cs="Times New Roman"/>
          <w:sz w:val="20"/>
          <w:szCs w:val="20"/>
          <w:vertAlign w:val="superscript"/>
          <w:lang w:val="en-US"/>
        </w:rPr>
        <w:t>14</w:t>
      </w:r>
      <w:r w:rsidRPr="00E028EA">
        <w:rPr>
          <w:rFonts w:ascii="Times New Roman" w:hAnsi="Times New Roman" w:cs="Times New Roman"/>
          <w:sz w:val="20"/>
          <w:szCs w:val="20"/>
          <w:lang w:val="en-US"/>
        </w:rPr>
        <w:t>C-CO</w:t>
      </w:r>
      <w:r w:rsidRPr="00E028EA">
        <w:rPr>
          <w:rFonts w:ascii="Times New Roman" w:hAnsi="Times New Roman" w:cs="Times New Roman"/>
          <w:sz w:val="20"/>
          <w:szCs w:val="20"/>
          <w:vertAlign w:val="subscript"/>
          <w:lang w:val="en-US"/>
        </w:rPr>
        <w:t>2</w:t>
      </w:r>
      <w:r w:rsidRPr="00E028EA">
        <w:rPr>
          <w:rFonts w:ascii="Times New Roman" w:hAnsi="Times New Roman" w:cs="Times New Roman"/>
          <w:sz w:val="20"/>
          <w:szCs w:val="20"/>
          <w:lang w:val="en-US"/>
        </w:rPr>
        <w:t xml:space="preserve"> are only reported for Experiments 1 and 2 where the aggregated data are representative of one site at one point in time.</w:t>
      </w:r>
      <w:r>
        <w:rPr>
          <w:rFonts w:ascii="Times New Roman" w:hAnsi="Times New Roman" w:cs="Times New Roman"/>
          <w:sz w:val="20"/>
          <w:szCs w:val="20"/>
          <w:lang w:val="en-US"/>
        </w:rPr>
        <w:t xml:space="preserve"> </w:t>
      </w:r>
      <w:r w:rsidRPr="00E028EA">
        <w:rPr>
          <w:rFonts w:ascii="Times New Roman" w:hAnsi="Times New Roman" w:cs="Times New Roman"/>
          <w:sz w:val="20"/>
          <w:szCs w:val="20"/>
          <w:lang w:val="en-US"/>
        </w:rPr>
        <w:t>***</w:t>
      </w:r>
      <w:ins w:id="391" w:author="Jeff Beem-Miller" w:date="2021-06-14T19:41:00Z">
        <w:r w:rsidR="008050D7">
          <w:rPr>
            <w:rFonts w:ascii="Times New Roman" w:hAnsi="Times New Roman" w:cs="Times New Roman"/>
            <w:sz w:val="20"/>
            <w:szCs w:val="20"/>
            <w:lang w:val="en-US"/>
          </w:rPr>
          <w:t xml:space="preserve"> The ∆∆ notation denotes the difference from the atmosphere at the time of sampling.</w:t>
        </w:r>
      </w:ins>
      <w:del w:id="392" w:author="Jeff Beem-Miller" w:date="2021-06-14T19:41:00Z">
        <w:r w:rsidRPr="00E028EA" w:rsidDel="008050D7">
          <w:rPr>
            <w:rFonts w:ascii="Times New Roman" w:hAnsi="Times New Roman" w:cs="Times New Roman"/>
            <w:sz w:val="20"/>
            <w:szCs w:val="20"/>
            <w:lang w:val="en-US"/>
          </w:rPr>
          <w:delText xml:space="preserve"> Calculated using pooled variance (Methods).</w:delText>
        </w:r>
      </w:del>
    </w:p>
    <w:p w14:paraId="62567040" w14:textId="77777777" w:rsidR="00CC23DB" w:rsidRDefault="00CC23DB" w:rsidP="0031692F">
      <w:pPr>
        <w:pStyle w:val="Normal1"/>
        <w:spacing w:before="240" w:after="120" w:line="360" w:lineRule="auto"/>
        <w:rPr>
          <w:ins w:id="393" w:author="Jeff Beem-Miller" w:date="2021-06-14T15:43:00Z"/>
          <w:rFonts w:ascii="Times New Roman" w:hAnsi="Times New Roman" w:cs="Times New Roman"/>
          <w:sz w:val="24"/>
          <w:szCs w:val="24"/>
        </w:rPr>
      </w:pPr>
      <w:r>
        <w:rPr>
          <w:rFonts w:ascii="Times New Roman" w:hAnsi="Times New Roman" w:cs="Times New Roman"/>
          <w:sz w:val="24"/>
          <w:szCs w:val="24"/>
        </w:rPr>
        <w:lastRenderedPageBreak/>
        <w:t>those observed in</w:t>
      </w:r>
      <w:r w:rsidRPr="00C27016">
        <w:rPr>
          <w:rFonts w:ascii="Times New Roman" w:hAnsi="Times New Roman" w:cs="Times New Roman"/>
          <w:sz w:val="24"/>
          <w:szCs w:val="24"/>
        </w:rPr>
        <w:t xml:space="preserve"> both the </w:t>
      </w:r>
      <w:r>
        <w:rPr>
          <w:rFonts w:ascii="Times New Roman" w:hAnsi="Times New Roman" w:cs="Times New Roman"/>
          <w:sz w:val="24"/>
          <w:szCs w:val="24"/>
        </w:rPr>
        <w:t>air-dry/rewet</w:t>
      </w:r>
      <w:r w:rsidRPr="00C27016">
        <w:rPr>
          <w:rFonts w:ascii="Times New Roman" w:hAnsi="Times New Roman" w:cs="Times New Roman"/>
          <w:sz w:val="24"/>
          <w:szCs w:val="24"/>
        </w:rPr>
        <w:t xml:space="preserve"> and the </w:t>
      </w:r>
      <w:r>
        <w:rPr>
          <w:rFonts w:ascii="Times New Roman" w:hAnsi="Times New Roman" w:cs="Times New Roman"/>
          <w:sz w:val="24"/>
          <w:szCs w:val="24"/>
        </w:rPr>
        <w:t>air-dry/rewet + storage</w:t>
      </w:r>
      <w:r w:rsidRPr="00C27016">
        <w:rPr>
          <w:rFonts w:ascii="Times New Roman" w:hAnsi="Times New Roman" w:cs="Times New Roman"/>
          <w:sz w:val="24"/>
          <w:szCs w:val="24"/>
        </w:rPr>
        <w:t xml:space="preserve"> samples </w:t>
      </w:r>
      <w:r>
        <w:rPr>
          <w:rFonts w:ascii="Times New Roman" w:hAnsi="Times New Roman" w:cs="Times New Roman"/>
          <w:sz w:val="24"/>
          <w:szCs w:val="24"/>
        </w:rPr>
        <w:t xml:space="preserve">could be expected </w:t>
      </w:r>
      <w:r w:rsidRPr="00C2701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{"citationItems":[{"id":"ITEM-1","itemData":{"DOI":"10.1016/j.gca.2004.09.003","ISSN":"00167037","abstract":"A depth- and particle size-specific analysis of soil organic carbon (SOC) and its isotopic composition was undertaken to investigate the effects of soil texture (or particle size) on the depth profile of stable carbon isotopic composition of SOC (δ13 CSOC) in two tropical soils. Depth-specific samples from two soil profiles of markedly different texture (coarse grained and fine grained) were separated into particle size classes and analyzed for the (mass/mass) concentration of SOC (C) and δ13 CSOC. Within 1 m of the soil surface, δ13 CSOC in the coarse-textured soil increases by 1.3 to 1.6‰, while δ13CSOC from the fine-textured soil increase by as much as 3.8 to 5.5‰. This increasing depth trend in the coarse-textured soil is approximately linear with respect to normalized C, while the increase in the fine-textured soil follows a logarithmic function with respect to normalized C. A model of Rayleigh distillation describing isotope fractionation during decomposition of soil organic matter (SOM) accounts for the depth profile of δ13CSOC in the fine-textured soil, but does not account for the depth profile observed in the coarse-textured soil despite their similar climate, vegetation, and topographic position. These results suggest that kinetic fractionation during humification of SOM leads to preferential accumulation of 13C in association with fine mineral particles, or aggregates of fine mineral particles in fine-textured soils. In contrast, the coarse-textured soil shows very little applicability of the Rayleigh distillation model. Rather, the depth profile of δ13CSOC in the coarse-textured soil can be accounted for by mixing of soil carbon with different isotopic ratios. Copyright © 2005 Elsevier Ltd.","author":[{"dropping-particle":"","family":"Wynn","given":"Jonathan G.","non-dropping-particle":"","parse-names":false,"suffix":""},{"dropping-particle":"","family":"Bird","given":"Michael I.","non-dropping-particle":"","parse-names":false,"suffix":""},{"dropping-particle":"","family":"Wong","given":"Vanessa N.L.","non-dropping-particle":"","parse-names":false,"suffix":""}],"container-title":"Geochimica et Cosmochimica Acta","id":"ITEM-1","issue":"8","issued":{"date-parts":[["2005"]]},"page":"1961-1973","title":"Rayleigh distillation and the depth profile of 13C/ 12C ratios of soil organic carbon from soils of disparate texture in Iron Range National Park, Far North Queensland, Australia","type":"article-journal","volume":"69"},"uris":["http://www.mendeley.com/documents/?uuid=d7ef6db7-fb73-45c0-a0ef-231a2f654393","http://www.mendeley.com/documents/?uuid=4710dbb3-e1d5-47d7-bdaa-262a068b91a3"]}],"mendeley":{"formattedCitation":"(Wynn et al., 2005)","plainTextFormattedCitation":"(Wynn et al., 2005)","previouslyFormattedCitation":"(Wynn et al., 2005)"},"properties":{"noteIndex":0},"schema":"https://github.com/citation-style-language/schema/raw/master/csl-citation.json"}</w:instrText>
      </w:r>
      <w:r w:rsidRPr="00C27016">
        <w:rPr>
          <w:rFonts w:ascii="Times New Roman" w:hAnsi="Times New Roman" w:cs="Times New Roman"/>
          <w:sz w:val="24"/>
          <w:szCs w:val="24"/>
        </w:rPr>
        <w:fldChar w:fldCharType="separate"/>
      </w:r>
      <w:r w:rsidRPr="005238BD">
        <w:rPr>
          <w:rFonts w:ascii="Times New Roman" w:hAnsi="Times New Roman" w:cs="Times New Roman"/>
          <w:noProof/>
          <w:sz w:val="24"/>
          <w:szCs w:val="24"/>
        </w:rPr>
        <w:t>(Wynn et al., 2005)</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xml:space="preserve">. </w:t>
      </w:r>
      <w:r>
        <w:rPr>
          <w:rFonts w:ascii="Times New Roman" w:hAnsi="Times New Roman" w:cs="Times New Roman"/>
          <w:sz w:val="24"/>
          <w:szCs w:val="24"/>
        </w:rPr>
        <w:t>As noted previously, the ∆</w:t>
      </w:r>
      <w:r w:rsidRPr="00B904CA">
        <w:rPr>
          <w:rFonts w:ascii="Times New Roman" w:hAnsi="Times New Roman" w:cs="Times New Roman"/>
          <w:sz w:val="24"/>
          <w:szCs w:val="24"/>
          <w:vertAlign w:val="superscript"/>
        </w:rPr>
        <w:t>14</w:t>
      </w:r>
      <w:r>
        <w:rPr>
          <w:rFonts w:ascii="Times New Roman" w:hAnsi="Times New Roman" w:cs="Times New Roman"/>
          <w:sz w:val="24"/>
          <w:szCs w:val="24"/>
        </w:rPr>
        <w:t>C unit accounts for mass-dependent fractionation effects, thus this phenomenon does not affect the radiocarbon results as reported.</w:t>
      </w:r>
    </w:p>
    <w:p w14:paraId="15816494" w14:textId="291D2CDB" w:rsidR="0031692F" w:rsidRDefault="00977A8D" w:rsidP="0031692F">
      <w:pPr>
        <w:pStyle w:val="Normal1"/>
        <w:spacing w:before="240" w:after="120" w:line="360" w:lineRule="auto"/>
        <w:rPr>
          <w:rFonts w:ascii="Times New Roman" w:hAnsi="Times New Roman" w:cs="Times New Roman"/>
          <w:sz w:val="24"/>
          <w:szCs w:val="24"/>
        </w:rPr>
      </w:pPr>
      <w:ins w:id="394" w:author="Jeff Beem-Miller" w:date="2021-06-13T21:14:00Z">
        <w:r w:rsidRPr="00C27016">
          <w:rPr>
            <w:rFonts w:ascii="Times New Roman" w:hAnsi="Times New Roman" w:cs="Times New Roman"/>
            <w:sz w:val="24"/>
            <w:szCs w:val="24"/>
          </w:rPr>
          <w:t>We observed greater enrichment of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in forest soils than in grassland soils, which could indicate greater microbial recycling in forest soils or potentially more mobilization of mineral-associated</w:t>
        </w:r>
        <w:r>
          <w:rPr>
            <w:rFonts w:ascii="Times New Roman" w:hAnsi="Times New Roman" w:cs="Times New Roman"/>
            <w:sz w:val="24"/>
            <w:szCs w:val="24"/>
          </w:rPr>
          <w:t xml:space="preserve"> organic</w:t>
        </w:r>
        <w:r w:rsidRPr="00C27016">
          <w:rPr>
            <w:rFonts w:ascii="Times New Roman" w:hAnsi="Times New Roman" w:cs="Times New Roman"/>
            <w:sz w:val="24"/>
            <w:szCs w:val="24"/>
          </w:rPr>
          <w:t xml:space="preserve"> </w:t>
        </w:r>
        <w:r>
          <w:rPr>
            <w:rFonts w:ascii="Times New Roman" w:hAnsi="Times New Roman" w:cs="Times New Roman"/>
            <w:sz w:val="24"/>
            <w:szCs w:val="24"/>
          </w:rPr>
          <w:t>matter</w:t>
        </w:r>
        <w:r w:rsidRPr="00C27016">
          <w:rPr>
            <w:rFonts w:ascii="Times New Roman" w:hAnsi="Times New Roman" w:cs="Times New Roman"/>
            <w:sz w:val="24"/>
            <w:szCs w:val="24"/>
          </w:rPr>
          <w:t xml:space="preserve"> in forest soils than in grassland soils following treatment. Mineral-associated </w:t>
        </w:r>
        <w:r>
          <w:rPr>
            <w:rFonts w:ascii="Times New Roman" w:hAnsi="Times New Roman" w:cs="Times New Roman"/>
            <w:sz w:val="24"/>
            <w:szCs w:val="24"/>
          </w:rPr>
          <w:t>organic matter</w:t>
        </w:r>
        <w:r w:rsidRPr="00C27016">
          <w:rPr>
            <w:rFonts w:ascii="Times New Roman" w:hAnsi="Times New Roman" w:cs="Times New Roman"/>
            <w:sz w:val="24"/>
            <w:szCs w:val="24"/>
          </w:rPr>
          <w:t xml:space="preserve"> has been shown to be more enriched in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 as well as older on</w:t>
        </w:r>
        <w:r>
          <w:rPr>
            <w:rFonts w:ascii="Times New Roman" w:hAnsi="Times New Roman" w:cs="Times New Roman"/>
            <w:sz w:val="24"/>
            <w:szCs w:val="24"/>
          </w:rPr>
          <w:t xml:space="preserve"> </w:t>
        </w:r>
      </w:ins>
      <w:r w:rsidRPr="00C27016">
        <w:rPr>
          <w:rFonts w:ascii="Times New Roman" w:hAnsi="Times New Roman" w:cs="Times New Roman"/>
          <w:sz w:val="24"/>
          <w:szCs w:val="24"/>
        </w:rPr>
        <w:t xml:space="preserve">average than bulk soil organic matter </w:t>
      </w:r>
      <w:r w:rsidRPr="00C2701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{"citationItems":[{"id":"ITEM-1","itemData":{"DOI":"10.5194/bg-10-1675-2013","ISBN":"1726-4170","ISSN":"17264189","PMID":"25990618","abstract":"Conceptual models suggest that stability of organic carbon (OC) in soil depends on the source of plant litter, occlusion within aggregates, incorporation in organomineral complexes, and location within the soil profile. Density fractionation is a useful tool to study the relevance of OC stabilization in aggregates and in association with minerals, but it has rarely been applied to full soil profiles. We aim to determine factors shaping the depth profiles of physically unprotected and mineral associated OC and test their relevance for OC stability across a range of European soils that vary in vegetation, soil types, parent material, and land use. At each of the 12 study sites, 10 soil cores were sampled to 60 cm depth and subjected to density separation. Bulk soil samples and density fractions (free light fractions - fLF, occluded light fractions - oLF, heavy fractions - HF) were analysed for OC, total nitrogen (TN), delta C-13, and Delta C-14. Bulk samples were also incubated to determine CO2 evolution per g OC in the samples (specific mineralization rates) as an indicator for OC stability. Depth profiles of OC in the light fraction (LF-OC) matched those of roots for undisturbed grassland and forest sites, suggesting that roots are shaping the depth distribution of LF-OC. Organic C in the HF declined less with soil depth than LF-OC and roots, especially at grassland sites. The decrease in Delta C-14 (increase in age) of HF-OC with soil depth was related to soil pH as well as to dissolved OC fluxes. This indicates that dissolved OC translocation contributes to the formation of subsoil HF-OC and shapes the Delta C-14 profiles. The LF at three sites were rather depleted in C-14, indicating the presence of fossil material such as coal and lignite, probably inherited from the parent material. At the other sites, modern Delta C-14 signatures and positive correlations between specific mineralization rates and fLF-OC indicate the fLF is a potentially available energy and nutrient source for subsurface microorganisms throughout the profile. Declining specific mineralization rates with soil depth confirm greater stability of OC in subsoils across sites. The overall importance of OC stabilization by binding to minerals was demonstrated by declining specific mineralization rates with increasing contributions of HF-OC to bulk soil OC, and the low Delta C-14 values of HF-OC. The stability of HF-OC was greater in subsoils than in topsoils; nevertheless, a portion of H…","author":[{"dropping-particle":"","family":"Schrumpf","given":"M.","non-dropping-particle":"","parse-names":false,"suffix":""},{"dropping-particle":"","family":"Kaiser","given":"K.","non-dropping-particle":"","parse-names":false,"suffix":""},{"dropping-particle":"","family":"Guggenberger","given":"G.","non-dropping-particle":"","parse-names":false,"suffix":""},{"dropping-particle":"","family":"Persson","given":"T.","non-dropping-particle":"","parse-names":false,"suffix":""},{"dropping-particle":"","family":"Kögel-Knabner","given":"I.","non-dropping-particle":"","parse-names":false,"suffix":""},{"dropping-particle":"","family":"Schulze","given":"E. D.","non-dropping-particle":"","parse-names":false,"suffix":""}],"container-title":"Biogeosciences","id":"ITEM-1","issue":"3","issued":{"date-parts":[["2013"]]},"page":"1675-1691","title":"Storage and stability of organic carbon in soils as related to depth, occlusion within aggregates, and attachment to minerals","type":"article-journal","volume":"10"},"uris":["http://www.mendeley.com/documents/?uuid=ce09ea65-96ae-4b50-af22-2f8defc8b7e4","http://www.mendeley.com/documents/?uuid=eb975b29-8614-45c0-b6a0-0937f58478fe"]}],"mendeley":{"formattedCitation":"(Schrumpf et al., 2013)","plainTextFormattedCitation":"(Schrumpf et al., 2013)","previouslyFormattedCitation":"(Schrumpf et al., 2013)"},"properties":{"noteIndex":0},"schema":"https://github.com/citation-style-language/schema/raw/master/csl-citation.json"}</w:instrText>
      </w:r>
      <w:r w:rsidRPr="00C27016">
        <w:rPr>
          <w:rFonts w:ascii="Times New Roman" w:hAnsi="Times New Roman" w:cs="Times New Roman"/>
          <w:sz w:val="24"/>
          <w:szCs w:val="24"/>
        </w:rPr>
        <w:fldChar w:fldCharType="separate"/>
      </w:r>
      <w:r w:rsidRPr="006C2651">
        <w:rPr>
          <w:rFonts w:ascii="Times New Roman" w:hAnsi="Times New Roman" w:cs="Times New Roman"/>
          <w:noProof/>
          <w:sz w:val="24"/>
          <w:szCs w:val="24"/>
        </w:rPr>
        <w:t>(Schrumpf et al., 2013)</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a combination of</w:t>
      </w:r>
      <w:ins w:id="395" w:author="Jeff Beem-Miller" w:date="2021-06-13T21:14:00Z">
        <w:r>
          <w:rPr>
            <w:rFonts w:ascii="Times New Roman" w:hAnsi="Times New Roman" w:cs="Times New Roman"/>
            <w:sz w:val="24"/>
            <w:szCs w:val="24"/>
          </w:rPr>
          <w:t xml:space="preserve"> </w:t>
        </w:r>
      </w:ins>
      <w:r w:rsidR="0026740D" w:rsidRPr="00C27016">
        <w:rPr>
          <w:rFonts w:ascii="Times New Roman" w:hAnsi="Times New Roman" w:cs="Times New Roman"/>
          <w:sz w:val="24"/>
          <w:szCs w:val="24"/>
        </w:rPr>
        <w:t xml:space="preserve">observations that </w:t>
      </w:r>
      <w:r w:rsidR="0026740D">
        <w:rPr>
          <w:rFonts w:ascii="Times New Roman" w:hAnsi="Times New Roman" w:cs="Times New Roman"/>
          <w:sz w:val="24"/>
          <w:szCs w:val="24"/>
        </w:rPr>
        <w:t>indicate</w:t>
      </w:r>
      <w:r w:rsidR="0031692F" w:rsidRPr="00C27016">
        <w:rPr>
          <w:rFonts w:ascii="Times New Roman" w:hAnsi="Times New Roman" w:cs="Times New Roman"/>
          <w:sz w:val="24"/>
          <w:szCs w:val="24"/>
        </w:rPr>
        <w:t xml:space="preserve"> more mineral-associated </w:t>
      </w:r>
      <w:r w:rsidR="0031692F">
        <w:rPr>
          <w:rFonts w:ascii="Times New Roman" w:hAnsi="Times New Roman" w:cs="Times New Roman"/>
          <w:sz w:val="24"/>
          <w:szCs w:val="24"/>
        </w:rPr>
        <w:t>organic carbon</w:t>
      </w:r>
      <w:r w:rsidR="0031692F" w:rsidRPr="00C27016">
        <w:rPr>
          <w:rFonts w:ascii="Times New Roman" w:hAnsi="Times New Roman" w:cs="Times New Roman"/>
          <w:sz w:val="24"/>
          <w:szCs w:val="24"/>
        </w:rPr>
        <w:t xml:space="preserve"> may have been released upon rewetting in the forest soils than in the grassland soils. However, the similarity in the direction of the δ</w:t>
      </w:r>
      <w:r w:rsidR="0031692F" w:rsidRPr="00C27016">
        <w:rPr>
          <w:rFonts w:ascii="Times New Roman" w:hAnsi="Times New Roman" w:cs="Times New Roman"/>
          <w:sz w:val="24"/>
          <w:szCs w:val="24"/>
          <w:vertAlign w:val="superscript"/>
        </w:rPr>
        <w:t>13</w:t>
      </w:r>
      <w:r w:rsidR="0031692F" w:rsidRPr="00C27016">
        <w:rPr>
          <w:rFonts w:ascii="Times New Roman" w:hAnsi="Times New Roman" w:cs="Times New Roman"/>
          <w:sz w:val="24"/>
          <w:szCs w:val="24"/>
        </w:rPr>
        <w:t>C-CO</w:t>
      </w:r>
      <w:r w:rsidR="0031692F" w:rsidRPr="00C27016">
        <w:rPr>
          <w:rFonts w:ascii="Times New Roman" w:hAnsi="Times New Roman" w:cs="Times New Roman"/>
          <w:sz w:val="24"/>
          <w:szCs w:val="24"/>
          <w:vertAlign w:val="subscript"/>
        </w:rPr>
        <w:t>2</w:t>
      </w:r>
      <w:r w:rsidR="0031692F" w:rsidRPr="00C27016">
        <w:rPr>
          <w:rFonts w:ascii="Times New Roman" w:hAnsi="Times New Roman" w:cs="Times New Roman"/>
          <w:sz w:val="24"/>
          <w:szCs w:val="24"/>
        </w:rPr>
        <w:t xml:space="preserve"> response across forest and grassland soils (Supplemental Fig. 3) suggests that a similar mechanism is at work in both ecosystems.</w:t>
      </w:r>
    </w:p>
    <w:p w14:paraId="1FFC334C" w14:textId="5D8CB8A4" w:rsidR="0031692F" w:rsidRPr="0011371B" w:rsidRDefault="0031692F" w:rsidP="0031692F">
      <w:pPr>
        <w:pStyle w:val="Normal1"/>
        <w:spacing w:before="240" w:after="120" w:line="360" w:lineRule="auto"/>
        <w:ind w:firstLine="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4.6. </w:t>
      </w:r>
      <w:del w:id="396" w:author="Jeff Beem-Miller" w:date="2021-06-14T19:43:00Z">
        <w:r w:rsidDel="00960236">
          <w:rPr>
            <w:rFonts w:ascii="Times New Roman" w:eastAsia="Arial Unicode MS" w:hAnsi="Times New Roman" w:cs="Times New Roman"/>
            <w:sz w:val="24"/>
            <w:szCs w:val="24"/>
          </w:rPr>
          <w:delText xml:space="preserve">Quantifying </w:delText>
        </w:r>
      </w:del>
      <w:ins w:id="397" w:author="Jeff Beem-Miller" w:date="2021-06-14T19:43:00Z">
        <w:r w:rsidR="00960236">
          <w:rPr>
            <w:rFonts w:ascii="Times New Roman" w:eastAsia="Arial Unicode MS" w:hAnsi="Times New Roman" w:cs="Times New Roman"/>
            <w:sz w:val="24"/>
            <w:szCs w:val="24"/>
          </w:rPr>
          <w:t>Assessing</w:t>
        </w:r>
        <w:r w:rsidR="00960236">
          <w:rPr>
            <w:rFonts w:ascii="Times New Roman" w:eastAsia="Arial Unicode MS" w:hAnsi="Times New Roman" w:cs="Times New Roman"/>
            <w:sz w:val="24"/>
            <w:szCs w:val="24"/>
          </w:rPr>
          <w:t xml:space="preserve"> </w:t>
        </w:r>
      </w:ins>
      <w:del w:id="398" w:author="Jeff Beem-Miller" w:date="2021-06-14T19:43:00Z">
        <w:r w:rsidDel="00960236">
          <w:rPr>
            <w:rFonts w:ascii="Times New Roman" w:eastAsia="Arial Unicode MS" w:hAnsi="Times New Roman" w:cs="Times New Roman"/>
            <w:sz w:val="24"/>
            <w:szCs w:val="24"/>
          </w:rPr>
          <w:delText xml:space="preserve">the </w:delText>
        </w:r>
      </w:del>
      <w:ins w:id="399" w:author="Jeff Beem-Miller" w:date="2021-06-14T19:43:00Z">
        <w:r w:rsidR="00960236">
          <w:rPr>
            <w:rFonts w:ascii="Times New Roman" w:eastAsia="Arial Unicode MS" w:hAnsi="Times New Roman" w:cs="Times New Roman"/>
            <w:sz w:val="24"/>
            <w:szCs w:val="24"/>
          </w:rPr>
          <w:t xml:space="preserve">potential </w:t>
        </w:r>
      </w:ins>
      <w:ins w:id="400" w:author="Susan Trumbore" w:date="2021-06-12T15:52:00Z">
        <w:r w:rsidR="00172DC9">
          <w:rPr>
            <w:rFonts w:ascii="Times New Roman" w:eastAsia="Arial Unicode MS" w:hAnsi="Times New Roman" w:cs="Times New Roman"/>
            <w:sz w:val="24"/>
            <w:szCs w:val="24"/>
          </w:rPr>
          <w:t xml:space="preserve">storage </w:t>
        </w:r>
      </w:ins>
      <w:r>
        <w:rPr>
          <w:rFonts w:ascii="Times New Roman" w:eastAsia="Arial Unicode MS" w:hAnsi="Times New Roman" w:cs="Times New Roman"/>
          <w:sz w:val="24"/>
          <w:szCs w:val="24"/>
        </w:rPr>
        <w:t>effect</w:t>
      </w:r>
      <w:ins w:id="401" w:author="Jeff Beem-Miller" w:date="2021-06-14T19:43:00Z">
        <w:r w:rsidR="00960236">
          <w:rPr>
            <w:rFonts w:ascii="Times New Roman" w:eastAsia="Arial Unicode MS" w:hAnsi="Times New Roman" w:cs="Times New Roman"/>
            <w:sz w:val="24"/>
            <w:szCs w:val="24"/>
          </w:rPr>
          <w:t>s</w:t>
        </w:r>
      </w:ins>
      <w:r>
        <w:rPr>
          <w:rFonts w:ascii="Times New Roman" w:eastAsia="Arial Unicode MS" w:hAnsi="Times New Roman" w:cs="Times New Roman"/>
          <w:sz w:val="24"/>
          <w:szCs w:val="24"/>
        </w:rPr>
        <w:t xml:space="preserve"> on ∆</w:t>
      </w:r>
      <w:r w:rsidRPr="00E80703">
        <w:rPr>
          <w:rFonts w:ascii="Times New Roman" w:eastAsia="Arial Unicode MS" w:hAnsi="Times New Roman" w:cs="Times New Roman"/>
          <w:sz w:val="24"/>
          <w:szCs w:val="24"/>
          <w:vertAlign w:val="superscript"/>
        </w:rPr>
        <w:t>14</w:t>
      </w:r>
      <w:r>
        <w:rPr>
          <w:rFonts w:ascii="Times New Roman" w:eastAsia="Arial Unicode MS" w:hAnsi="Times New Roman" w:cs="Times New Roman"/>
          <w:sz w:val="24"/>
          <w:szCs w:val="24"/>
        </w:rPr>
        <w:t>C-CO</w:t>
      </w:r>
      <w:r w:rsidRPr="00E80703">
        <w:rPr>
          <w:rFonts w:ascii="Times New Roman" w:eastAsia="Arial Unicode MS" w:hAnsi="Times New Roman" w:cs="Times New Roman"/>
          <w:sz w:val="24"/>
          <w:szCs w:val="24"/>
          <w:vertAlign w:val="subscript"/>
        </w:rPr>
        <w:t>2</w:t>
      </w:r>
    </w:p>
    <w:p w14:paraId="2948A08F" w14:textId="7B71D3DA" w:rsidR="0031692F" w:rsidRDefault="000F7D54" w:rsidP="00977A8D">
      <w:pPr>
        <w:pStyle w:val="Normal1"/>
        <w:spacing w:before="240" w:after="120" w:line="360" w:lineRule="auto"/>
        <w:jc w:val="both"/>
        <w:rPr>
          <w:rFonts w:ascii="Times New Roman" w:eastAsia="Arial Unicode MS" w:hAnsi="Times New Roman" w:cs="Times New Roman"/>
          <w:sz w:val="24"/>
          <w:szCs w:val="24"/>
        </w:rPr>
      </w:pPr>
      <w:ins w:id="402" w:author="Susan Trumbore" w:date="2021-06-12T16:30:00Z">
        <w:r>
          <w:rPr>
            <w:rFonts w:ascii="Times New Roman" w:hAnsi="Times New Roman" w:cs="Times New Roman"/>
            <w:sz w:val="24"/>
            <w:szCs w:val="24"/>
          </w:rPr>
          <w:t>Data from Experiment 1 and Experiment 3 showed that storage duration does not have a strong effect on ∆</w:t>
        </w:r>
        <w:r w:rsidRPr="003D1D66">
          <w:rPr>
            <w:rFonts w:ascii="Times New Roman" w:hAnsi="Times New Roman" w:cs="Times New Roman"/>
            <w:sz w:val="24"/>
            <w:szCs w:val="24"/>
            <w:vertAlign w:val="superscript"/>
          </w:rPr>
          <w:t>14</w:t>
        </w:r>
        <w:r>
          <w:rPr>
            <w:rFonts w:ascii="Times New Roman" w:hAnsi="Times New Roman" w:cs="Times New Roman"/>
            <w:sz w:val="24"/>
            <w:szCs w:val="24"/>
          </w:rPr>
          <w:t>C-CO</w:t>
        </w:r>
        <w:r w:rsidRPr="003D1D66">
          <w:rPr>
            <w:rFonts w:ascii="Times New Roman" w:hAnsi="Times New Roman" w:cs="Times New Roman"/>
            <w:sz w:val="24"/>
            <w:szCs w:val="24"/>
            <w:vertAlign w:val="subscript"/>
          </w:rPr>
          <w:t>2</w:t>
        </w:r>
        <w:r>
          <w:rPr>
            <w:rFonts w:ascii="Times New Roman" w:hAnsi="Times New Roman" w:cs="Times New Roman"/>
            <w:sz w:val="24"/>
            <w:szCs w:val="24"/>
          </w:rPr>
          <w:t>, at least within a period of 5 to 14 y (Fig. 4).</w:t>
        </w:r>
        <w:r>
          <w:rPr>
            <w:rFonts w:ascii="Times New Roman" w:eastAsia="Arial Unicode MS" w:hAnsi="Times New Roman" w:cs="Times New Roman"/>
            <w:sz w:val="24"/>
            <w:szCs w:val="24"/>
          </w:rPr>
          <w:t xml:space="preserve"> N</w:t>
        </w:r>
      </w:ins>
      <w:r w:rsidR="0031692F" w:rsidRPr="00C27016">
        <w:rPr>
          <w:rFonts w:ascii="Times New Roman" w:eastAsia="Arial Unicode MS" w:hAnsi="Times New Roman" w:cs="Times New Roman"/>
          <w:sz w:val="24"/>
          <w:szCs w:val="24"/>
        </w:rPr>
        <w:t>early all of the</w:t>
      </w:r>
      <w:ins w:id="403" w:author="Susan Trumbore" w:date="2021-06-12T16:35:00Z">
        <w:r>
          <w:rPr>
            <w:rFonts w:ascii="Times New Roman" w:eastAsia="Arial Unicode MS" w:hAnsi="Times New Roman" w:cs="Times New Roman"/>
            <w:sz w:val="24"/>
            <w:szCs w:val="24"/>
          </w:rPr>
          <w:t xml:space="preserve"> soils incubated were from</w:t>
        </w:r>
      </w:ins>
      <w:r w:rsidR="0031692F" w:rsidRPr="00C27016">
        <w:rPr>
          <w:rFonts w:ascii="Times New Roman" w:eastAsia="Arial Unicode MS" w:hAnsi="Times New Roman" w:cs="Times New Roman"/>
          <w:sz w:val="24"/>
          <w:szCs w:val="24"/>
        </w:rPr>
        <w:t xml:space="preserve"> forest</w:t>
      </w:r>
      <w:ins w:id="404" w:author="Susan Trumbore" w:date="2021-06-12T16:35:00Z">
        <w:r>
          <w:rPr>
            <w:rFonts w:ascii="Times New Roman" w:eastAsia="Arial Unicode MS" w:hAnsi="Times New Roman" w:cs="Times New Roman"/>
            <w:sz w:val="24"/>
            <w:szCs w:val="24"/>
          </w:rPr>
          <w:t>s</w:t>
        </w:r>
      </w:ins>
      <w:r w:rsidR="0031692F" w:rsidRPr="00C27016">
        <w:rPr>
          <w:rFonts w:ascii="Times New Roman" w:eastAsia="Arial Unicode MS" w:hAnsi="Times New Roman" w:cs="Times New Roman"/>
          <w:sz w:val="24"/>
          <w:szCs w:val="24"/>
        </w:rPr>
        <w:t xml:space="preserve"> soils </w:t>
      </w:r>
      <w:ins w:id="405" w:author="Susan Trumbore" w:date="2021-06-12T16:31:00Z">
        <w:r>
          <w:rPr>
            <w:rFonts w:ascii="Times New Roman" w:eastAsia="Arial Unicode MS" w:hAnsi="Times New Roman" w:cs="Times New Roman"/>
            <w:sz w:val="24"/>
            <w:szCs w:val="24"/>
          </w:rPr>
          <w:t>collected before 2019</w:t>
        </w:r>
      </w:ins>
      <w:ins w:id="406" w:author="Susan Trumbore" w:date="2021-06-12T16:35:00Z">
        <w:r>
          <w:rPr>
            <w:rFonts w:ascii="Times New Roman" w:eastAsia="Arial Unicode MS" w:hAnsi="Times New Roman" w:cs="Times New Roman"/>
            <w:sz w:val="24"/>
            <w:szCs w:val="24"/>
          </w:rPr>
          <w:t>, and these all</w:t>
        </w:r>
      </w:ins>
      <w:r w:rsidR="0031692F" w:rsidRPr="00C27016">
        <w:rPr>
          <w:rFonts w:ascii="Times New Roman" w:eastAsia="Arial Unicode MS" w:hAnsi="Times New Roman" w:cs="Times New Roman"/>
          <w:sz w:val="24"/>
          <w:szCs w:val="24"/>
        </w:rPr>
        <w:t xml:space="preserve"> exhibited depletion of ∆</w:t>
      </w:r>
      <w:r w:rsidR="0031692F" w:rsidRPr="00C27016">
        <w:rPr>
          <w:rFonts w:ascii="Times New Roman" w:hAnsi="Times New Roman" w:cs="Times New Roman"/>
          <w:sz w:val="24"/>
          <w:szCs w:val="24"/>
          <w:vertAlign w:val="superscript"/>
        </w:rPr>
        <w:t>14</w:t>
      </w:r>
      <w:r w:rsidR="0031692F" w:rsidRPr="00C27016">
        <w:rPr>
          <w:rFonts w:ascii="Times New Roman" w:hAnsi="Times New Roman" w:cs="Times New Roman"/>
          <w:sz w:val="24"/>
          <w:szCs w:val="24"/>
        </w:rPr>
        <w:t>C-CO</w:t>
      </w:r>
      <w:r w:rsidR="0031692F" w:rsidRPr="00C27016">
        <w:rPr>
          <w:rFonts w:ascii="Times New Roman" w:hAnsi="Times New Roman" w:cs="Times New Roman"/>
          <w:sz w:val="24"/>
          <w:szCs w:val="24"/>
          <w:vertAlign w:val="subscript"/>
        </w:rPr>
        <w:t>2</w:t>
      </w:r>
      <w:r w:rsidR="0031692F" w:rsidRPr="00C27016">
        <w:rPr>
          <w:rFonts w:ascii="Times New Roman" w:eastAsia="Arial Unicode MS" w:hAnsi="Times New Roman" w:cs="Times New Roman"/>
          <w:sz w:val="24"/>
          <w:szCs w:val="24"/>
        </w:rPr>
        <w:t xml:space="preserve"> following air-drying</w:t>
      </w:r>
      <w:r w:rsidR="0031692F">
        <w:rPr>
          <w:rFonts w:ascii="Times New Roman" w:eastAsia="Arial Unicode MS" w:hAnsi="Times New Roman" w:cs="Times New Roman"/>
          <w:sz w:val="24"/>
          <w:szCs w:val="24"/>
        </w:rPr>
        <w:t>/rewet</w:t>
      </w:r>
      <w:r w:rsidR="0031692F" w:rsidRPr="00C27016">
        <w:rPr>
          <w:rFonts w:ascii="Times New Roman" w:eastAsia="Arial Unicode MS" w:hAnsi="Times New Roman" w:cs="Times New Roman"/>
          <w:sz w:val="24"/>
          <w:szCs w:val="24"/>
        </w:rPr>
        <w:t xml:space="preserve"> + storage</w:t>
      </w:r>
      <w:r w:rsidR="0031692F">
        <w:rPr>
          <w:rFonts w:ascii="Times New Roman" w:eastAsia="Arial Unicode MS" w:hAnsi="Times New Roman" w:cs="Times New Roman"/>
          <w:sz w:val="24"/>
          <w:szCs w:val="24"/>
        </w:rPr>
        <w:t xml:space="preserve"> treatment</w:t>
      </w:r>
      <w:r w:rsidR="0031692F" w:rsidRPr="00C27016">
        <w:rPr>
          <w:rFonts w:ascii="Times New Roman" w:eastAsia="Arial Unicode MS" w:hAnsi="Times New Roman" w:cs="Times New Roman"/>
          <w:sz w:val="24"/>
          <w:szCs w:val="24"/>
        </w:rPr>
        <w:t xml:space="preserve"> (</w:t>
      </w:r>
      <w:r w:rsidR="0031692F">
        <w:rPr>
          <w:rFonts w:ascii="Times New Roman" w:eastAsia="Arial Unicode MS" w:hAnsi="Times New Roman" w:cs="Times New Roman"/>
          <w:sz w:val="24"/>
          <w:szCs w:val="24"/>
        </w:rPr>
        <w:t xml:space="preserve">Fig. 3, </w:t>
      </w:r>
      <w:r w:rsidR="0031692F" w:rsidRPr="00C27016">
        <w:rPr>
          <w:rFonts w:ascii="Times New Roman" w:eastAsia="Arial Unicode MS" w:hAnsi="Times New Roman" w:cs="Times New Roman"/>
          <w:sz w:val="24"/>
          <w:szCs w:val="24"/>
        </w:rPr>
        <w:t xml:space="preserve">Fig. </w:t>
      </w:r>
      <w:r w:rsidR="0031692F">
        <w:rPr>
          <w:rFonts w:ascii="Times New Roman" w:eastAsia="Arial Unicode MS" w:hAnsi="Times New Roman" w:cs="Times New Roman"/>
          <w:sz w:val="24"/>
          <w:szCs w:val="24"/>
        </w:rPr>
        <w:t>4</w:t>
      </w:r>
      <w:r w:rsidR="0031692F" w:rsidRPr="00C27016">
        <w:rPr>
          <w:rFonts w:ascii="Times New Roman" w:eastAsia="Arial Unicode MS" w:hAnsi="Times New Roman" w:cs="Times New Roman"/>
          <w:sz w:val="24"/>
          <w:szCs w:val="24"/>
        </w:rPr>
        <w:t xml:space="preserve">). </w:t>
      </w:r>
      <w:r w:rsidR="0031692F">
        <w:rPr>
          <w:rFonts w:ascii="Times New Roman" w:eastAsia="Arial Unicode MS" w:hAnsi="Times New Roman" w:cs="Times New Roman"/>
          <w:sz w:val="24"/>
          <w:szCs w:val="24"/>
        </w:rPr>
        <w:t>However, t</w:t>
      </w:r>
      <w:r w:rsidR="0031692F" w:rsidRPr="00C27016">
        <w:rPr>
          <w:rFonts w:ascii="Times New Roman" w:eastAsia="Arial Unicode MS" w:hAnsi="Times New Roman" w:cs="Times New Roman"/>
          <w:sz w:val="24"/>
          <w:szCs w:val="24"/>
        </w:rPr>
        <w:t xml:space="preserve">he depletion in the forest soils was greatest in the samples from Oak Ridge (magenta triangles, Fig. </w:t>
      </w:r>
      <w:r w:rsidR="0031692F">
        <w:rPr>
          <w:rFonts w:ascii="Times New Roman" w:eastAsia="Arial Unicode MS" w:hAnsi="Times New Roman" w:cs="Times New Roman"/>
          <w:sz w:val="24"/>
          <w:szCs w:val="24"/>
        </w:rPr>
        <w:t>3)</w:t>
      </w:r>
      <w:r w:rsidR="0031692F" w:rsidRPr="00C27016">
        <w:rPr>
          <w:rFonts w:ascii="Times New Roman" w:eastAsia="Arial Unicode MS" w:hAnsi="Times New Roman" w:cs="Times New Roman"/>
          <w:sz w:val="24"/>
          <w:szCs w:val="24"/>
        </w:rPr>
        <w:t>, which had been substantially enriched in ∆</w:t>
      </w:r>
      <w:r w:rsidR="0031692F" w:rsidRPr="00C27016">
        <w:rPr>
          <w:rFonts w:ascii="Times New Roman" w:hAnsi="Times New Roman" w:cs="Times New Roman"/>
          <w:sz w:val="24"/>
          <w:szCs w:val="24"/>
          <w:vertAlign w:val="superscript"/>
        </w:rPr>
        <w:t>14</w:t>
      </w:r>
      <w:r w:rsidR="0031692F" w:rsidRPr="00C27016">
        <w:rPr>
          <w:rFonts w:ascii="Times New Roman" w:eastAsia="Arial Unicode MS" w:hAnsi="Times New Roman" w:cs="Times New Roman"/>
          <w:sz w:val="24"/>
          <w:szCs w:val="24"/>
        </w:rPr>
        <w:t xml:space="preserve">C above background levels through </w:t>
      </w:r>
      <w:ins w:id="407" w:author="Susan Trumbore" w:date="2021-06-12T16:32:00Z">
        <w:r>
          <w:rPr>
            <w:rFonts w:ascii="Times New Roman" w:eastAsia="Arial Unicode MS" w:hAnsi="Times New Roman" w:cs="Times New Roman"/>
            <w:sz w:val="24"/>
            <w:szCs w:val="24"/>
          </w:rPr>
          <w:t>release of enriched</w:t>
        </w:r>
      </w:ins>
      <w:r w:rsidR="0031692F" w:rsidRPr="00D4316D">
        <w:rPr>
          <w:rFonts w:ascii="Times New Roman" w:eastAsia="Arial Unicode MS" w:hAnsi="Times New Roman" w:cs="Times New Roman"/>
          <w:sz w:val="24"/>
          <w:szCs w:val="24"/>
          <w:lang w:val="en-US"/>
        </w:rPr>
        <w:t xml:space="preserve"> </w:t>
      </w:r>
      <w:r w:rsidR="0031692F" w:rsidRPr="00D4316D">
        <w:rPr>
          <w:rFonts w:ascii="Times New Roman" w:eastAsia="Arial Unicode MS" w:hAnsi="Times New Roman" w:cs="Times New Roman"/>
          <w:sz w:val="24"/>
          <w:szCs w:val="24"/>
          <w:vertAlign w:val="superscript"/>
          <w:lang w:val="en-US"/>
        </w:rPr>
        <w:t>14</w:t>
      </w:r>
      <w:r w:rsidR="0031692F" w:rsidRPr="00D4316D">
        <w:rPr>
          <w:rFonts w:ascii="Times New Roman" w:eastAsia="Arial Unicode MS" w:hAnsi="Times New Roman" w:cs="Times New Roman"/>
          <w:sz w:val="24"/>
          <w:szCs w:val="24"/>
          <w:lang w:val="en-US"/>
        </w:rPr>
        <w:t>C from a nearby incinerator four years prior to sample collection</w:t>
      </w:r>
      <w:ins w:id="408" w:author="Susan Trumbore" w:date="2021-06-12T16:32:00Z">
        <w:r>
          <w:rPr>
            <w:rFonts w:ascii="Times New Roman" w:eastAsia="Arial Unicode MS" w:hAnsi="Times New Roman" w:cs="Times New Roman"/>
            <w:sz w:val="24"/>
            <w:szCs w:val="24"/>
            <w:lang w:val="en-US"/>
          </w:rPr>
          <w:t>.</w:t>
        </w:r>
      </w:ins>
      <w:ins w:id="409" w:author="Jeff Beem-Miller" w:date="2021-06-13T21:17:00Z">
        <w:r w:rsidR="00977A8D">
          <w:rPr>
            <w:rFonts w:ascii="Times New Roman" w:eastAsia="Arial Unicode MS" w:hAnsi="Times New Roman" w:cs="Times New Roman"/>
            <w:sz w:val="24"/>
            <w:szCs w:val="24"/>
            <w:lang w:val="en-US"/>
          </w:rPr>
          <w:t xml:space="preserve"> </w:t>
        </w:r>
      </w:ins>
      <w:ins w:id="410" w:author="Susan Trumbore" w:date="2021-06-12T16:32:00Z">
        <w:r>
          <w:rPr>
            <w:rFonts w:ascii="Times New Roman" w:eastAsia="Arial Unicode MS" w:hAnsi="Times New Roman" w:cs="Times New Roman"/>
            <w:sz w:val="24"/>
            <w:szCs w:val="24"/>
            <w:lang w:val="en-US"/>
          </w:rPr>
          <w:t>This</w:t>
        </w:r>
      </w:ins>
      <w:ins w:id="411" w:author="Susan Trumbore" w:date="2021-06-12T16:33:00Z">
        <w:r>
          <w:rPr>
            <w:rFonts w:ascii="Times New Roman" w:eastAsia="Arial Unicode MS" w:hAnsi="Times New Roman" w:cs="Times New Roman"/>
            <w:sz w:val="24"/>
            <w:szCs w:val="24"/>
            <w:lang w:val="en-US"/>
          </w:rPr>
          <w:t xml:space="preserve"> and a subsequent manipulation experiment</w:t>
        </w:r>
      </w:ins>
      <w:r w:rsidR="0031692F" w:rsidRPr="00D4316D">
        <w:rPr>
          <w:rFonts w:ascii="Times New Roman" w:eastAsia="Arial Unicode MS" w:hAnsi="Times New Roman" w:cs="Times New Roman"/>
          <w:sz w:val="24"/>
          <w:szCs w:val="24"/>
          <w:lang w:val="en-US"/>
        </w:rPr>
        <w:t xml:space="preserve"> resulted in </w:t>
      </w:r>
      <w:r w:rsidR="0031692F" w:rsidRPr="00D4316D">
        <w:rPr>
          <w:rFonts w:ascii="Times New Roman" w:eastAsia="Arial Unicode MS" w:hAnsi="Times New Roman" w:cs="Times New Roman"/>
          <w:sz w:val="24"/>
          <w:szCs w:val="24"/>
          <w:vertAlign w:val="superscript"/>
          <w:lang w:val="en-US"/>
        </w:rPr>
        <w:t>14</w:t>
      </w:r>
      <w:r w:rsidR="0031692F" w:rsidRPr="00D4316D">
        <w:rPr>
          <w:rFonts w:ascii="Times New Roman" w:eastAsia="Arial Unicode MS" w:hAnsi="Times New Roman" w:cs="Times New Roman"/>
          <w:sz w:val="24"/>
          <w:szCs w:val="24"/>
          <w:lang w:val="en-US"/>
        </w:rPr>
        <w:t xml:space="preserve">C enrichment of both surface litter and root inputs </w:t>
      </w:r>
      <w:ins w:id="412" w:author="Susan Trumbore" w:date="2021-06-12T16:32:00Z">
        <w:r>
          <w:rPr>
            <w:rFonts w:ascii="Times New Roman" w:eastAsia="Arial Unicode MS" w:hAnsi="Times New Roman" w:cs="Times New Roman"/>
            <w:sz w:val="24"/>
            <w:szCs w:val="24"/>
            <w:lang w:val="en-US"/>
          </w:rPr>
          <w:t xml:space="preserve">(at levels between +400 and </w:t>
        </w:r>
      </w:ins>
      <w:ins w:id="413" w:author="Susan Trumbore" w:date="2021-06-12T16:33:00Z">
        <w:r>
          <w:rPr>
            <w:rFonts w:ascii="Times New Roman" w:eastAsia="Arial Unicode MS" w:hAnsi="Times New Roman" w:cs="Times New Roman"/>
            <w:sz w:val="24"/>
            <w:szCs w:val="24"/>
            <w:lang w:val="en-US"/>
          </w:rPr>
          <w:t xml:space="preserve">+1000 ‰) </w:t>
        </w:r>
      </w:ins>
      <w:r w:rsidR="0031692F" w:rsidRPr="00D4316D">
        <w:rPr>
          <w:rFonts w:ascii="Times New Roman" w:eastAsia="Arial Unicode MS" w:hAnsi="Times New Roman" w:cs="Times New Roman"/>
          <w:sz w:val="24"/>
          <w:szCs w:val="24"/>
          <w:lang w:val="en-US"/>
        </w:rPr>
        <w:t xml:space="preserve">that persisted until the time of sample collection </w:t>
      </w:r>
      <w:r w:rsidR="0031692F" w:rsidRPr="00D4316D">
        <w:rPr>
          <w:rFonts w:ascii="Times New Roman" w:eastAsia="Arial Unicode MS" w:hAnsi="Times New Roman" w:cs="Times New Roman"/>
          <w:sz w:val="24"/>
          <w:szCs w:val="24"/>
          <w:lang w:val="en-US"/>
        </w:rPr>
        <w:fldChar w:fldCharType="begin" w:fldLock="1"/>
      </w:r>
      <w:r w:rsidR="0031692F" w:rsidRPr="00D4316D">
        <w:rPr>
          <w:rFonts w:ascii="Times New Roman" w:eastAsia="Arial Unicode MS" w:hAnsi="Times New Roman" w:cs="Times New Roman"/>
          <w:sz w:val="24"/>
          <w:szCs w:val="24"/>
          <w:lang w:val="en-US"/>
        </w:rPr>
        <w:instrText>ADDIN CSL_CITATION {"citationItems":[{"id":"ITEM-1","itemData":{"DOI":"10.1111/j.1365-2486.2005.001061.x","ISSN":"13541013","abstract":"Soil respiration is derived from heterotrophic (decomposition of soil organic matter) and autotrophic (root/rhizosphere respiration) sources, but there is considerable uncertainty about what factors control variations in their relative contributions in space and time. We took advantage of a unique whole-ecosystem radiocarbon label in a temperate forest to partition soil respiration into three sources: (1) recently photosynthesized carbon (C), which dominates root and rhizosphere respiration; (2) leaf litter decomposition and (3) decomposition of root litter and soil organic matter &gt; 1-2 years old. Heterotrophic sources and specifically leaf litter decomposition were large contributors to total soil respiration during the growing season. Relative contributions from leaf litter decomposition ranged from a low of similar to 1 3% of total soil respiration (6 3 mg C m(-2) h(-1)) when leaf litter was extremely dry, to a high of 42 16% (96 38 mg C m(-2) h(-1)). Total soil respiration fluxes varied with the strength of the leaf litter decomposition source, indicating that moisture-dependent changes in litter decomposition drive variability in total soil respiration fluxes. In the surface mineral soil layer, decomposition of C fixed in the original labeling event (3-5 years earlier) dominated the isotopic signature of heterotrophic respiration accounted for 16 10% to 64 22% of total soil respiration, with highest relative contributions coinciding with low overall soil respiration fluxes. In contrast to leaf litter decomposition, root respiration fluxes did not exhibit marked temporal variation ranging from 34 14 to 40 16 mg C m(-2) h(-1) at different times in the growing season with a single exception (88 35 mg C m(-2) h(-1)). Radiocarbon signatures of root respired CO2 changed markedly between early and late spring (March vs. May), suggesting a switch from stored nonstructural carbohydrate sources to more recent photosynthetic products.","author":[{"dropping-particle":"","family":"Cisneros-Dozal","given":"Luz Maria","non-dropping-particle":"","parse-names":false,"suffix":""},{"dropping-particle":"","family":"Trumbore","given":"Susan","non-dropping-particle":"","parse-names":false,"suffix":""},{"dropping-particle":"","family":"Hanson","given":"Paul J.","non-dropping-particle":"","parse-names":false,"suffix":""}],"container-title":"Global Change Biology","id":"ITEM-1","issue":"2","issued":{"date-parts":[["2006"]]},"page":"194-204","title":"Partitioning sources of soil-respired CO2 and their seasonal variation using a unique radiocarbon tracer","type":"article-journal","volume":"12"},"uris":["http://www.mendeley.com/documents/?uuid=82f1ae50-41b6-4b26-8a06-55396f123dfe","http://www.mendeley.com/documents/?uuid=8b6b91cd-d33c-44c9-b45c-d72b0ff944b0"]}],"mendeley":{"formattedCitation":"(Cisneros-Dozal et al., 2006)","plainTextFormattedCitation":"(Cisneros-Dozal et al., 2006)","previouslyFormattedCitation":"(Cisneros-Dozal et al., 2006)"},"properties":{"noteIndex":0},"schema":"https://github.com/citation-style-language/schema/raw/master/csl-citation.json"}</w:instrText>
      </w:r>
      <w:r w:rsidR="0031692F" w:rsidRPr="00D4316D">
        <w:rPr>
          <w:rFonts w:ascii="Times New Roman" w:eastAsia="Arial Unicode MS" w:hAnsi="Times New Roman" w:cs="Times New Roman"/>
          <w:sz w:val="24"/>
          <w:szCs w:val="24"/>
          <w:lang w:val="en-US"/>
        </w:rPr>
        <w:fldChar w:fldCharType="separate"/>
      </w:r>
      <w:r w:rsidR="0031692F" w:rsidRPr="00D4316D">
        <w:rPr>
          <w:rFonts w:ascii="Times New Roman" w:eastAsia="Arial Unicode MS" w:hAnsi="Times New Roman" w:cs="Times New Roman"/>
          <w:sz w:val="24"/>
          <w:szCs w:val="24"/>
          <w:lang w:val="en-US"/>
        </w:rPr>
        <w:t>(Cisneros-Dozal et al., 2006)</w:t>
      </w:r>
      <w:r w:rsidR="0031692F" w:rsidRPr="00D4316D">
        <w:rPr>
          <w:rFonts w:ascii="Times New Roman" w:eastAsia="Arial Unicode MS" w:hAnsi="Times New Roman" w:cs="Times New Roman"/>
          <w:sz w:val="24"/>
          <w:szCs w:val="24"/>
        </w:rPr>
        <w:fldChar w:fldCharType="end"/>
      </w:r>
      <w:r w:rsidR="0031692F" w:rsidRPr="00D4316D">
        <w:rPr>
          <w:rFonts w:ascii="Times New Roman" w:eastAsia="Arial Unicode MS" w:hAnsi="Times New Roman" w:cs="Times New Roman"/>
          <w:sz w:val="24"/>
          <w:szCs w:val="24"/>
          <w:lang w:val="en-US"/>
        </w:rPr>
        <w:t xml:space="preserve">. </w:t>
      </w:r>
    </w:p>
    <w:p w14:paraId="62445F65" w14:textId="3DDBAC65" w:rsidR="0031692F" w:rsidRDefault="0031692F" w:rsidP="00977A8D">
      <w:pPr>
        <w:pStyle w:val="Normal1"/>
        <w:spacing w:before="240" w:after="120" w:line="360" w:lineRule="auto"/>
        <w:rPr>
          <w:ins w:id="414" w:author="Susan Trumbore" w:date="2021-06-12T16:51:00Z"/>
          <w:rFonts w:ascii="Times New Roman" w:hAnsi="Times New Roman" w:cs="Times New Roman"/>
          <w:sz w:val="24"/>
          <w:szCs w:val="24"/>
        </w:rPr>
      </w:pPr>
      <w:r>
        <w:rPr>
          <w:rFonts w:ascii="Times New Roman" w:eastAsia="Arial Unicode MS" w:hAnsi="Times New Roman" w:cs="Times New Roman"/>
          <w:sz w:val="24"/>
          <w:szCs w:val="24"/>
        </w:rPr>
        <w:t xml:space="preserve">One explanation for </w:t>
      </w:r>
      <w:r w:rsidRPr="00C27016">
        <w:rPr>
          <w:rFonts w:ascii="Times New Roman" w:eastAsia="Arial Unicode MS" w:hAnsi="Times New Roman" w:cs="Times New Roman"/>
          <w:sz w:val="24"/>
          <w:szCs w:val="24"/>
        </w:rPr>
        <w:t xml:space="preserve">the </w:t>
      </w:r>
      <w:r>
        <w:rPr>
          <w:rFonts w:ascii="Times New Roman" w:eastAsia="Arial Unicode MS" w:hAnsi="Times New Roman" w:cs="Times New Roman"/>
          <w:sz w:val="24"/>
          <w:szCs w:val="24"/>
        </w:rPr>
        <w:t xml:space="preserve">greater shift observed for the </w:t>
      </w:r>
      <w:r w:rsidRPr="00C27016">
        <w:rPr>
          <w:rFonts w:ascii="Times New Roman" w:eastAsia="Arial Unicode MS" w:hAnsi="Times New Roman" w:cs="Times New Roman"/>
          <w:sz w:val="24"/>
          <w:szCs w:val="24"/>
        </w:rPr>
        <w:t xml:space="preserve">Oak Ridge </w:t>
      </w:r>
      <w:r>
        <w:rPr>
          <w:rFonts w:ascii="Times New Roman" w:eastAsia="Arial Unicode MS" w:hAnsi="Times New Roman" w:cs="Times New Roman"/>
          <w:sz w:val="24"/>
          <w:szCs w:val="24"/>
        </w:rPr>
        <w:t>soils</w:t>
      </w:r>
      <w:r w:rsidRPr="00C27016">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 xml:space="preserve">as compared to the non-labeled forest soils is that for these labeled soils there is a </w:t>
      </w:r>
      <w:r>
        <w:rPr>
          <w:rFonts w:ascii="Times New Roman" w:hAnsi="Times New Roman" w:cs="Times New Roman"/>
          <w:sz w:val="24"/>
          <w:szCs w:val="24"/>
        </w:rPr>
        <w:t>greater difference between the</w:t>
      </w:r>
      <w:r w:rsidRPr="00C27016">
        <w:rPr>
          <w:rFonts w:ascii="Times New Roman" w:hAnsi="Times New Roman" w:cs="Times New Roman"/>
          <w:sz w:val="24"/>
          <w:szCs w:val="24"/>
        </w:rPr>
        <w:t xml:space="preserve"> carbon </w:t>
      </w:r>
      <w:r>
        <w:rPr>
          <w:rFonts w:ascii="Times New Roman" w:hAnsi="Times New Roman" w:cs="Times New Roman"/>
          <w:sz w:val="24"/>
          <w:szCs w:val="24"/>
        </w:rPr>
        <w:t>fixed in the two decades</w:t>
      </w:r>
      <w:ins w:id="415" w:author="Susan Trumbore" w:date="2021-06-12T15:05:00Z">
        <w:r w:rsidR="006C31BA">
          <w:rPr>
            <w:rFonts w:ascii="Times New Roman" w:hAnsi="Times New Roman" w:cs="Times New Roman"/>
            <w:sz w:val="24"/>
            <w:szCs w:val="24"/>
          </w:rPr>
          <w:t xml:space="preserve"> prior to sampling</w:t>
        </w:r>
      </w:ins>
      <w:ins w:id="416" w:author="Susan Trumbore" w:date="2021-06-12T15:04:00Z">
        <w:r w:rsidR="006C31BA">
          <w:rPr>
            <w:rFonts w:ascii="Times New Roman" w:hAnsi="Times New Roman" w:cs="Times New Roman"/>
            <w:sz w:val="24"/>
            <w:szCs w:val="24"/>
          </w:rPr>
          <w:t xml:space="preserve"> (</w:t>
        </w:r>
      </w:ins>
      <w:ins w:id="417" w:author="Susan Trumbore" w:date="2021-06-12T15:16:00Z">
        <w:r w:rsidR="009A5F2E">
          <w:rPr>
            <w:rFonts w:ascii="Times New Roman" w:hAnsi="Times New Roman" w:cs="Times New Roman"/>
            <w:sz w:val="24"/>
            <w:szCs w:val="24"/>
          </w:rPr>
          <w:t xml:space="preserve">~ </w:t>
        </w:r>
      </w:ins>
      <w:ins w:id="418" w:author="Susan Trumbore" w:date="2021-06-12T15:15:00Z">
        <w:r w:rsidR="009A5F2E">
          <w:rPr>
            <w:rFonts w:ascii="Times New Roman" w:hAnsi="Times New Roman" w:cs="Times New Roman"/>
            <w:sz w:val="24"/>
            <w:szCs w:val="24"/>
          </w:rPr>
          <w:t>80-200‰) and</w:t>
        </w:r>
      </w:ins>
      <w:r>
        <w:rPr>
          <w:rFonts w:ascii="Times New Roman" w:hAnsi="Times New Roman" w:cs="Times New Roman"/>
          <w:sz w:val="24"/>
          <w:szCs w:val="24"/>
        </w:rPr>
        <w:t xml:space="preserve"> the labeled carbon </w:t>
      </w:r>
      <w:ins w:id="419" w:author="Susan Trumbore" w:date="2021-06-12T15:15:00Z">
        <w:r w:rsidR="009A5F2E">
          <w:rPr>
            <w:rFonts w:ascii="Times New Roman" w:hAnsi="Times New Roman" w:cs="Times New Roman"/>
            <w:sz w:val="24"/>
            <w:szCs w:val="24"/>
          </w:rPr>
          <w:t>(+</w:t>
        </w:r>
      </w:ins>
      <w:ins w:id="420" w:author="Susan Trumbore" w:date="2021-06-12T16:34:00Z">
        <w:r w:rsidR="000F7D54">
          <w:rPr>
            <w:rFonts w:ascii="Times New Roman" w:hAnsi="Times New Roman" w:cs="Times New Roman"/>
            <w:sz w:val="24"/>
            <w:szCs w:val="24"/>
          </w:rPr>
          <w:t>400-</w:t>
        </w:r>
      </w:ins>
      <w:ins w:id="421" w:author="Susan Trumbore" w:date="2021-06-12T15:15:00Z">
        <w:r w:rsidR="009A5F2E">
          <w:rPr>
            <w:rFonts w:ascii="Times New Roman" w:hAnsi="Times New Roman" w:cs="Times New Roman"/>
            <w:sz w:val="24"/>
            <w:szCs w:val="24"/>
          </w:rPr>
          <w:t xml:space="preserve">1000 ‰) </w:t>
        </w:r>
      </w:ins>
      <w:r>
        <w:rPr>
          <w:rFonts w:ascii="Times New Roman" w:hAnsi="Times New Roman" w:cs="Times New Roman"/>
          <w:sz w:val="24"/>
          <w:szCs w:val="24"/>
        </w:rPr>
        <w:t xml:space="preserve">introduced to the soil </w:t>
      </w:r>
      <w:ins w:id="422" w:author="Susan Trumbore" w:date="2021-06-12T15:15:00Z">
        <w:r w:rsidR="009A5F2E">
          <w:rPr>
            <w:rFonts w:ascii="Times New Roman" w:hAnsi="Times New Roman" w:cs="Times New Roman"/>
            <w:sz w:val="24"/>
            <w:szCs w:val="24"/>
          </w:rPr>
          <w:t xml:space="preserve">in the </w:t>
        </w:r>
      </w:ins>
      <w:r>
        <w:rPr>
          <w:rFonts w:ascii="Times New Roman" w:hAnsi="Times New Roman" w:cs="Times New Roman"/>
          <w:sz w:val="24"/>
          <w:szCs w:val="24"/>
        </w:rPr>
        <w:t xml:space="preserve">four years </w:t>
      </w:r>
      <w:ins w:id="423" w:author="Susan Trumbore" w:date="2021-06-12T15:15:00Z">
        <w:r w:rsidR="009A5F2E">
          <w:rPr>
            <w:rFonts w:ascii="Times New Roman" w:hAnsi="Times New Roman" w:cs="Times New Roman"/>
            <w:sz w:val="24"/>
            <w:szCs w:val="24"/>
          </w:rPr>
          <w:t>prior to sampling</w:t>
        </w:r>
      </w:ins>
      <w:r>
        <w:rPr>
          <w:rFonts w:ascii="Times New Roman" w:hAnsi="Times New Roman" w:cs="Times New Roman"/>
          <w:sz w:val="24"/>
          <w:szCs w:val="24"/>
        </w:rPr>
        <w:t>. Th</w:t>
      </w:r>
      <w:ins w:id="424" w:author="Susan Trumbore" w:date="2021-06-12T15:19:00Z">
        <w:r w:rsidR="009A5F2E">
          <w:rPr>
            <w:rFonts w:ascii="Times New Roman" w:hAnsi="Times New Roman" w:cs="Times New Roman"/>
            <w:sz w:val="24"/>
            <w:szCs w:val="24"/>
          </w:rPr>
          <w:t xml:space="preserve">e consistently lower </w:t>
        </w:r>
      </w:ins>
      <w:ins w:id="425" w:author="Susan Trumbore" w:date="2021-06-12T15:20:00Z">
        <w:r w:rsidR="009A5F2E">
          <w:rPr>
            <w:rFonts w:ascii="Times New Roman" w:eastAsia="Arial Unicode MS" w:hAnsi="Times New Roman" w:cs="Times New Roman"/>
            <w:sz w:val="24"/>
            <w:szCs w:val="24"/>
          </w:rPr>
          <w:t>∆</w:t>
        </w:r>
        <w:r w:rsidR="009A5F2E" w:rsidRPr="00E80703">
          <w:rPr>
            <w:rFonts w:ascii="Times New Roman" w:eastAsia="Arial Unicode MS" w:hAnsi="Times New Roman" w:cs="Times New Roman"/>
            <w:sz w:val="24"/>
            <w:szCs w:val="24"/>
            <w:vertAlign w:val="superscript"/>
          </w:rPr>
          <w:t>14</w:t>
        </w:r>
        <w:r w:rsidR="009A5F2E">
          <w:rPr>
            <w:rFonts w:ascii="Times New Roman" w:eastAsia="Arial Unicode MS" w:hAnsi="Times New Roman" w:cs="Times New Roman"/>
            <w:sz w:val="24"/>
            <w:szCs w:val="24"/>
          </w:rPr>
          <w:t>C-CO</w:t>
        </w:r>
        <w:r w:rsidR="009A5F2E" w:rsidRPr="00E80703">
          <w:rPr>
            <w:rFonts w:ascii="Times New Roman" w:eastAsia="Arial Unicode MS" w:hAnsi="Times New Roman" w:cs="Times New Roman"/>
            <w:sz w:val="24"/>
            <w:szCs w:val="24"/>
            <w:vertAlign w:val="subscript"/>
          </w:rPr>
          <w:t>2</w:t>
        </w:r>
        <w:r w:rsidR="009A5F2E">
          <w:rPr>
            <w:rFonts w:ascii="Times New Roman" w:eastAsia="Arial Unicode MS" w:hAnsi="Times New Roman" w:cs="Times New Roman"/>
            <w:sz w:val="24"/>
            <w:szCs w:val="24"/>
          </w:rPr>
          <w:t xml:space="preserve"> </w:t>
        </w:r>
      </w:ins>
      <w:r>
        <w:rPr>
          <w:rFonts w:ascii="Times New Roman" w:hAnsi="Times New Roman" w:cs="Times New Roman"/>
          <w:sz w:val="24"/>
          <w:szCs w:val="24"/>
        </w:rPr>
        <w:t xml:space="preserve"> </w:t>
      </w:r>
      <w:ins w:id="426" w:author="Susan Trumbore" w:date="2021-06-12T15:20:00Z">
        <w:r w:rsidR="009A5F2E">
          <w:rPr>
            <w:rFonts w:ascii="Times New Roman" w:hAnsi="Times New Roman" w:cs="Times New Roman"/>
            <w:sz w:val="24"/>
            <w:szCs w:val="24"/>
          </w:rPr>
          <w:t>for samples incubated after</w:t>
        </w:r>
      </w:ins>
      <w:ins w:id="427" w:author="Susan Trumbore" w:date="2021-06-12T15:21:00Z">
        <w:r w:rsidR="009A5F2E">
          <w:rPr>
            <w:rFonts w:ascii="Times New Roman" w:hAnsi="Times New Roman" w:cs="Times New Roman"/>
            <w:sz w:val="24"/>
            <w:szCs w:val="24"/>
          </w:rPr>
          <w:t xml:space="preserve"> air-drying and</w:t>
        </w:r>
      </w:ins>
      <w:ins w:id="428" w:author="Susan Trumbore" w:date="2021-06-12T15:20:00Z">
        <w:r w:rsidR="009A5F2E">
          <w:rPr>
            <w:rFonts w:ascii="Times New Roman" w:hAnsi="Times New Roman" w:cs="Times New Roman"/>
            <w:sz w:val="24"/>
            <w:szCs w:val="24"/>
          </w:rPr>
          <w:t xml:space="preserve"> rewetting </w:t>
        </w:r>
        <w:del w:id="429" w:author="Jeff Beem-Miller" w:date="2021-06-14T19:45:00Z">
          <w:r w:rsidR="009A5F2E" w:rsidDel="001D4557">
            <w:rPr>
              <w:rFonts w:ascii="Times New Roman" w:hAnsi="Times New Roman" w:cs="Times New Roman"/>
              <w:sz w:val="24"/>
              <w:szCs w:val="24"/>
            </w:rPr>
            <w:delText xml:space="preserve">and </w:delText>
          </w:r>
        </w:del>
      </w:ins>
      <w:ins w:id="430" w:author="Susan Trumbore" w:date="2021-06-12T16:36:00Z">
        <w:r w:rsidR="000F7D54">
          <w:rPr>
            <w:rFonts w:ascii="Times New Roman" w:hAnsi="Times New Roman" w:cs="Times New Roman"/>
            <w:sz w:val="24"/>
            <w:szCs w:val="24"/>
          </w:rPr>
          <w:t>add</w:t>
        </w:r>
      </w:ins>
      <w:ins w:id="431" w:author="Jeff Beem-Miller" w:date="2021-06-14T19:45:00Z">
        <w:r w:rsidR="001D4557">
          <w:rPr>
            <w:rFonts w:ascii="Times New Roman" w:hAnsi="Times New Roman" w:cs="Times New Roman"/>
            <w:sz w:val="24"/>
            <w:szCs w:val="24"/>
          </w:rPr>
          <w:t>s</w:t>
        </w:r>
      </w:ins>
      <w:ins w:id="432" w:author="Susan Trumbore" w:date="2021-06-12T16:36:00Z">
        <w:r w:rsidR="000F7D54">
          <w:rPr>
            <w:rFonts w:ascii="Times New Roman" w:hAnsi="Times New Roman" w:cs="Times New Roman"/>
            <w:sz w:val="24"/>
            <w:szCs w:val="24"/>
          </w:rPr>
          <w:t xml:space="preserve"> further </w:t>
        </w:r>
      </w:ins>
      <w:ins w:id="433" w:author="Susan Trumbore" w:date="2021-06-12T15:21:00Z">
        <w:r w:rsidR="009A5F2E">
          <w:rPr>
            <w:rFonts w:ascii="Times New Roman" w:hAnsi="Times New Roman" w:cs="Times New Roman"/>
            <w:sz w:val="24"/>
            <w:szCs w:val="24"/>
          </w:rPr>
          <w:t xml:space="preserve">support </w:t>
        </w:r>
      </w:ins>
      <w:ins w:id="434" w:author="Susan Trumbore" w:date="2021-06-12T16:36:00Z">
        <w:r w:rsidR="000F7D54">
          <w:rPr>
            <w:rFonts w:ascii="Times New Roman" w:hAnsi="Times New Roman" w:cs="Times New Roman"/>
            <w:sz w:val="24"/>
            <w:szCs w:val="24"/>
          </w:rPr>
          <w:t>to the</w:t>
        </w:r>
      </w:ins>
      <w:ins w:id="435" w:author="Susan Trumbore" w:date="2021-06-12T15:21:00Z">
        <w:r w:rsidR="009A5F2E">
          <w:rPr>
            <w:rFonts w:ascii="Times New Roman" w:hAnsi="Times New Roman" w:cs="Times New Roman"/>
            <w:sz w:val="24"/>
            <w:szCs w:val="24"/>
          </w:rPr>
          <w:t xml:space="preserve"> idea that C being mobilized </w:t>
        </w:r>
      </w:ins>
      <w:r>
        <w:rPr>
          <w:rFonts w:ascii="Times New Roman" w:hAnsi="Times New Roman" w:cs="Times New Roman"/>
          <w:sz w:val="24"/>
          <w:szCs w:val="24"/>
        </w:rPr>
        <w:t>comes primarily from CO</w:t>
      </w:r>
      <w:r w:rsidRPr="0011371B">
        <w:rPr>
          <w:rFonts w:ascii="Times New Roman" w:hAnsi="Times New Roman" w:cs="Times New Roman"/>
          <w:sz w:val="24"/>
          <w:szCs w:val="24"/>
          <w:vertAlign w:val="subscript"/>
        </w:rPr>
        <w:t>2</w:t>
      </w:r>
      <w:r>
        <w:rPr>
          <w:rFonts w:ascii="Times New Roman" w:hAnsi="Times New Roman" w:cs="Times New Roman"/>
          <w:sz w:val="24"/>
          <w:szCs w:val="24"/>
        </w:rPr>
        <w:t xml:space="preserve"> </w:t>
      </w:r>
      <w:ins w:id="436" w:author="Susan Trumbore" w:date="2021-06-12T16:37:00Z">
        <w:r w:rsidR="000F7D54">
          <w:rPr>
            <w:rFonts w:ascii="Times New Roman" w:hAnsi="Times New Roman" w:cs="Times New Roman"/>
            <w:sz w:val="24"/>
            <w:szCs w:val="24"/>
          </w:rPr>
          <w:t xml:space="preserve">made available for decompoisition </w:t>
        </w:r>
      </w:ins>
      <w:r>
        <w:rPr>
          <w:rFonts w:ascii="Times New Roman" w:hAnsi="Times New Roman" w:cs="Times New Roman"/>
          <w:sz w:val="24"/>
          <w:szCs w:val="24"/>
        </w:rPr>
        <w:t xml:space="preserve">from </w:t>
      </w:r>
      <w:ins w:id="437" w:author="Susan Trumbore" w:date="2021-06-12T16:37:00Z">
        <w:r w:rsidR="000F7D54">
          <w:rPr>
            <w:rFonts w:ascii="Times New Roman" w:hAnsi="Times New Roman" w:cs="Times New Roman"/>
            <w:sz w:val="24"/>
            <w:szCs w:val="24"/>
          </w:rPr>
          <w:t xml:space="preserve">C fixed from the </w:t>
        </w:r>
      </w:ins>
      <w:r>
        <w:rPr>
          <w:rFonts w:ascii="Times New Roman" w:hAnsi="Times New Roman" w:cs="Times New Roman"/>
          <w:sz w:val="24"/>
          <w:szCs w:val="24"/>
        </w:rPr>
        <w:t xml:space="preserve">atmosphere </w:t>
      </w:r>
      <w:ins w:id="438" w:author="Susan Trumbore" w:date="2021-06-12T16:38:00Z">
        <w:r w:rsidR="000F7D54">
          <w:rPr>
            <w:rFonts w:ascii="Times New Roman" w:hAnsi="Times New Roman" w:cs="Times New Roman"/>
            <w:sz w:val="24"/>
            <w:szCs w:val="24"/>
          </w:rPr>
          <w:t xml:space="preserve">&gt;4 years </w:t>
        </w:r>
      </w:ins>
      <w:r>
        <w:rPr>
          <w:rFonts w:ascii="Times New Roman" w:hAnsi="Times New Roman" w:cs="Times New Roman"/>
          <w:sz w:val="24"/>
          <w:szCs w:val="24"/>
        </w:rPr>
        <w:t xml:space="preserve">previously. Alternatively, the greater difference observed in the Oak Ridge samples </w:t>
      </w:r>
      <w:ins w:id="439" w:author="Susan Trumbore" w:date="2021-06-12T15:22:00Z">
        <w:r w:rsidR="009A5F2E">
          <w:rPr>
            <w:rFonts w:ascii="Times New Roman" w:hAnsi="Times New Roman" w:cs="Times New Roman"/>
            <w:sz w:val="24"/>
            <w:szCs w:val="24"/>
          </w:rPr>
          <w:t xml:space="preserve">could indicate </w:t>
        </w:r>
      </w:ins>
      <w:r>
        <w:rPr>
          <w:rFonts w:ascii="Times New Roman" w:hAnsi="Times New Roman" w:cs="Times New Roman"/>
          <w:sz w:val="24"/>
          <w:szCs w:val="24"/>
        </w:rPr>
        <w:t>that the most recently fixed carbon in archived soils is lost over the storage period. However, given that storage of air-dried samples has not been linked to substantial loss of soil C in previous studies</w:t>
      </w:r>
      <w:r w:rsidR="00B74ACE">
        <w:rPr>
          <w:rFonts w:ascii="Times New Roman" w:hAnsi="Times New Roman" w:cs="Times New Roman"/>
          <w:sz w:val="24"/>
          <w:szCs w:val="24"/>
        </w:rPr>
        <w:t xml:space="preserve"> (</w:t>
      </w:r>
      <w:ins w:id="440" w:author="Jeff Beem-Miller" w:date="2021-06-14T16:08:00Z">
        <w:r w:rsidR="00032563">
          <w:rPr>
            <w:rFonts w:ascii="Times New Roman" w:hAnsi="Times New Roman" w:cs="Times New Roman"/>
            <w:sz w:val="24"/>
            <w:szCs w:val="24"/>
          </w:rPr>
          <w:t>Blake et al., 2000</w:t>
        </w:r>
      </w:ins>
      <w:del w:id="441" w:author="Jeff Beem-Miller" w:date="2021-06-14T16:08:00Z">
        <w:r w:rsidR="00B74ACE" w:rsidDel="00032563">
          <w:rPr>
            <w:rFonts w:ascii="Times New Roman" w:hAnsi="Times New Roman" w:cs="Times New Roman"/>
            <w:sz w:val="24"/>
            <w:szCs w:val="24"/>
          </w:rPr>
          <w:delText>cite?</w:delText>
        </w:r>
      </w:del>
      <w:r w:rsidR="00B74ACE">
        <w:rPr>
          <w:rFonts w:ascii="Times New Roman" w:hAnsi="Times New Roman" w:cs="Times New Roman"/>
          <w:sz w:val="24"/>
          <w:szCs w:val="24"/>
        </w:rPr>
        <w:t>)</w:t>
      </w:r>
      <w:r>
        <w:rPr>
          <w:rFonts w:ascii="Times New Roman" w:hAnsi="Times New Roman" w:cs="Times New Roman"/>
          <w:sz w:val="24"/>
          <w:szCs w:val="24"/>
        </w:rPr>
        <w:t>, this seems unlikely.</w:t>
      </w:r>
    </w:p>
    <w:p w14:paraId="708E44B5" w14:textId="26212545" w:rsidR="007512A6" w:rsidRPr="000F7D54" w:rsidRDefault="007512A6" w:rsidP="00977A8D">
      <w:pPr>
        <w:pStyle w:val="Normal1"/>
        <w:spacing w:before="240" w:after="120" w:line="360" w:lineRule="auto"/>
        <w:rPr>
          <w:rFonts w:ascii="Times New Roman" w:hAnsi="Times New Roman" w:cs="Times New Roman"/>
          <w:sz w:val="24"/>
          <w:szCs w:val="24"/>
        </w:rPr>
      </w:pPr>
      <w:ins w:id="442" w:author="Susan Trumbore" w:date="2021-06-12T16:51:00Z">
        <w:r>
          <w:rPr>
            <w:rFonts w:ascii="Times New Roman" w:hAnsi="Times New Roman" w:cs="Times New Roman"/>
            <w:sz w:val="24"/>
            <w:szCs w:val="24"/>
          </w:rPr>
          <w:t>Thus, our major finding is that incubation of archived soi</w:t>
        </w:r>
      </w:ins>
      <w:ins w:id="443" w:author="Susan Trumbore" w:date="2021-06-12T16:52:00Z">
        <w:r>
          <w:rPr>
            <w:rFonts w:ascii="Times New Roman" w:hAnsi="Times New Roman" w:cs="Times New Roman"/>
            <w:sz w:val="24"/>
            <w:szCs w:val="24"/>
          </w:rPr>
          <w:t>ls can provide useful information on the dynamics of soil carbon and</w:t>
        </w:r>
      </w:ins>
      <w:ins w:id="444" w:author="Jeff Beem-Miller" w:date="2021-06-13T21:20:00Z">
        <w:r w:rsidR="00977A8D">
          <w:rPr>
            <w:rFonts w:ascii="Times New Roman" w:hAnsi="Times New Roman" w:cs="Times New Roman"/>
            <w:sz w:val="24"/>
            <w:szCs w:val="24"/>
          </w:rPr>
          <w:t>,</w:t>
        </w:r>
      </w:ins>
      <w:ins w:id="445" w:author="Susan Trumbore" w:date="2021-06-12T16:52:00Z">
        <w:r>
          <w:rPr>
            <w:rFonts w:ascii="Times New Roman" w:hAnsi="Times New Roman" w:cs="Times New Roman"/>
            <w:sz w:val="24"/>
            <w:szCs w:val="24"/>
          </w:rPr>
          <w:t xml:space="preserve"> in particular</w:t>
        </w:r>
      </w:ins>
      <w:ins w:id="446" w:author="Jeff Beem-Miller" w:date="2021-06-13T21:20:00Z">
        <w:r w:rsidR="00977A8D">
          <w:rPr>
            <w:rFonts w:ascii="Times New Roman" w:hAnsi="Times New Roman" w:cs="Times New Roman"/>
            <w:sz w:val="24"/>
            <w:szCs w:val="24"/>
          </w:rPr>
          <w:t>,</w:t>
        </w:r>
      </w:ins>
      <w:ins w:id="447" w:author="Susan Trumbore" w:date="2021-06-12T16:52:00Z">
        <w:r>
          <w:rPr>
            <w:rFonts w:ascii="Times New Roman" w:hAnsi="Times New Roman" w:cs="Times New Roman"/>
            <w:sz w:val="24"/>
            <w:szCs w:val="24"/>
          </w:rPr>
          <w:t xml:space="preserve"> be helpful for constraining models of soil carbon. A</w:t>
        </w:r>
      </w:ins>
      <w:ins w:id="448" w:author="Susan Trumbore" w:date="2021-06-12T16:53:00Z">
        <w:r>
          <w:rPr>
            <w:rFonts w:ascii="Times New Roman" w:hAnsi="Times New Roman" w:cs="Times New Roman"/>
            <w:sz w:val="24"/>
            <w:szCs w:val="24"/>
          </w:rPr>
          <w:t>s it is clear that the process of air</w:t>
        </w:r>
      </w:ins>
      <w:ins w:id="449" w:author="Jeff Beem-Miller" w:date="2021-06-13T21:21:00Z">
        <w:r w:rsidR="00977A8D">
          <w:rPr>
            <w:rFonts w:ascii="Times New Roman" w:hAnsi="Times New Roman" w:cs="Times New Roman"/>
            <w:sz w:val="24"/>
            <w:szCs w:val="24"/>
          </w:rPr>
          <w:t>-</w:t>
        </w:r>
      </w:ins>
      <w:ins w:id="450" w:author="Susan Trumbore" w:date="2021-06-12T16:53:00Z">
        <w:r>
          <w:rPr>
            <w:rFonts w:ascii="Times New Roman" w:hAnsi="Times New Roman" w:cs="Times New Roman"/>
            <w:sz w:val="24"/>
            <w:szCs w:val="24"/>
          </w:rPr>
          <w:t xml:space="preserve">drying and rewetting </w:t>
        </w:r>
        <w:r w:rsidR="00095E0C">
          <w:rPr>
            <w:rFonts w:ascii="Times New Roman" w:hAnsi="Times New Roman" w:cs="Times New Roman"/>
            <w:sz w:val="24"/>
            <w:szCs w:val="24"/>
          </w:rPr>
          <w:t xml:space="preserve">likely mobilizes and increases the contribution of older soil C </w:t>
        </w:r>
      </w:ins>
      <w:ins w:id="451" w:author="Susan Trumbore" w:date="2021-06-12T16:54:00Z">
        <w:r w:rsidR="00095E0C">
          <w:rPr>
            <w:rFonts w:ascii="Times New Roman" w:hAnsi="Times New Roman" w:cs="Times New Roman"/>
            <w:sz w:val="24"/>
            <w:szCs w:val="24"/>
          </w:rPr>
          <w:t>to respiration in incubations, we recommend that modern soil comparisons use the same treatment (air</w:t>
        </w:r>
      </w:ins>
      <w:ins w:id="452" w:author="Jeff Beem-Miller" w:date="2021-06-13T21:20:00Z">
        <w:r w:rsidR="00977A8D">
          <w:rPr>
            <w:rFonts w:ascii="Times New Roman" w:hAnsi="Times New Roman" w:cs="Times New Roman"/>
            <w:sz w:val="24"/>
            <w:szCs w:val="24"/>
          </w:rPr>
          <w:t>-</w:t>
        </w:r>
      </w:ins>
      <w:ins w:id="453" w:author="Susan Trumbore" w:date="2021-06-12T16:54:00Z">
        <w:r w:rsidR="00095E0C">
          <w:rPr>
            <w:rFonts w:ascii="Times New Roman" w:hAnsi="Times New Roman" w:cs="Times New Roman"/>
            <w:sz w:val="24"/>
            <w:szCs w:val="24"/>
          </w:rPr>
          <w:t xml:space="preserve">drying and rewetting) when </w:t>
        </w:r>
      </w:ins>
      <w:ins w:id="454" w:author="Susan Trumbore" w:date="2021-06-12T16:55:00Z">
        <w:r w:rsidR="00095E0C">
          <w:rPr>
            <w:rFonts w:ascii="Times New Roman" w:hAnsi="Times New Roman" w:cs="Times New Roman"/>
            <w:sz w:val="24"/>
            <w:szCs w:val="24"/>
          </w:rPr>
          <w:t>creating a time series, for example with</w:t>
        </w:r>
      </w:ins>
      <w:ins w:id="455" w:author="Susan Trumbore" w:date="2021-06-12T16:54:00Z">
        <w:r w:rsidR="00095E0C">
          <w:rPr>
            <w:rFonts w:ascii="Times New Roman" w:hAnsi="Times New Roman" w:cs="Times New Roman"/>
            <w:sz w:val="24"/>
            <w:szCs w:val="24"/>
          </w:rPr>
          <w:t xml:space="preserve"> newly collected soils </w:t>
        </w:r>
      </w:ins>
      <w:ins w:id="456" w:author="Susan Trumbore" w:date="2021-06-12T16:55:00Z">
        <w:r w:rsidR="00095E0C">
          <w:rPr>
            <w:rFonts w:ascii="Times New Roman" w:hAnsi="Times New Roman" w:cs="Times New Roman"/>
            <w:sz w:val="24"/>
            <w:szCs w:val="24"/>
          </w:rPr>
          <w:t xml:space="preserve">from the same location. </w:t>
        </w:r>
      </w:ins>
      <w:ins w:id="457" w:author="Susan Trumbore" w:date="2021-06-12T16:53:00Z">
        <w:r w:rsidR="00095E0C">
          <w:rPr>
            <w:rFonts w:ascii="Times New Roman" w:hAnsi="Times New Roman" w:cs="Times New Roman"/>
            <w:sz w:val="24"/>
            <w:szCs w:val="24"/>
          </w:rPr>
          <w:t xml:space="preserve"> </w:t>
        </w:r>
      </w:ins>
    </w:p>
    <w:p w14:paraId="44B3FBE9" w14:textId="77777777" w:rsidR="0031692F" w:rsidRPr="00C27016" w:rsidRDefault="0031692F" w:rsidP="0031692F">
      <w:pPr>
        <w:pStyle w:val="Normal1"/>
        <w:spacing w:before="240" w:after="120" w:line="360" w:lineRule="auto"/>
        <w:ind w:firstLine="720"/>
        <w:rPr>
          <w:rFonts w:ascii="Times New Roman" w:hAnsi="Times New Roman" w:cs="Times New Roman"/>
          <w:b/>
          <w:sz w:val="24"/>
          <w:szCs w:val="24"/>
        </w:rPr>
      </w:pPr>
      <w:r w:rsidRPr="00C27016">
        <w:rPr>
          <w:rFonts w:ascii="Times New Roman" w:hAnsi="Times New Roman" w:cs="Times New Roman"/>
          <w:b/>
          <w:sz w:val="24"/>
          <w:szCs w:val="24"/>
        </w:rPr>
        <w:t>5</w:t>
      </w:r>
      <w:r>
        <w:rPr>
          <w:rFonts w:ascii="Times New Roman" w:hAnsi="Times New Roman" w:cs="Times New Roman"/>
          <w:b/>
          <w:sz w:val="24"/>
          <w:szCs w:val="24"/>
        </w:rPr>
        <w:t>.</w:t>
      </w:r>
      <w:r w:rsidRPr="00C27016">
        <w:rPr>
          <w:rFonts w:ascii="Times New Roman" w:hAnsi="Times New Roman" w:cs="Times New Roman"/>
          <w:b/>
          <w:sz w:val="24"/>
          <w:szCs w:val="24"/>
        </w:rPr>
        <w:t xml:space="preserve"> Conclusion</w:t>
      </w:r>
    </w:p>
    <w:p w14:paraId="71A6B2EE" w14:textId="77B93F6D" w:rsidR="002A0E03" w:rsidRDefault="00095E0C" w:rsidP="0031692F">
      <w:pPr>
        <w:pStyle w:val="Normal1"/>
        <w:spacing w:before="120" w:line="360" w:lineRule="auto"/>
        <w:rPr>
          <w:ins w:id="458" w:author="Susan Trumbore" w:date="2021-06-12T18:53:00Z"/>
          <w:rFonts w:ascii="Times New Roman" w:hAnsi="Times New Roman" w:cs="Times New Roman"/>
          <w:sz w:val="24"/>
          <w:szCs w:val="24"/>
        </w:rPr>
      </w:pPr>
      <w:ins w:id="459" w:author="Susan Trumbore" w:date="2021-06-12T17:07:00Z">
        <w:r>
          <w:rPr>
            <w:rFonts w:ascii="Times New Roman" w:eastAsia="Arial Unicode MS" w:hAnsi="Times New Roman" w:cs="Times New Roman"/>
            <w:sz w:val="24"/>
            <w:szCs w:val="24"/>
          </w:rPr>
          <w:t>Measuring</w:t>
        </w:r>
        <w:r w:rsidRPr="00C27016">
          <w:rPr>
            <w:rFonts w:ascii="Times New Roman" w:eastAsia="Arial Unicode MS" w:hAnsi="Times New Roman" w:cs="Times New Roman"/>
            <w:sz w:val="24"/>
            <w:szCs w:val="24"/>
          </w:rPr>
          <w:t xml:space="preserv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in incubations of air-dried and archived soils is a promising technique for</w:t>
        </w:r>
        <w:r>
          <w:rPr>
            <w:rFonts w:ascii="Times New Roman" w:eastAsia="Arial Unicode MS" w:hAnsi="Times New Roman" w:cs="Times New Roman"/>
            <w:sz w:val="24"/>
            <w:szCs w:val="24"/>
          </w:rPr>
          <w:t xml:space="preserve"> constructing time series of respired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Pr>
            <w:rFonts w:ascii="Times New Roman" w:eastAsia="Arial Unicode MS" w:hAnsi="Times New Roman" w:cs="Times New Roman"/>
            <w:sz w:val="24"/>
            <w:szCs w:val="24"/>
          </w:rPr>
          <w:t xml:space="preserve"> and constraining soil carbon models.</w:t>
        </w:r>
        <w:r w:rsidRPr="00C27016">
          <w:rPr>
            <w:rFonts w:ascii="Times New Roman" w:eastAsia="Arial Unicode MS" w:hAnsi="Times New Roman" w:cs="Times New Roman"/>
            <w:sz w:val="24"/>
            <w:szCs w:val="24"/>
          </w:rPr>
          <w:t xml:space="preserve"> </w:t>
        </w:r>
      </w:ins>
      <w:r w:rsidR="0031692F" w:rsidRPr="00C27016">
        <w:rPr>
          <w:rFonts w:ascii="Times New Roman" w:eastAsia="Arial Unicode MS" w:hAnsi="Times New Roman" w:cs="Times New Roman"/>
          <w:sz w:val="24"/>
          <w:szCs w:val="24"/>
        </w:rPr>
        <w:t xml:space="preserve">Air-drying and rewetting of soils leads to </w:t>
      </w:r>
      <w:ins w:id="460" w:author="Susan Trumbore" w:date="2021-06-12T18:46:00Z">
        <w:r w:rsidR="002A0E03">
          <w:rPr>
            <w:rFonts w:ascii="Times New Roman" w:eastAsia="Arial Unicode MS" w:hAnsi="Times New Roman" w:cs="Times New Roman"/>
            <w:sz w:val="24"/>
            <w:szCs w:val="24"/>
          </w:rPr>
          <w:t xml:space="preserve">small but </w:t>
        </w:r>
      </w:ins>
      <w:r w:rsidR="0031692F" w:rsidRPr="00C27016">
        <w:rPr>
          <w:rFonts w:ascii="Times New Roman" w:eastAsia="Arial Unicode MS" w:hAnsi="Times New Roman" w:cs="Times New Roman"/>
          <w:sz w:val="24"/>
          <w:szCs w:val="24"/>
        </w:rPr>
        <w:t>significant differences in the ∆</w:t>
      </w:r>
      <w:r w:rsidR="0031692F" w:rsidRPr="00C27016">
        <w:rPr>
          <w:rFonts w:ascii="Times New Roman" w:hAnsi="Times New Roman" w:cs="Times New Roman"/>
          <w:sz w:val="24"/>
          <w:szCs w:val="24"/>
          <w:vertAlign w:val="superscript"/>
        </w:rPr>
        <w:t>14</w:t>
      </w:r>
      <w:r w:rsidR="0031692F" w:rsidRPr="00C27016">
        <w:rPr>
          <w:rFonts w:ascii="Times New Roman" w:hAnsi="Times New Roman" w:cs="Times New Roman"/>
          <w:sz w:val="24"/>
          <w:szCs w:val="24"/>
        </w:rPr>
        <w:t>C of respired CO</w:t>
      </w:r>
      <w:r w:rsidR="0031692F" w:rsidRPr="00C27016">
        <w:rPr>
          <w:rFonts w:ascii="Times New Roman" w:hAnsi="Times New Roman" w:cs="Times New Roman"/>
          <w:sz w:val="24"/>
          <w:szCs w:val="24"/>
          <w:vertAlign w:val="subscript"/>
        </w:rPr>
        <w:t>2</w:t>
      </w:r>
      <w:r w:rsidR="0031692F" w:rsidRPr="00C27016">
        <w:rPr>
          <w:rFonts w:ascii="Times New Roman" w:hAnsi="Times New Roman" w:cs="Times New Roman"/>
          <w:sz w:val="24"/>
          <w:szCs w:val="24"/>
        </w:rPr>
        <w:t xml:space="preserve"> in laboratory incubations when compared to incubations of the same soils without air-drying. The magnitude</w:t>
      </w:r>
      <w:r w:rsidR="0031692F">
        <w:rPr>
          <w:rFonts w:ascii="Times New Roman" w:hAnsi="Times New Roman" w:cs="Times New Roman"/>
          <w:sz w:val="24"/>
          <w:szCs w:val="24"/>
        </w:rPr>
        <w:t>s</w:t>
      </w:r>
      <w:r w:rsidR="0031692F" w:rsidRPr="00C27016">
        <w:rPr>
          <w:rFonts w:ascii="Times New Roman" w:hAnsi="Times New Roman" w:cs="Times New Roman"/>
          <w:sz w:val="24"/>
          <w:szCs w:val="24"/>
        </w:rPr>
        <w:t xml:space="preserve"> of these differences do not appear to be affected by the durat</w:t>
      </w:r>
      <w:r w:rsidR="0031692F">
        <w:rPr>
          <w:rFonts w:ascii="Times New Roman" w:hAnsi="Times New Roman" w:cs="Times New Roman"/>
          <w:sz w:val="24"/>
          <w:szCs w:val="24"/>
        </w:rPr>
        <w:t xml:space="preserve">ion of storage </w:t>
      </w:r>
      <w:ins w:id="461" w:author="Jeff Beem-Miller" w:date="2021-06-13T21:25:00Z">
        <w:r w:rsidR="009F5752">
          <w:rPr>
            <w:rFonts w:ascii="Times New Roman" w:hAnsi="Times New Roman" w:cs="Times New Roman"/>
            <w:sz w:val="24"/>
            <w:szCs w:val="24"/>
          </w:rPr>
          <w:t>and are within 25</w:t>
        </w:r>
        <w:r w:rsidR="009F5752" w:rsidRPr="00C27016">
          <w:rPr>
            <w:rFonts w:ascii="Times New Roman" w:hAnsi="Times New Roman" w:cs="Times New Roman"/>
            <w:sz w:val="24"/>
            <w:szCs w:val="24"/>
          </w:rPr>
          <w:t>‰ for the majority of forest soils and 40‰ for the more limited number of grassland samples studied</w:t>
        </w:r>
        <w:r w:rsidR="009F5752">
          <w:rPr>
            <w:rFonts w:ascii="Times New Roman" w:hAnsi="Times New Roman" w:cs="Times New Roman"/>
            <w:sz w:val="24"/>
            <w:szCs w:val="24"/>
          </w:rPr>
          <w:t xml:space="preserve">. </w:t>
        </w:r>
      </w:ins>
      <w:del w:id="462" w:author="Jeff Beem-Miller" w:date="2021-06-13T21:25:00Z">
        <w:r w:rsidR="0031692F" w:rsidDel="009F5752">
          <w:rPr>
            <w:rFonts w:ascii="Times New Roman" w:hAnsi="Times New Roman" w:cs="Times New Roman"/>
            <w:sz w:val="24"/>
            <w:szCs w:val="24"/>
          </w:rPr>
          <w:delText xml:space="preserve">and </w:delText>
        </w:r>
      </w:del>
      <w:ins w:id="463" w:author="Susan Trumbore" w:date="2021-06-12T18:47:00Z">
        <w:del w:id="464" w:author="Jeff Beem-Miller" w:date="2021-06-13T21:25:00Z">
          <w:r w:rsidR="002A0E03" w:rsidDel="009F5752">
            <w:rPr>
              <w:rFonts w:ascii="Times New Roman" w:hAnsi="Times New Roman" w:cs="Times New Roman"/>
              <w:sz w:val="24"/>
              <w:szCs w:val="24"/>
            </w:rPr>
            <w:delText>across a range of soils that were</w:delText>
          </w:r>
        </w:del>
      </w:ins>
      <w:ins w:id="465" w:author="Susan Trumbore" w:date="2021-06-12T18:48:00Z">
        <w:del w:id="466" w:author="Jeff Beem-Miller" w:date="2021-06-13T21:25:00Z">
          <w:r w:rsidR="002A0E03" w:rsidDel="009F5752">
            <w:rPr>
              <w:rFonts w:ascii="Times New Roman" w:hAnsi="Times New Roman" w:cs="Times New Roman"/>
              <w:sz w:val="24"/>
              <w:szCs w:val="24"/>
            </w:rPr>
            <w:delText xml:space="preserve"> reincubated following air-drying, storage for up to 14 years, and rewetting were </w:delText>
          </w:r>
        </w:del>
      </w:ins>
      <w:del w:id="467" w:author="Jeff Beem-Miller" w:date="2021-06-13T21:25:00Z">
        <w:r w:rsidR="0031692F" w:rsidDel="009F5752">
          <w:rPr>
            <w:rFonts w:ascii="Times New Roman" w:hAnsi="Times New Roman" w:cs="Times New Roman"/>
            <w:sz w:val="24"/>
            <w:szCs w:val="24"/>
          </w:rPr>
          <w:delText>within 25</w:delText>
        </w:r>
        <w:r w:rsidR="0031692F" w:rsidRPr="00C27016" w:rsidDel="009F5752">
          <w:rPr>
            <w:rFonts w:ascii="Times New Roman" w:hAnsi="Times New Roman" w:cs="Times New Roman"/>
            <w:sz w:val="24"/>
            <w:szCs w:val="24"/>
          </w:rPr>
          <w:delText xml:space="preserve">‰ </w:delText>
        </w:r>
      </w:del>
      <w:ins w:id="468" w:author="Susan Trumbore" w:date="2021-06-12T18:48:00Z">
        <w:del w:id="469" w:author="Jeff Beem-Miller" w:date="2021-06-13T21:25:00Z">
          <w:r w:rsidR="002A0E03" w:rsidDel="009F5752">
            <w:rPr>
              <w:rFonts w:ascii="Times New Roman" w:hAnsi="Times New Roman" w:cs="Times New Roman"/>
              <w:sz w:val="24"/>
              <w:szCs w:val="24"/>
            </w:rPr>
            <w:delText>of the</w:delText>
          </w:r>
        </w:del>
      </w:ins>
      <w:ins w:id="470" w:author="Susan Trumbore" w:date="2021-06-12T18:49:00Z">
        <w:del w:id="471" w:author="Jeff Beem-Miller" w:date="2021-06-13T21:25:00Z">
          <w:r w:rsidR="002A0E03" w:rsidDel="009F5752">
            <w:rPr>
              <w:rFonts w:ascii="Times New Roman" w:hAnsi="Times New Roman" w:cs="Times New Roman"/>
              <w:sz w:val="24"/>
              <w:szCs w:val="24"/>
            </w:rPr>
            <w:delText xml:space="preserve"> data obtained when incubated after sampling </w:delText>
          </w:r>
        </w:del>
      </w:ins>
      <w:del w:id="472" w:author="Jeff Beem-Miller" w:date="2021-06-13T21:25:00Z">
        <w:r w:rsidR="0031692F" w:rsidRPr="00C27016" w:rsidDel="009F5752">
          <w:rPr>
            <w:rFonts w:ascii="Times New Roman" w:hAnsi="Times New Roman" w:cs="Times New Roman"/>
            <w:sz w:val="24"/>
            <w:szCs w:val="24"/>
          </w:rPr>
          <w:delText>for the majority of forest soils</w:delText>
        </w:r>
      </w:del>
      <w:ins w:id="473" w:author="Susan Trumbore" w:date="2021-06-12T18:49:00Z">
        <w:del w:id="474" w:author="Jeff Beem-Miller" w:date="2021-06-13T21:25:00Z">
          <w:r w:rsidR="002A0E03" w:rsidDel="009F5752">
            <w:rPr>
              <w:rFonts w:ascii="Times New Roman" w:hAnsi="Times New Roman" w:cs="Times New Roman"/>
              <w:sz w:val="24"/>
              <w:szCs w:val="24"/>
            </w:rPr>
            <w:delText xml:space="preserve">.  Differences were large, but still withng </w:delText>
          </w:r>
        </w:del>
      </w:ins>
      <w:del w:id="475" w:author="Jeff Beem-Miller" w:date="2021-06-13T21:25:00Z">
        <w:r w:rsidR="0031692F" w:rsidRPr="00C27016" w:rsidDel="009F5752">
          <w:rPr>
            <w:rFonts w:ascii="Times New Roman" w:hAnsi="Times New Roman" w:cs="Times New Roman"/>
            <w:sz w:val="24"/>
            <w:szCs w:val="24"/>
          </w:rPr>
          <w:delText>40‰ for the more limited number of grassland samples studied</w:delText>
        </w:r>
        <w:r w:rsidR="0031692F" w:rsidDel="009F5752">
          <w:rPr>
            <w:rFonts w:ascii="Times New Roman" w:hAnsi="Times New Roman" w:cs="Times New Roman"/>
            <w:sz w:val="24"/>
            <w:szCs w:val="24"/>
          </w:rPr>
          <w:delText>.</w:delText>
        </w:r>
      </w:del>
      <w:ins w:id="476" w:author="Susan Trumbore" w:date="2021-06-12T18:52:00Z">
        <w:del w:id="477" w:author="Jeff Beem-Miller" w:date="2021-06-13T21:25:00Z">
          <w:r w:rsidR="002A0E03" w:rsidDel="009F5752">
            <w:rPr>
              <w:rFonts w:ascii="Times New Roman" w:hAnsi="Times New Roman" w:cs="Times New Roman"/>
              <w:sz w:val="24"/>
              <w:szCs w:val="24"/>
            </w:rPr>
            <w:delText xml:space="preserve"> </w:delText>
          </w:r>
        </w:del>
      </w:ins>
      <w:ins w:id="478" w:author="Susan Trumbore" w:date="2021-06-12T18:53:00Z">
        <w:del w:id="479" w:author="Jeff Beem-Miller" w:date="2021-06-13T21:25:00Z">
          <w:r w:rsidR="002A0E03" w:rsidDel="009F5752">
            <w:rPr>
              <w:rFonts w:ascii="Times New Roman" w:hAnsi="Times New Roman" w:cs="Times New Roman"/>
              <w:sz w:val="24"/>
              <w:szCs w:val="24"/>
            </w:rPr>
            <w:delText xml:space="preserve"> </w:delText>
          </w:r>
        </w:del>
        <w:r w:rsidR="002A0E03">
          <w:rPr>
            <w:rFonts w:ascii="Times New Roman" w:hAnsi="Times New Roman" w:cs="Times New Roman"/>
            <w:sz w:val="24"/>
            <w:szCs w:val="24"/>
          </w:rPr>
          <w:t>S</w:t>
        </w:r>
      </w:ins>
      <w:ins w:id="480" w:author="Susan Trumbore" w:date="2021-06-12T18:50:00Z">
        <w:r w:rsidR="002A0E03">
          <w:rPr>
            <w:rFonts w:ascii="Times New Roman" w:hAnsi="Times New Roman" w:cs="Times New Roman"/>
            <w:sz w:val="24"/>
            <w:szCs w:val="24"/>
          </w:rPr>
          <w:t xml:space="preserve">amples </w:t>
        </w:r>
      </w:ins>
      <w:ins w:id="481" w:author="Susan Trumbore" w:date="2021-06-12T18:51:00Z">
        <w:r w:rsidR="002A0E03">
          <w:rPr>
            <w:rFonts w:ascii="Times New Roman" w:hAnsi="Times New Roman" w:cs="Times New Roman"/>
            <w:sz w:val="24"/>
            <w:szCs w:val="24"/>
          </w:rPr>
          <w:t xml:space="preserve">collected and analyzed in the same laboratory, had </w:t>
        </w:r>
      </w:ins>
      <w:ins w:id="482" w:author="Susan Trumbore" w:date="2021-06-12T18:52:00Z">
        <w:r w:rsidR="002A0E03">
          <w:rPr>
            <w:rFonts w:ascii="Times New Roman" w:hAnsi="Times New Roman" w:cs="Times New Roman"/>
            <w:sz w:val="24"/>
            <w:szCs w:val="24"/>
          </w:rPr>
          <w:t xml:space="preserve">smaller </w:t>
        </w:r>
      </w:ins>
      <w:ins w:id="483" w:author="Susan Trumbore" w:date="2021-06-12T18:51:00Z">
        <w:r w:rsidR="002A0E03">
          <w:rPr>
            <w:rFonts w:ascii="Times New Roman" w:hAnsi="Times New Roman" w:cs="Times New Roman"/>
            <w:sz w:val="24"/>
            <w:szCs w:val="24"/>
          </w:rPr>
          <w:t>difference</w:t>
        </w:r>
      </w:ins>
      <w:ins w:id="484" w:author="Susan Trumbore" w:date="2021-06-12T18:52:00Z">
        <w:r w:rsidR="002A0E03">
          <w:rPr>
            <w:rFonts w:ascii="Times New Roman" w:hAnsi="Times New Roman" w:cs="Times New Roman"/>
            <w:sz w:val="24"/>
            <w:szCs w:val="24"/>
          </w:rPr>
          <w:t xml:space="preserve">s of </w:t>
        </w:r>
      </w:ins>
      <w:r w:rsidR="0031692F">
        <w:rPr>
          <w:rFonts w:ascii="Times New Roman" w:hAnsi="Times New Roman" w:cs="Times New Roman"/>
          <w:sz w:val="24"/>
          <w:szCs w:val="24"/>
        </w:rPr>
        <w:t>12.1</w:t>
      </w:r>
      <w:r w:rsidR="0031692F" w:rsidRPr="00C27016">
        <w:rPr>
          <w:rFonts w:ascii="Times New Roman" w:hAnsi="Times New Roman" w:cs="Times New Roman"/>
          <w:sz w:val="24"/>
          <w:szCs w:val="24"/>
        </w:rPr>
        <w:t>‰</w:t>
      </w:r>
      <w:r w:rsidR="0031692F">
        <w:rPr>
          <w:rFonts w:ascii="Times New Roman" w:hAnsi="Times New Roman" w:cs="Times New Roman"/>
          <w:sz w:val="24"/>
          <w:szCs w:val="24"/>
        </w:rPr>
        <w:t xml:space="preserve"> and 20.4</w:t>
      </w:r>
      <w:r w:rsidR="0031692F" w:rsidRPr="00C27016">
        <w:rPr>
          <w:rFonts w:ascii="Times New Roman" w:hAnsi="Times New Roman" w:cs="Times New Roman"/>
          <w:sz w:val="24"/>
          <w:szCs w:val="24"/>
        </w:rPr>
        <w:t>‰</w:t>
      </w:r>
      <w:r w:rsidR="0031692F">
        <w:rPr>
          <w:rFonts w:ascii="Times New Roman" w:hAnsi="Times New Roman" w:cs="Times New Roman"/>
          <w:sz w:val="24"/>
          <w:szCs w:val="24"/>
        </w:rPr>
        <w:t>, for forest and grasslands respectively</w:t>
      </w:r>
      <w:r w:rsidR="0031692F" w:rsidRPr="00C27016">
        <w:rPr>
          <w:rFonts w:ascii="Times New Roman" w:hAnsi="Times New Roman" w:cs="Times New Roman"/>
          <w:sz w:val="24"/>
          <w:szCs w:val="24"/>
        </w:rPr>
        <w:t>.</w:t>
      </w:r>
      <w:r w:rsidR="0031692F">
        <w:rPr>
          <w:rFonts w:ascii="Times New Roman" w:hAnsi="Times New Roman" w:cs="Times New Roman"/>
          <w:sz w:val="24"/>
          <w:szCs w:val="24"/>
        </w:rPr>
        <w:t xml:space="preserve"> Our results suggest that w</w:t>
      </w:r>
      <w:r w:rsidR="0031692F" w:rsidRPr="00C27016">
        <w:rPr>
          <w:rFonts w:ascii="Times New Roman" w:hAnsi="Times New Roman" w:cs="Times New Roman"/>
          <w:sz w:val="24"/>
          <w:szCs w:val="24"/>
        </w:rPr>
        <w:t xml:space="preserve">hen </w:t>
      </w:r>
      <w:r w:rsidR="0031692F">
        <w:rPr>
          <w:rFonts w:ascii="Times New Roman" w:hAnsi="Times New Roman" w:cs="Times New Roman"/>
          <w:sz w:val="24"/>
          <w:szCs w:val="24"/>
        </w:rPr>
        <w:t>analyzing</w:t>
      </w:r>
      <w:r w:rsidR="0031692F" w:rsidRPr="00C27016">
        <w:rPr>
          <w:rFonts w:ascii="Times New Roman" w:hAnsi="Times New Roman" w:cs="Times New Roman"/>
          <w:sz w:val="24"/>
          <w:szCs w:val="24"/>
        </w:rPr>
        <w:t xml:space="preserve"> </w:t>
      </w:r>
      <w:r w:rsidR="0031692F">
        <w:rPr>
          <w:rFonts w:ascii="Times New Roman" w:hAnsi="Times New Roman" w:cs="Times New Roman"/>
          <w:sz w:val="24"/>
          <w:szCs w:val="24"/>
        </w:rPr>
        <w:t>∆</w:t>
      </w:r>
      <w:r w:rsidR="0031692F" w:rsidRPr="00034684">
        <w:rPr>
          <w:rFonts w:ascii="Times New Roman" w:hAnsi="Times New Roman" w:cs="Times New Roman"/>
          <w:sz w:val="24"/>
          <w:szCs w:val="24"/>
          <w:vertAlign w:val="superscript"/>
        </w:rPr>
        <w:t>14</w:t>
      </w:r>
      <w:r w:rsidR="0031692F">
        <w:rPr>
          <w:rFonts w:ascii="Times New Roman" w:hAnsi="Times New Roman" w:cs="Times New Roman"/>
          <w:sz w:val="24"/>
          <w:szCs w:val="24"/>
        </w:rPr>
        <w:t>C-CO</w:t>
      </w:r>
      <w:r w:rsidR="0031692F" w:rsidRPr="00034684">
        <w:rPr>
          <w:rFonts w:ascii="Times New Roman" w:hAnsi="Times New Roman" w:cs="Times New Roman"/>
          <w:sz w:val="24"/>
          <w:szCs w:val="24"/>
          <w:vertAlign w:val="subscript"/>
        </w:rPr>
        <w:t>2</w:t>
      </w:r>
      <w:r w:rsidR="0031692F">
        <w:rPr>
          <w:rFonts w:ascii="Times New Roman" w:hAnsi="Times New Roman" w:cs="Times New Roman"/>
          <w:sz w:val="24"/>
          <w:szCs w:val="24"/>
        </w:rPr>
        <w:t xml:space="preserve"> of recently collected soils along with </w:t>
      </w:r>
      <w:r w:rsidR="0031692F" w:rsidRPr="00C27016">
        <w:rPr>
          <w:rFonts w:ascii="Times New Roman" w:hAnsi="Times New Roman" w:cs="Times New Roman"/>
          <w:sz w:val="24"/>
          <w:szCs w:val="24"/>
        </w:rPr>
        <w:t xml:space="preserve">those from an archive, </w:t>
      </w:r>
      <w:r w:rsidR="0031692F">
        <w:rPr>
          <w:rFonts w:ascii="Times New Roman" w:hAnsi="Times New Roman" w:cs="Times New Roman"/>
          <w:sz w:val="24"/>
          <w:szCs w:val="24"/>
        </w:rPr>
        <w:t>both s</w:t>
      </w:r>
      <w:r w:rsidR="0031692F" w:rsidRPr="00C27016">
        <w:rPr>
          <w:rFonts w:ascii="Times New Roman" w:hAnsi="Times New Roman" w:cs="Times New Roman"/>
          <w:sz w:val="24"/>
          <w:szCs w:val="24"/>
        </w:rPr>
        <w:t>amples</w:t>
      </w:r>
      <w:r w:rsidR="0031692F">
        <w:rPr>
          <w:rFonts w:ascii="Times New Roman" w:hAnsi="Times New Roman" w:cs="Times New Roman"/>
          <w:sz w:val="24"/>
          <w:szCs w:val="24"/>
        </w:rPr>
        <w:t xml:space="preserve"> should</w:t>
      </w:r>
      <w:r w:rsidR="0031692F" w:rsidRPr="00C27016">
        <w:rPr>
          <w:rFonts w:ascii="Times New Roman" w:hAnsi="Times New Roman" w:cs="Times New Roman"/>
          <w:sz w:val="24"/>
          <w:szCs w:val="24"/>
        </w:rPr>
        <w:t xml:space="preserve"> undergo the same air-drying and rewetting procedure </w:t>
      </w:r>
      <w:r w:rsidR="0031692F">
        <w:rPr>
          <w:rFonts w:ascii="Times New Roman" w:hAnsi="Times New Roman" w:cs="Times New Roman"/>
          <w:sz w:val="24"/>
          <w:szCs w:val="24"/>
        </w:rPr>
        <w:t>to minimize bias and</w:t>
      </w:r>
      <w:r w:rsidR="0031692F" w:rsidRPr="00C27016">
        <w:rPr>
          <w:rFonts w:ascii="Times New Roman" w:hAnsi="Times New Roman" w:cs="Times New Roman"/>
          <w:sz w:val="24"/>
          <w:szCs w:val="24"/>
        </w:rPr>
        <w:t xml:space="preserve"> make the results </w:t>
      </w:r>
      <w:r w:rsidR="0031692F">
        <w:rPr>
          <w:rFonts w:ascii="Times New Roman" w:hAnsi="Times New Roman" w:cs="Times New Roman"/>
          <w:sz w:val="24"/>
          <w:szCs w:val="24"/>
        </w:rPr>
        <w:t>more comparable.</w:t>
      </w:r>
    </w:p>
    <w:p w14:paraId="64CD8361" w14:textId="64D68143" w:rsidR="009F5752" w:rsidRDefault="002A0E03" w:rsidP="009F5752">
      <w:pPr>
        <w:pStyle w:val="Normal1"/>
        <w:spacing w:before="120" w:line="360" w:lineRule="auto"/>
        <w:rPr>
          <w:ins w:id="485" w:author="Jeff Beem-Miller" w:date="2021-06-13T21:28:00Z"/>
          <w:rFonts w:ascii="Times New Roman" w:eastAsia="Arial Unicode MS" w:hAnsi="Times New Roman" w:cs="Times New Roman"/>
          <w:sz w:val="24"/>
          <w:szCs w:val="24"/>
          <w:lang w:val="en-US"/>
        </w:rPr>
      </w:pPr>
      <w:ins w:id="486" w:author="Susan Trumbore" w:date="2021-06-12T18:53:00Z">
        <w:r>
          <w:rPr>
            <w:rFonts w:ascii="Times New Roman" w:eastAsia="Arial Unicode MS" w:hAnsi="Times New Roman" w:cs="Times New Roman"/>
            <w:sz w:val="24"/>
            <w:szCs w:val="24"/>
          </w:rPr>
          <w:t xml:space="preserve">Drying and rewetting clearly affected </w:t>
        </w:r>
      </w:ins>
      <w:ins w:id="487" w:author="Susan Trumbore" w:date="2021-06-12T18:54:00Z">
        <w:r>
          <w:rPr>
            <w:rFonts w:ascii="Times New Roman" w:eastAsia="Arial Unicode MS" w:hAnsi="Times New Roman" w:cs="Times New Roman"/>
            <w:sz w:val="24"/>
            <w:szCs w:val="24"/>
          </w:rPr>
          <w:t xml:space="preserve">the </w:t>
        </w:r>
        <w:r>
          <w:rPr>
            <w:rFonts w:ascii="Times New Roman" w:hAnsi="Times New Roman" w:cs="Times New Roman"/>
            <w:sz w:val="24"/>
            <w:szCs w:val="24"/>
          </w:rPr>
          <w:t>∆</w:t>
        </w:r>
        <w:r w:rsidRPr="00034684">
          <w:rPr>
            <w:rFonts w:ascii="Times New Roman" w:hAnsi="Times New Roman" w:cs="Times New Roman"/>
            <w:sz w:val="24"/>
            <w:szCs w:val="24"/>
            <w:vertAlign w:val="superscript"/>
          </w:rPr>
          <w:t>14</w:t>
        </w:r>
        <w:r>
          <w:rPr>
            <w:rFonts w:ascii="Times New Roman" w:hAnsi="Times New Roman" w:cs="Times New Roman"/>
            <w:sz w:val="24"/>
            <w:szCs w:val="24"/>
          </w:rPr>
          <w:t>C-CO</w:t>
        </w:r>
        <w:r w:rsidRPr="00034684">
          <w:rPr>
            <w:rFonts w:ascii="Times New Roman" w:hAnsi="Times New Roman" w:cs="Times New Roman"/>
            <w:sz w:val="24"/>
            <w:szCs w:val="24"/>
            <w:vertAlign w:val="subscript"/>
          </w:rPr>
          <w:t>2</w:t>
        </w:r>
        <w:r>
          <w:rPr>
            <w:rFonts w:ascii="Times New Roman" w:eastAsia="Arial Unicode MS" w:hAnsi="Times New Roman" w:cs="Times New Roman"/>
            <w:sz w:val="24"/>
            <w:szCs w:val="24"/>
          </w:rPr>
          <w:t xml:space="preserve"> respired in incubations</w:t>
        </w:r>
      </w:ins>
      <w:ins w:id="488" w:author="Susan Trumbore" w:date="2021-06-12T18:55:00Z">
        <w:r>
          <w:rPr>
            <w:rFonts w:ascii="Times New Roman" w:eastAsia="Arial Unicode MS" w:hAnsi="Times New Roman" w:cs="Times New Roman"/>
            <w:sz w:val="24"/>
            <w:szCs w:val="24"/>
          </w:rPr>
          <w:t xml:space="preserve">. </w:t>
        </w:r>
      </w:ins>
      <w:r w:rsidR="0031692F" w:rsidRPr="00C27016">
        <w:rPr>
          <w:rFonts w:ascii="Times New Roman" w:eastAsia="Arial Unicode MS" w:hAnsi="Times New Roman" w:cs="Times New Roman"/>
          <w:sz w:val="24"/>
          <w:szCs w:val="24"/>
        </w:rPr>
        <w:t>Determining the exact mechanism driving the differences in ∆</w:t>
      </w:r>
      <w:r w:rsidR="0031692F" w:rsidRPr="00C27016">
        <w:rPr>
          <w:rFonts w:ascii="Times New Roman" w:hAnsi="Times New Roman" w:cs="Times New Roman"/>
          <w:sz w:val="24"/>
          <w:szCs w:val="24"/>
          <w:vertAlign w:val="superscript"/>
        </w:rPr>
        <w:t>14</w:t>
      </w:r>
      <w:r w:rsidR="0031692F" w:rsidRPr="00C27016">
        <w:rPr>
          <w:rFonts w:ascii="Times New Roman" w:hAnsi="Times New Roman" w:cs="Times New Roman"/>
          <w:sz w:val="24"/>
          <w:szCs w:val="24"/>
        </w:rPr>
        <w:t>C-CO</w:t>
      </w:r>
      <w:r w:rsidR="0031692F" w:rsidRPr="00C27016">
        <w:rPr>
          <w:rFonts w:ascii="Times New Roman" w:hAnsi="Times New Roman" w:cs="Times New Roman"/>
          <w:sz w:val="24"/>
          <w:szCs w:val="24"/>
          <w:vertAlign w:val="subscript"/>
        </w:rPr>
        <w:t>2</w:t>
      </w:r>
      <w:r w:rsidR="0031692F" w:rsidRPr="00C27016">
        <w:rPr>
          <w:rFonts w:ascii="Times New Roman" w:hAnsi="Times New Roman" w:cs="Times New Roman"/>
          <w:sz w:val="24"/>
          <w:szCs w:val="24"/>
        </w:rPr>
        <w:t xml:space="preserve"> is beyond the scope of this study, but our results </w:t>
      </w:r>
      <w:r w:rsidR="0031692F">
        <w:rPr>
          <w:rFonts w:ascii="Times New Roman" w:hAnsi="Times New Roman" w:cs="Times New Roman"/>
          <w:sz w:val="24"/>
          <w:szCs w:val="24"/>
        </w:rPr>
        <w:t>suggest</w:t>
      </w:r>
      <w:r w:rsidR="0031692F" w:rsidRPr="00C27016">
        <w:rPr>
          <w:rFonts w:ascii="Times New Roman" w:hAnsi="Times New Roman" w:cs="Times New Roman"/>
          <w:sz w:val="24"/>
          <w:szCs w:val="24"/>
        </w:rPr>
        <w:t xml:space="preserve"> that the CO</w:t>
      </w:r>
      <w:r w:rsidR="0031692F" w:rsidRPr="00C27016">
        <w:rPr>
          <w:rFonts w:ascii="Times New Roman" w:hAnsi="Times New Roman" w:cs="Times New Roman"/>
          <w:sz w:val="24"/>
          <w:szCs w:val="24"/>
          <w:vertAlign w:val="subscript"/>
        </w:rPr>
        <w:t>2</w:t>
      </w:r>
      <w:r w:rsidR="0031692F" w:rsidRPr="00C27016">
        <w:rPr>
          <w:rFonts w:ascii="Times New Roman" w:eastAsia="Arial Unicode MS" w:hAnsi="Times New Roman" w:cs="Times New Roman"/>
          <w:sz w:val="24"/>
          <w:szCs w:val="24"/>
        </w:rPr>
        <w:t xml:space="preserve"> released upon rewetting air-dried soils is fueled predominantly by older carbon, </w:t>
      </w:r>
      <w:r w:rsidR="0031692F">
        <w:rPr>
          <w:rFonts w:ascii="Times New Roman" w:hAnsi="Times New Roman" w:cs="Times New Roman"/>
          <w:sz w:val="24"/>
          <w:szCs w:val="24"/>
        </w:rPr>
        <w:t xml:space="preserve">specifically through the mobilization of substrate from soil organic matter pools dominated by carbon fixed </w:t>
      </w:r>
      <w:del w:id="489" w:author="Jeff Beem-Miller" w:date="2021-06-13T21:26:00Z">
        <w:r w:rsidR="0031692F" w:rsidDel="009F5752">
          <w:rPr>
            <w:rFonts w:ascii="Times New Roman" w:hAnsi="Times New Roman" w:cs="Times New Roman"/>
            <w:sz w:val="24"/>
            <w:szCs w:val="24"/>
          </w:rPr>
          <w:delText>between two and</w:delText>
        </w:r>
      </w:del>
      <w:ins w:id="490" w:author="Jeff Beem-Miller" w:date="2021-06-13T21:26:00Z">
        <w:r w:rsidR="009F5752">
          <w:rPr>
            <w:rFonts w:ascii="Times New Roman" w:hAnsi="Times New Roman" w:cs="Times New Roman"/>
            <w:sz w:val="24"/>
            <w:szCs w:val="24"/>
          </w:rPr>
          <w:t>years to</w:t>
        </w:r>
      </w:ins>
      <w:r w:rsidR="0031692F">
        <w:rPr>
          <w:rFonts w:ascii="Times New Roman" w:hAnsi="Times New Roman" w:cs="Times New Roman"/>
          <w:sz w:val="24"/>
          <w:szCs w:val="24"/>
        </w:rPr>
        <w:t xml:space="preserve"> </w:t>
      </w:r>
      <w:del w:id="491" w:author="Jeff Beem-Miller" w:date="2021-06-13T21:26:00Z">
        <w:r w:rsidR="0031692F" w:rsidDel="009F5752">
          <w:rPr>
            <w:rFonts w:ascii="Times New Roman" w:hAnsi="Times New Roman" w:cs="Times New Roman"/>
            <w:sz w:val="24"/>
            <w:szCs w:val="24"/>
          </w:rPr>
          <w:delText xml:space="preserve">three </w:delText>
        </w:r>
      </w:del>
      <w:r w:rsidR="0031692F">
        <w:rPr>
          <w:rFonts w:ascii="Times New Roman" w:hAnsi="Times New Roman" w:cs="Times New Roman"/>
          <w:sz w:val="24"/>
          <w:szCs w:val="24"/>
        </w:rPr>
        <w:t>decades previously. F</w:t>
      </w:r>
      <w:r w:rsidR="0031692F" w:rsidRPr="00C27016">
        <w:rPr>
          <w:rFonts w:ascii="Times New Roman" w:eastAsia="Arial Unicode MS" w:hAnsi="Times New Roman" w:cs="Times New Roman"/>
          <w:sz w:val="24"/>
          <w:szCs w:val="24"/>
        </w:rPr>
        <w:t>urthermore, this shift in ∆</w:t>
      </w:r>
      <w:r w:rsidR="0031692F" w:rsidRPr="00C27016">
        <w:rPr>
          <w:rFonts w:ascii="Times New Roman" w:hAnsi="Times New Roman" w:cs="Times New Roman"/>
          <w:sz w:val="24"/>
          <w:szCs w:val="24"/>
          <w:vertAlign w:val="superscript"/>
        </w:rPr>
        <w:t>14</w:t>
      </w:r>
      <w:r w:rsidR="0031692F" w:rsidRPr="00C27016">
        <w:rPr>
          <w:rFonts w:ascii="Times New Roman" w:hAnsi="Times New Roman" w:cs="Times New Roman"/>
          <w:sz w:val="24"/>
          <w:szCs w:val="24"/>
        </w:rPr>
        <w:t>C-CO</w:t>
      </w:r>
      <w:r w:rsidR="0031692F" w:rsidRPr="00C27016">
        <w:rPr>
          <w:rFonts w:ascii="Times New Roman" w:hAnsi="Times New Roman" w:cs="Times New Roman"/>
          <w:sz w:val="24"/>
          <w:szCs w:val="24"/>
          <w:vertAlign w:val="subscript"/>
        </w:rPr>
        <w:t>2</w:t>
      </w:r>
      <w:r w:rsidR="0031692F" w:rsidRPr="00C27016">
        <w:rPr>
          <w:rFonts w:ascii="Times New Roman" w:eastAsia="Arial Unicode MS" w:hAnsi="Times New Roman" w:cs="Times New Roman"/>
          <w:sz w:val="24"/>
          <w:szCs w:val="24"/>
        </w:rPr>
        <w:t xml:space="preserve"> persists </w:t>
      </w:r>
      <w:r w:rsidR="0031692F">
        <w:rPr>
          <w:rFonts w:ascii="Times New Roman" w:eastAsia="Arial Unicode MS" w:hAnsi="Times New Roman" w:cs="Times New Roman"/>
          <w:sz w:val="24"/>
          <w:szCs w:val="24"/>
        </w:rPr>
        <w:t>beyond the rewetting pulse, suggesting that simply excluding the rewetting pulse CO</w:t>
      </w:r>
      <w:r w:rsidR="0031692F" w:rsidRPr="003947C9">
        <w:rPr>
          <w:rFonts w:ascii="Times New Roman" w:eastAsia="Arial Unicode MS" w:hAnsi="Times New Roman" w:cs="Times New Roman"/>
          <w:sz w:val="24"/>
          <w:szCs w:val="24"/>
          <w:vertAlign w:val="subscript"/>
        </w:rPr>
        <w:t>2</w:t>
      </w:r>
      <w:r w:rsidR="0031692F">
        <w:rPr>
          <w:rFonts w:ascii="Times New Roman" w:eastAsia="Arial Unicode MS" w:hAnsi="Times New Roman" w:cs="Times New Roman"/>
          <w:sz w:val="24"/>
          <w:szCs w:val="24"/>
        </w:rPr>
        <w:t xml:space="preserve"> when measuring ∆</w:t>
      </w:r>
      <w:r w:rsidR="0031692F" w:rsidRPr="003947C9">
        <w:rPr>
          <w:rFonts w:ascii="Times New Roman" w:eastAsia="Arial Unicode MS" w:hAnsi="Times New Roman" w:cs="Times New Roman"/>
          <w:sz w:val="24"/>
          <w:szCs w:val="24"/>
          <w:vertAlign w:val="superscript"/>
        </w:rPr>
        <w:t>14</w:t>
      </w:r>
      <w:r w:rsidR="0031692F">
        <w:rPr>
          <w:rFonts w:ascii="Times New Roman" w:eastAsia="Arial Unicode MS" w:hAnsi="Times New Roman" w:cs="Times New Roman"/>
          <w:sz w:val="24"/>
          <w:szCs w:val="24"/>
        </w:rPr>
        <w:t>C-CO</w:t>
      </w:r>
      <w:r w:rsidR="0031692F" w:rsidRPr="003947C9">
        <w:rPr>
          <w:rFonts w:ascii="Times New Roman" w:eastAsia="Arial Unicode MS" w:hAnsi="Times New Roman" w:cs="Times New Roman"/>
          <w:sz w:val="24"/>
          <w:szCs w:val="24"/>
          <w:vertAlign w:val="subscript"/>
        </w:rPr>
        <w:t>2</w:t>
      </w:r>
      <w:r w:rsidR="0031692F">
        <w:rPr>
          <w:rFonts w:ascii="Times New Roman" w:eastAsia="Arial Unicode MS" w:hAnsi="Times New Roman" w:cs="Times New Roman"/>
          <w:sz w:val="24"/>
          <w:szCs w:val="24"/>
        </w:rPr>
        <w:t xml:space="preserve"> does not eliminate the bias introduced by air-drying and rewetting</w:t>
      </w:r>
      <w:r w:rsidR="0031692F" w:rsidRPr="00C27016">
        <w:rPr>
          <w:rFonts w:ascii="Times New Roman" w:eastAsia="Arial Unicode MS" w:hAnsi="Times New Roman" w:cs="Times New Roman"/>
          <w:sz w:val="24"/>
          <w:szCs w:val="24"/>
        </w:rPr>
        <w:t>.</w:t>
      </w:r>
      <w:ins w:id="492" w:author="Jeff Beem-Miller" w:date="2021-06-13T21:27:00Z">
        <w:r w:rsidR="009F5752">
          <w:rPr>
            <w:rFonts w:ascii="Times New Roman" w:eastAsia="Arial Unicode MS" w:hAnsi="Times New Roman" w:cs="Times New Roman"/>
          </w:rPr>
          <w:t xml:space="preserve"> </w:t>
        </w:r>
        <w:r w:rsidR="009F5752" w:rsidRPr="009F5752">
          <w:rPr>
            <w:rFonts w:ascii="Times New Roman" w:eastAsia="Arial Unicode MS" w:hAnsi="Times New Roman" w:cs="Times New Roman"/>
            <w:sz w:val="24"/>
            <w:szCs w:val="24"/>
            <w:lang w:val="en-US"/>
          </w:rPr>
          <w:t xml:space="preserve">Our results demonstrate that differences in </w:t>
        </w:r>
      </w:ins>
      <w:ins w:id="493" w:author="Jeff Beem-Miller" w:date="2021-06-13T21:28:00Z">
        <w:r w:rsidR="009F5752">
          <w:rPr>
            <w:rFonts w:ascii="Times New Roman" w:eastAsia="Arial Unicode MS" w:hAnsi="Times New Roman" w:cs="Times New Roman"/>
            <w:sz w:val="24"/>
            <w:szCs w:val="24"/>
            <w:lang w:val="en-US"/>
          </w:rPr>
          <w:t>∆</w:t>
        </w:r>
      </w:ins>
      <w:ins w:id="494" w:author="Jeff Beem-Miller" w:date="2021-06-13T21:27:00Z">
        <w:r w:rsidR="009F5752" w:rsidRPr="0061567B">
          <w:rPr>
            <w:rFonts w:ascii="Times New Roman" w:eastAsia="Arial Unicode MS" w:hAnsi="Times New Roman" w:cs="Times New Roman"/>
            <w:sz w:val="24"/>
            <w:szCs w:val="24"/>
            <w:vertAlign w:val="superscript"/>
            <w:lang w:val="en-US"/>
          </w:rPr>
          <w:t>14</w:t>
        </w:r>
        <w:r w:rsidR="009F5752" w:rsidRPr="009F5752">
          <w:rPr>
            <w:rFonts w:ascii="Times New Roman" w:eastAsia="Arial Unicode MS" w:hAnsi="Times New Roman" w:cs="Times New Roman"/>
            <w:sz w:val="24"/>
            <w:szCs w:val="24"/>
            <w:lang w:val="en-US"/>
          </w:rPr>
          <w:t>C between archived soils and what might have been o</w:t>
        </w:r>
        <w:r w:rsidR="009F5752">
          <w:rPr>
            <w:rFonts w:ascii="Times New Roman" w:eastAsia="Arial Unicode MS" w:hAnsi="Times New Roman" w:cs="Times New Roman"/>
            <w:sz w:val="24"/>
            <w:szCs w:val="24"/>
            <w:lang w:val="en-US"/>
          </w:rPr>
          <w:t xml:space="preserve">bserved in incubations of </w:t>
        </w:r>
        <w:r w:rsidR="009F5752" w:rsidRPr="009F5752">
          <w:rPr>
            <w:rFonts w:ascii="Times New Roman" w:eastAsia="Arial Unicode MS" w:hAnsi="Times New Roman" w:cs="Times New Roman"/>
            <w:sz w:val="24"/>
            <w:szCs w:val="24"/>
            <w:lang w:val="en-US"/>
          </w:rPr>
          <w:t xml:space="preserve">samples </w:t>
        </w:r>
      </w:ins>
      <w:ins w:id="495" w:author="Jeff Beem-Miller" w:date="2021-06-13T21:29:00Z">
        <w:r w:rsidR="009F5752">
          <w:rPr>
            <w:rFonts w:ascii="Times New Roman" w:eastAsia="Arial Unicode MS" w:hAnsi="Times New Roman" w:cs="Times New Roman"/>
            <w:sz w:val="24"/>
            <w:szCs w:val="24"/>
            <w:lang w:val="en-US"/>
          </w:rPr>
          <w:t xml:space="preserve">incubated </w:t>
        </w:r>
      </w:ins>
      <w:ins w:id="496" w:author="Jeff Beem-Miller" w:date="2021-06-13T21:30:00Z">
        <w:r w:rsidR="009F5752">
          <w:rPr>
            <w:rFonts w:ascii="Times New Roman" w:eastAsia="Arial Unicode MS" w:hAnsi="Times New Roman" w:cs="Times New Roman"/>
            <w:sz w:val="24"/>
            <w:szCs w:val="24"/>
            <w:lang w:val="en-US"/>
          </w:rPr>
          <w:t>prior to</w:t>
        </w:r>
      </w:ins>
      <w:ins w:id="497" w:author="Jeff Beem-Miller" w:date="2021-06-13T21:29:00Z">
        <w:r w:rsidR="009F5752">
          <w:rPr>
            <w:rFonts w:ascii="Times New Roman" w:eastAsia="Arial Unicode MS" w:hAnsi="Times New Roman" w:cs="Times New Roman"/>
            <w:sz w:val="24"/>
            <w:szCs w:val="24"/>
            <w:lang w:val="en-US"/>
          </w:rPr>
          <w:t xml:space="preserve"> air-drying and </w:t>
        </w:r>
      </w:ins>
      <w:ins w:id="498" w:author="Jeff Beem-Miller" w:date="2021-06-13T21:27:00Z">
        <w:r w:rsidR="009F5752">
          <w:rPr>
            <w:rFonts w:ascii="Times New Roman" w:eastAsia="Arial Unicode MS" w:hAnsi="Times New Roman" w:cs="Times New Roman"/>
            <w:sz w:val="24"/>
            <w:szCs w:val="24"/>
            <w:lang w:val="en-US"/>
          </w:rPr>
          <w:t xml:space="preserve">rewetting </w:t>
        </w:r>
        <w:r w:rsidR="009F5752" w:rsidRPr="009F5752">
          <w:rPr>
            <w:rFonts w:ascii="Times New Roman" w:eastAsia="Arial Unicode MS" w:hAnsi="Times New Roman" w:cs="Times New Roman"/>
            <w:sz w:val="24"/>
            <w:szCs w:val="24"/>
            <w:lang w:val="en-US"/>
          </w:rPr>
          <w:t xml:space="preserve">depend on the year of sample collection </w:t>
        </w:r>
      </w:ins>
      <w:ins w:id="499" w:author="Jeff Beem-Miller" w:date="2021-06-13T21:31:00Z">
        <w:r w:rsidR="009F5752">
          <w:rPr>
            <w:rFonts w:ascii="Times New Roman" w:eastAsia="Arial Unicode MS" w:hAnsi="Times New Roman" w:cs="Times New Roman"/>
            <w:sz w:val="24"/>
            <w:szCs w:val="24"/>
            <w:lang w:val="en-US"/>
          </w:rPr>
          <w:t>as well as</w:t>
        </w:r>
      </w:ins>
      <w:ins w:id="500" w:author="Jeff Beem-Miller" w:date="2021-06-13T21:27:00Z">
        <w:r w:rsidR="009F5752" w:rsidRPr="009F5752">
          <w:rPr>
            <w:rFonts w:ascii="Times New Roman" w:eastAsia="Arial Unicode MS" w:hAnsi="Times New Roman" w:cs="Times New Roman"/>
            <w:sz w:val="24"/>
            <w:szCs w:val="24"/>
            <w:lang w:val="en-US"/>
          </w:rPr>
          <w:t xml:space="preserve"> overall carbon cycling</w:t>
        </w:r>
      </w:ins>
      <w:ins w:id="501" w:author="Jeff Beem-Miller" w:date="2021-06-13T21:30:00Z">
        <w:r w:rsidR="009F5752">
          <w:rPr>
            <w:rFonts w:ascii="Times New Roman" w:eastAsia="Arial Unicode MS" w:hAnsi="Times New Roman" w:cs="Times New Roman"/>
            <w:sz w:val="24"/>
            <w:szCs w:val="24"/>
            <w:lang w:val="en-US"/>
          </w:rPr>
          <w:t xml:space="preserve"> </w:t>
        </w:r>
      </w:ins>
      <w:ins w:id="502" w:author="Jeff Beem-Miller" w:date="2021-06-13T21:31:00Z">
        <w:r w:rsidR="009F5752">
          <w:rPr>
            <w:rFonts w:ascii="Times New Roman" w:eastAsia="Arial Unicode MS" w:hAnsi="Times New Roman" w:cs="Times New Roman"/>
            <w:sz w:val="24"/>
            <w:szCs w:val="24"/>
            <w:lang w:val="en-US"/>
          </w:rPr>
          <w:t xml:space="preserve">rates </w:t>
        </w:r>
      </w:ins>
      <w:ins w:id="503" w:author="Jeff Beem-Miller" w:date="2021-06-13T21:30:00Z">
        <w:r w:rsidR="009F5752">
          <w:rPr>
            <w:rFonts w:ascii="Times New Roman" w:eastAsia="Arial Unicode MS" w:hAnsi="Times New Roman" w:cs="Times New Roman"/>
            <w:sz w:val="24"/>
            <w:szCs w:val="24"/>
            <w:lang w:val="en-US"/>
          </w:rPr>
          <w:t>in the system of study</w:t>
        </w:r>
      </w:ins>
      <w:ins w:id="504" w:author="Jeff Beem-Miller" w:date="2021-06-13T21:27:00Z">
        <w:r w:rsidR="009F5752" w:rsidRPr="009F5752">
          <w:rPr>
            <w:rFonts w:ascii="Times New Roman" w:eastAsia="Arial Unicode MS" w:hAnsi="Times New Roman" w:cs="Times New Roman"/>
            <w:sz w:val="24"/>
            <w:szCs w:val="24"/>
            <w:lang w:val="en-US"/>
          </w:rPr>
          <w:t xml:space="preserve">. </w:t>
        </w:r>
      </w:ins>
    </w:p>
    <w:p w14:paraId="66FF89E0" w14:textId="77777777" w:rsidR="0031692F" w:rsidRPr="00C27016" w:rsidRDefault="0031692F" w:rsidP="009F5752">
      <w:pPr>
        <w:pStyle w:val="Normal1"/>
        <w:spacing w:before="120" w:line="360" w:lineRule="auto"/>
        <w:rPr>
          <w:rFonts w:ascii="Times New Roman" w:hAnsi="Times New Roman" w:cs="Times New Roman"/>
          <w:b/>
          <w:sz w:val="24"/>
          <w:szCs w:val="24"/>
        </w:rPr>
      </w:pPr>
      <w:r w:rsidRPr="00C27016">
        <w:rPr>
          <w:rFonts w:ascii="Times New Roman" w:hAnsi="Times New Roman" w:cs="Times New Roman"/>
          <w:b/>
          <w:sz w:val="24"/>
          <w:szCs w:val="24"/>
        </w:rPr>
        <w:t>Acknowledgments, Samples, and Data</w:t>
      </w:r>
    </w:p>
    <w:p w14:paraId="745936F4" w14:textId="77777777" w:rsidR="0031692F" w:rsidRPr="00C27016" w:rsidRDefault="0031692F" w:rsidP="0031692F">
      <w:pPr>
        <w:pStyle w:val="Normal1"/>
        <w:spacing w:before="120" w:line="360" w:lineRule="auto"/>
        <w:rPr>
          <w:rFonts w:ascii="Times New Roman" w:hAnsi="Times New Roman" w:cs="Times New Roman"/>
          <w:sz w:val="24"/>
          <w:szCs w:val="24"/>
        </w:rPr>
      </w:pPr>
      <w:r w:rsidRPr="00B82F35">
        <w:rPr>
          <w:rFonts w:ascii="Times New Roman" w:hAnsi="Times New Roman" w:cs="Times New Roman"/>
          <w:sz w:val="24"/>
          <w:szCs w:val="24"/>
        </w:rPr>
        <w:t>Code and data have been archived on Zenodo as a github release</w:t>
      </w:r>
      <w:r>
        <w:rPr>
          <w:rFonts w:ascii="Times New Roman" w:hAnsi="Times New Roman" w:cs="Times New Roman"/>
          <w:sz w:val="24"/>
          <w:szCs w:val="24"/>
        </w:rPr>
        <w:t xml:space="preserve"> (v1.0) with the DOI </w:t>
      </w:r>
      <w:r w:rsidRPr="006E64A5">
        <w:rPr>
          <w:rFonts w:ascii="Times New Roman" w:hAnsi="Times New Roman" w:cs="Times New Roman"/>
          <w:sz w:val="24"/>
          <w:szCs w:val="24"/>
        </w:rPr>
        <w:t>10.5281/zenodo.4106666</w:t>
      </w:r>
      <w:r w:rsidRPr="00B82F35">
        <w:rPr>
          <w:rFonts w:ascii="Times New Roman" w:hAnsi="Times New Roman" w:cs="Times New Roman"/>
          <w:sz w:val="24"/>
          <w:szCs w:val="24"/>
        </w:rPr>
        <w:t xml:space="preserve">. </w:t>
      </w:r>
      <w:r>
        <w:rPr>
          <w:rFonts w:ascii="Times New Roman" w:hAnsi="Times New Roman" w:cs="Times New Roman"/>
          <w:sz w:val="24"/>
          <w:szCs w:val="24"/>
        </w:rPr>
        <w:t>The</w:t>
      </w:r>
      <w:r w:rsidRPr="00B82F35">
        <w:rPr>
          <w:rFonts w:ascii="Times New Roman" w:hAnsi="Times New Roman" w:cs="Times New Roman"/>
          <w:sz w:val="24"/>
          <w:szCs w:val="24"/>
        </w:rPr>
        <w:t xml:space="preserve"> file ‘</w:t>
      </w:r>
      <w:r w:rsidRPr="00B82F35">
        <w:rPr>
          <w:rFonts w:ascii="Times New Roman" w:eastAsia="Times New Roman" w:hAnsi="Times New Roman" w:cs="Times New Roman"/>
          <w:sz w:val="24"/>
          <w:szCs w:val="24"/>
        </w:rPr>
        <w:t xml:space="preserve">arc-inc_data-wrangling_2020-07-30.Rmd’ </w:t>
      </w:r>
      <w:r>
        <w:rPr>
          <w:rFonts w:ascii="Times New Roman" w:eastAsia="Times New Roman" w:hAnsi="Times New Roman" w:cs="Times New Roman"/>
          <w:sz w:val="24"/>
          <w:szCs w:val="24"/>
        </w:rPr>
        <w:t>within the zip file of the repository release contains</w:t>
      </w:r>
      <w:r w:rsidRPr="00B82F35">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 xml:space="preserve">R </w:t>
      </w:r>
      <w:r w:rsidRPr="00B82F35">
        <w:rPr>
          <w:rFonts w:ascii="Times New Roman" w:eastAsia="Times New Roman" w:hAnsi="Times New Roman" w:cs="Times New Roman"/>
          <w:sz w:val="24"/>
          <w:szCs w:val="24"/>
        </w:rPr>
        <w:t>script for running all analyses and generating all figures in the text.</w:t>
      </w:r>
      <w:r>
        <w:rPr>
          <w:rFonts w:eastAsia="Times New Roman"/>
        </w:rPr>
        <w:t xml:space="preserve"> </w:t>
      </w:r>
      <w:r w:rsidRPr="00C27016">
        <w:rPr>
          <w:rFonts w:ascii="Times New Roman" w:hAnsi="Times New Roman" w:cs="Times New Roman"/>
          <w:sz w:val="24"/>
          <w:szCs w:val="24"/>
        </w:rPr>
        <w:t>The authors would like to acknowledge the invaluable assistance of M. Rost in the laboratory and the field, and I. Schoening, M. Cisneros-Dozal, J. Koarashi, F. Hopkins, C. Lawrence, and S. Trumbore for sharing data and details on control-3 sample incubations. Funding was provided by the European Research Council (Horizon 2020 Research and Innovation Programme, grant agreement 695101; 14Constraint).</w:t>
      </w:r>
      <w:r>
        <w:rPr>
          <w:rFonts w:ascii="Times New Roman" w:hAnsi="Times New Roman" w:cs="Times New Roman"/>
          <w:sz w:val="24"/>
          <w:szCs w:val="24"/>
        </w:rPr>
        <w:tab/>
      </w:r>
    </w:p>
    <w:p w14:paraId="1D9E3404" w14:textId="77777777" w:rsidR="0031692F" w:rsidRPr="00C27016" w:rsidRDefault="0031692F" w:rsidP="0031692F">
      <w:pPr>
        <w:pStyle w:val="Normal1"/>
        <w:spacing w:before="240" w:after="120" w:line="360" w:lineRule="auto"/>
        <w:rPr>
          <w:rFonts w:ascii="Times New Roman" w:hAnsi="Times New Roman" w:cs="Times New Roman"/>
          <w:b/>
          <w:sz w:val="24"/>
          <w:szCs w:val="24"/>
        </w:rPr>
      </w:pPr>
      <w:r w:rsidRPr="00C27016">
        <w:rPr>
          <w:rFonts w:ascii="Times New Roman" w:hAnsi="Times New Roman" w:cs="Times New Roman"/>
          <w:b/>
          <w:sz w:val="24"/>
          <w:szCs w:val="24"/>
        </w:rPr>
        <w:t>References</w:t>
      </w:r>
    </w:p>
    <w:p w14:paraId="593E3D37" w14:textId="77777777" w:rsidR="0031692F" w:rsidRPr="00CE19AB" w:rsidRDefault="0031692F" w:rsidP="0031692F">
      <w:pPr>
        <w:widowControl w:val="0"/>
        <w:autoSpaceDE w:val="0"/>
        <w:autoSpaceDN w:val="0"/>
        <w:adjustRightInd w:val="0"/>
        <w:spacing w:before="120" w:line="360" w:lineRule="auto"/>
        <w:ind w:left="480" w:hanging="480"/>
        <w:rPr>
          <w:noProof/>
          <w:sz w:val="24"/>
          <w:szCs w:val="24"/>
        </w:rPr>
      </w:pPr>
      <w:r w:rsidRPr="00C27016">
        <w:rPr>
          <w:sz w:val="24"/>
          <w:szCs w:val="24"/>
        </w:rPr>
        <w:fldChar w:fldCharType="begin" w:fldLock="1"/>
      </w:r>
      <w:r w:rsidRPr="00C27016">
        <w:rPr>
          <w:sz w:val="24"/>
          <w:szCs w:val="24"/>
        </w:rPr>
        <w:instrText xml:space="preserve">ADDIN Mendeley Bibliography CSL_BIBLIOGRAPHY </w:instrText>
      </w:r>
      <w:r w:rsidRPr="00C27016">
        <w:rPr>
          <w:sz w:val="24"/>
          <w:szCs w:val="24"/>
        </w:rPr>
        <w:fldChar w:fldCharType="separate"/>
      </w:r>
      <w:r w:rsidRPr="00CE19AB">
        <w:rPr>
          <w:noProof/>
          <w:sz w:val="24"/>
          <w:szCs w:val="24"/>
        </w:rPr>
        <w:t xml:space="preserve">Baisden, W. T., Parfitt, R. L., Ross, C., Schipper, L. A., &amp; Canessa, S. (2013). Evaluating 50 years of time-series soil radiocarbon data : towards routine calculation of robust C residence times. </w:t>
      </w:r>
      <w:r w:rsidRPr="00CE19AB">
        <w:rPr>
          <w:i/>
          <w:iCs/>
          <w:noProof/>
          <w:sz w:val="24"/>
          <w:szCs w:val="24"/>
        </w:rPr>
        <w:t>Biogeochemistry</w:t>
      </w:r>
      <w:r w:rsidRPr="00CE19AB">
        <w:rPr>
          <w:noProof/>
          <w:sz w:val="24"/>
          <w:szCs w:val="24"/>
        </w:rPr>
        <w:t xml:space="preserve">, </w:t>
      </w:r>
      <w:r w:rsidRPr="00CE19AB">
        <w:rPr>
          <w:i/>
          <w:iCs/>
          <w:noProof/>
          <w:sz w:val="24"/>
          <w:szCs w:val="24"/>
        </w:rPr>
        <w:t>112</w:t>
      </w:r>
      <w:r w:rsidRPr="00CE19AB">
        <w:rPr>
          <w:noProof/>
          <w:sz w:val="24"/>
          <w:szCs w:val="24"/>
        </w:rPr>
        <w:t>, 129–137. https://doi.org/10.1007/s10533-011-9675-y</w:t>
      </w:r>
    </w:p>
    <w:p w14:paraId="43BF56EC" w14:textId="77777777" w:rsidR="0031692F" w:rsidRPr="00CE19AB"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Bartlett, R., &amp; James, B. (1980). Studying Dried, Stored Soil Samples — Some Pitfalls. </w:t>
      </w:r>
      <w:r w:rsidRPr="00CE19AB">
        <w:rPr>
          <w:i/>
          <w:iCs/>
          <w:noProof/>
          <w:sz w:val="24"/>
          <w:szCs w:val="24"/>
        </w:rPr>
        <w:t>Soil Sci. Soc. Am. J</w:t>
      </w:r>
      <w:r w:rsidRPr="00CE19AB">
        <w:rPr>
          <w:noProof/>
          <w:sz w:val="24"/>
          <w:szCs w:val="24"/>
        </w:rPr>
        <w:t xml:space="preserve">, </w:t>
      </w:r>
      <w:r w:rsidRPr="00CE19AB">
        <w:rPr>
          <w:i/>
          <w:iCs/>
          <w:noProof/>
          <w:sz w:val="24"/>
          <w:szCs w:val="24"/>
        </w:rPr>
        <w:t>44</w:t>
      </w:r>
      <w:r w:rsidRPr="00CE19AB">
        <w:rPr>
          <w:noProof/>
          <w:sz w:val="24"/>
          <w:szCs w:val="24"/>
        </w:rPr>
        <w:t>, 721–724.</w:t>
      </w:r>
    </w:p>
    <w:p w14:paraId="1E7683D0" w14:textId="77777777" w:rsidR="0031692F" w:rsidRDefault="0031692F" w:rsidP="0031692F">
      <w:pPr>
        <w:widowControl w:val="0"/>
        <w:autoSpaceDE w:val="0"/>
        <w:autoSpaceDN w:val="0"/>
        <w:adjustRightInd w:val="0"/>
        <w:spacing w:before="120" w:line="360" w:lineRule="auto"/>
        <w:ind w:left="480" w:hanging="480"/>
        <w:rPr>
          <w:ins w:id="505" w:author="Jeff Beem-Miller" w:date="2021-06-14T16:08:00Z"/>
          <w:noProof/>
          <w:sz w:val="24"/>
          <w:szCs w:val="24"/>
        </w:rPr>
      </w:pPr>
      <w:r w:rsidRPr="00CE19AB">
        <w:rPr>
          <w:noProof/>
          <w:sz w:val="24"/>
          <w:szCs w:val="24"/>
        </w:rPr>
        <w:t xml:space="preserve">Birch, H. F. (1958). The effect of soil drying on humus decomposition and nitrogen availability. </w:t>
      </w:r>
      <w:r w:rsidRPr="00CE19AB">
        <w:rPr>
          <w:i/>
          <w:iCs/>
          <w:noProof/>
          <w:sz w:val="24"/>
          <w:szCs w:val="24"/>
        </w:rPr>
        <w:t>Plant and Soil</w:t>
      </w:r>
      <w:r w:rsidRPr="00CE19AB">
        <w:rPr>
          <w:noProof/>
          <w:sz w:val="24"/>
          <w:szCs w:val="24"/>
        </w:rPr>
        <w:t xml:space="preserve">, </w:t>
      </w:r>
      <w:r w:rsidRPr="00CE19AB">
        <w:rPr>
          <w:i/>
          <w:iCs/>
          <w:noProof/>
          <w:sz w:val="24"/>
          <w:szCs w:val="24"/>
        </w:rPr>
        <w:t>10</w:t>
      </w:r>
      <w:r w:rsidRPr="00CE19AB">
        <w:rPr>
          <w:noProof/>
          <w:sz w:val="24"/>
          <w:szCs w:val="24"/>
        </w:rPr>
        <w:t>(1), 9–31. https://doi.org/10.1007/BF01343734</w:t>
      </w:r>
    </w:p>
    <w:p w14:paraId="0C842818" w14:textId="00453045" w:rsidR="00032563" w:rsidRDefault="00032563" w:rsidP="00032563">
      <w:pPr>
        <w:widowControl w:val="0"/>
        <w:autoSpaceDE w:val="0"/>
        <w:autoSpaceDN w:val="0"/>
        <w:adjustRightInd w:val="0"/>
        <w:spacing w:before="120" w:line="360" w:lineRule="auto"/>
        <w:ind w:left="480" w:hanging="480"/>
        <w:rPr>
          <w:noProof/>
          <w:sz w:val="24"/>
          <w:szCs w:val="24"/>
        </w:rPr>
      </w:pPr>
      <w:ins w:id="506" w:author="Jeff Beem-Miller" w:date="2021-06-14T16:09:00Z">
        <w:r w:rsidRPr="00032563">
          <w:rPr>
            <w:noProof/>
            <w:sz w:val="24"/>
            <w:szCs w:val="24"/>
          </w:rPr>
          <w:t xml:space="preserve">Blake, L., Goulding, K.W.T., Mott, C.J.B. &amp; Poulton, P.R. </w:t>
        </w:r>
        <w:r w:rsidR="00571F58">
          <w:rPr>
            <w:noProof/>
            <w:sz w:val="24"/>
            <w:szCs w:val="24"/>
          </w:rPr>
          <w:t>(</w:t>
        </w:r>
        <w:r w:rsidRPr="00032563">
          <w:rPr>
            <w:noProof/>
            <w:sz w:val="24"/>
            <w:szCs w:val="24"/>
          </w:rPr>
          <w:t>2000</w:t>
        </w:r>
        <w:r w:rsidR="00571F58">
          <w:rPr>
            <w:noProof/>
            <w:sz w:val="24"/>
            <w:szCs w:val="24"/>
          </w:rPr>
          <w:t>)</w:t>
        </w:r>
        <w:r w:rsidRPr="00032563">
          <w:rPr>
            <w:noProof/>
            <w:sz w:val="24"/>
            <w:szCs w:val="24"/>
          </w:rPr>
          <w:t>.</w:t>
        </w:r>
        <w:r>
          <w:rPr>
            <w:noProof/>
            <w:sz w:val="24"/>
            <w:szCs w:val="24"/>
          </w:rPr>
          <w:t xml:space="preserve"> </w:t>
        </w:r>
        <w:r w:rsidRPr="00032563">
          <w:rPr>
            <w:noProof/>
            <w:sz w:val="24"/>
            <w:szCs w:val="24"/>
          </w:rPr>
          <w:t>Temporal changes in chemical properties of air-dried stored soils</w:t>
        </w:r>
        <w:r>
          <w:rPr>
            <w:noProof/>
            <w:sz w:val="24"/>
            <w:szCs w:val="24"/>
          </w:rPr>
          <w:t xml:space="preserve"> </w:t>
        </w:r>
        <w:r w:rsidRPr="00032563">
          <w:rPr>
            <w:noProof/>
            <w:sz w:val="24"/>
            <w:szCs w:val="24"/>
          </w:rPr>
          <w:t xml:space="preserve">and their interpretation for long-term experiments. </w:t>
        </w:r>
        <w:r w:rsidRPr="009E1549">
          <w:rPr>
            <w:i/>
            <w:noProof/>
            <w:sz w:val="24"/>
            <w:szCs w:val="24"/>
          </w:rPr>
          <w:t>European Journal of Soil Science</w:t>
        </w:r>
        <w:r w:rsidRPr="00032563">
          <w:rPr>
            <w:noProof/>
            <w:sz w:val="24"/>
            <w:szCs w:val="24"/>
          </w:rPr>
          <w:t>, 51, 345–353.</w:t>
        </w:r>
      </w:ins>
      <w:ins w:id="507" w:author="Jeff Beem-Miller" w:date="2021-06-14T16:10:00Z">
        <w:r w:rsidR="00571F58" w:rsidRPr="00571F58">
          <w:t xml:space="preserve"> </w:t>
        </w:r>
        <w:r w:rsidR="00571F58" w:rsidRPr="00571F58">
          <w:rPr>
            <w:noProof/>
            <w:sz w:val="24"/>
            <w:szCs w:val="24"/>
          </w:rPr>
          <w:t>https://doi.org/10.1046/j.1365-2389.2000.00307.x</w:t>
        </w:r>
      </w:ins>
    </w:p>
    <w:p w14:paraId="65DE735E" w14:textId="0BC06EBC" w:rsidR="00D7145C" w:rsidRPr="00CE19AB" w:rsidRDefault="00D7145C" w:rsidP="00D7145C">
      <w:pPr>
        <w:widowControl w:val="0"/>
        <w:autoSpaceDE w:val="0"/>
        <w:autoSpaceDN w:val="0"/>
        <w:adjustRightInd w:val="0"/>
        <w:spacing w:before="120" w:line="360" w:lineRule="auto"/>
        <w:ind w:left="480" w:hanging="480"/>
        <w:rPr>
          <w:noProof/>
          <w:sz w:val="24"/>
          <w:szCs w:val="24"/>
        </w:rPr>
      </w:pPr>
      <w:r w:rsidRPr="00D7145C">
        <w:rPr>
          <w:noProof/>
          <w:sz w:val="24"/>
          <w:szCs w:val="24"/>
        </w:rPr>
        <w:t>Boose E, Gould E. 2021. Harvard Forest Climate Data since 1964. Harvard Forest Data Archive: HF300 (v.2).</w:t>
      </w:r>
    </w:p>
    <w:p w14:paraId="43AB8181" w14:textId="77777777" w:rsidR="0031692F" w:rsidRPr="00CE19AB"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Borken, W., &amp; Matzner, E. (2009). Reappraisal of drying and wetting effects on C and N mineralization and fluxes in soils. </w:t>
      </w:r>
      <w:r w:rsidRPr="00CE19AB">
        <w:rPr>
          <w:i/>
          <w:iCs/>
          <w:noProof/>
          <w:sz w:val="24"/>
          <w:szCs w:val="24"/>
        </w:rPr>
        <w:t>Global Change Biology</w:t>
      </w:r>
      <w:r w:rsidRPr="00CE19AB">
        <w:rPr>
          <w:noProof/>
          <w:sz w:val="24"/>
          <w:szCs w:val="24"/>
        </w:rPr>
        <w:t xml:space="preserve">, </w:t>
      </w:r>
      <w:r w:rsidRPr="00CE19AB">
        <w:rPr>
          <w:i/>
          <w:iCs/>
          <w:noProof/>
          <w:sz w:val="24"/>
          <w:szCs w:val="24"/>
        </w:rPr>
        <w:t>15</w:t>
      </w:r>
      <w:r w:rsidRPr="00CE19AB">
        <w:rPr>
          <w:noProof/>
          <w:sz w:val="24"/>
          <w:szCs w:val="24"/>
        </w:rPr>
        <w:t>(4), 808–824. https://doi.org/10.1111/j.1365-2486.2008.01681.x</w:t>
      </w:r>
    </w:p>
    <w:p w14:paraId="2593FB85" w14:textId="77777777" w:rsidR="0031692F" w:rsidRPr="00CE19AB"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Brödlin, D., Kaiser, K., Kessler, A., &amp; Hagedorn, F. (2019). Drying and rewetting foster phosphorus depletion of forest soils. </w:t>
      </w:r>
      <w:r w:rsidRPr="00CE19AB">
        <w:rPr>
          <w:i/>
          <w:iCs/>
          <w:noProof/>
          <w:sz w:val="24"/>
          <w:szCs w:val="24"/>
        </w:rPr>
        <w:t>Soil Biology and Biochemistry</w:t>
      </w:r>
      <w:r w:rsidRPr="00CE19AB">
        <w:rPr>
          <w:noProof/>
          <w:sz w:val="24"/>
          <w:szCs w:val="24"/>
        </w:rPr>
        <w:t xml:space="preserve">, </w:t>
      </w:r>
      <w:r w:rsidRPr="00CE19AB">
        <w:rPr>
          <w:i/>
          <w:iCs/>
          <w:noProof/>
          <w:sz w:val="24"/>
          <w:szCs w:val="24"/>
        </w:rPr>
        <w:t>128</w:t>
      </w:r>
      <w:r w:rsidRPr="00CE19AB">
        <w:rPr>
          <w:noProof/>
          <w:sz w:val="24"/>
          <w:szCs w:val="24"/>
        </w:rPr>
        <w:t>(May 2018), 22–34. https://doi.org/10.1016/j.soilbio.2018.10.001</w:t>
      </w:r>
    </w:p>
    <w:p w14:paraId="3924E5FF" w14:textId="77777777" w:rsidR="0031692F"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Cisneros-Dozal, L. M., Trumbore, S., &amp; Hanson, P. J. (2006). Partitioning sources of soil-respired CO2 and their seasonal variation using a unique radiocarbon tracer. </w:t>
      </w:r>
      <w:r w:rsidRPr="00CE19AB">
        <w:rPr>
          <w:i/>
          <w:iCs/>
          <w:noProof/>
          <w:sz w:val="24"/>
          <w:szCs w:val="24"/>
        </w:rPr>
        <w:t>Global Change Biology</w:t>
      </w:r>
      <w:r w:rsidRPr="00CE19AB">
        <w:rPr>
          <w:noProof/>
          <w:sz w:val="24"/>
          <w:szCs w:val="24"/>
        </w:rPr>
        <w:t xml:space="preserve">, </w:t>
      </w:r>
      <w:r w:rsidRPr="00CE19AB">
        <w:rPr>
          <w:i/>
          <w:iCs/>
          <w:noProof/>
          <w:sz w:val="24"/>
          <w:szCs w:val="24"/>
        </w:rPr>
        <w:t>12</w:t>
      </w:r>
      <w:r w:rsidRPr="00CE19AB">
        <w:rPr>
          <w:noProof/>
          <w:sz w:val="24"/>
          <w:szCs w:val="24"/>
        </w:rPr>
        <w:t>(2), 194–204. https://doi.org/10.1111/j.1365-2486.2005.001061.x</w:t>
      </w:r>
    </w:p>
    <w:p w14:paraId="579848D1" w14:textId="77777777" w:rsidR="0031692F" w:rsidRPr="00CE19AB" w:rsidRDefault="0031692F" w:rsidP="0031692F">
      <w:pPr>
        <w:widowControl w:val="0"/>
        <w:autoSpaceDE w:val="0"/>
        <w:autoSpaceDN w:val="0"/>
        <w:adjustRightInd w:val="0"/>
        <w:spacing w:before="120" w:line="360" w:lineRule="auto"/>
        <w:ind w:left="480" w:hanging="480"/>
        <w:rPr>
          <w:noProof/>
          <w:sz w:val="24"/>
          <w:szCs w:val="24"/>
        </w:rPr>
      </w:pPr>
      <w:r w:rsidRPr="009D7A42">
        <w:rPr>
          <w:noProof/>
          <w:sz w:val="24"/>
          <w:szCs w:val="24"/>
        </w:rPr>
        <w:t>Dungait, J</w:t>
      </w:r>
      <w:r>
        <w:rPr>
          <w:noProof/>
          <w:sz w:val="24"/>
          <w:szCs w:val="24"/>
        </w:rPr>
        <w:t>.</w:t>
      </w:r>
      <w:r w:rsidRPr="009D7A42">
        <w:rPr>
          <w:noProof/>
          <w:sz w:val="24"/>
          <w:szCs w:val="24"/>
        </w:rPr>
        <w:t>A.J.</w:t>
      </w:r>
      <w:r>
        <w:rPr>
          <w:noProof/>
          <w:sz w:val="24"/>
          <w:szCs w:val="24"/>
        </w:rPr>
        <w:t>, Hopkins, D.</w:t>
      </w:r>
      <w:r w:rsidRPr="009D7A42">
        <w:rPr>
          <w:noProof/>
          <w:sz w:val="24"/>
          <w:szCs w:val="24"/>
        </w:rPr>
        <w:t>W.</w:t>
      </w:r>
      <w:r>
        <w:rPr>
          <w:noProof/>
          <w:sz w:val="24"/>
          <w:szCs w:val="24"/>
        </w:rPr>
        <w:t>, Gregory, A.</w:t>
      </w:r>
      <w:r w:rsidRPr="009D7A42">
        <w:rPr>
          <w:noProof/>
          <w:sz w:val="24"/>
          <w:szCs w:val="24"/>
        </w:rPr>
        <w:t>S.</w:t>
      </w:r>
      <w:r>
        <w:rPr>
          <w:noProof/>
          <w:sz w:val="24"/>
          <w:szCs w:val="24"/>
        </w:rPr>
        <w:t xml:space="preserve">, Whitmore, </w:t>
      </w:r>
      <w:r w:rsidRPr="009D7A42">
        <w:rPr>
          <w:noProof/>
          <w:sz w:val="24"/>
          <w:szCs w:val="24"/>
        </w:rPr>
        <w:t xml:space="preserve"> </w:t>
      </w:r>
      <w:r>
        <w:rPr>
          <w:noProof/>
          <w:sz w:val="24"/>
          <w:szCs w:val="24"/>
        </w:rPr>
        <w:t>A.</w:t>
      </w:r>
      <w:r w:rsidRPr="009D7A42">
        <w:rPr>
          <w:noProof/>
          <w:sz w:val="24"/>
          <w:szCs w:val="24"/>
        </w:rPr>
        <w:t>P.</w:t>
      </w:r>
      <w:r w:rsidRPr="009D7A42">
        <w:t xml:space="preserve"> </w:t>
      </w:r>
      <w:r w:rsidRPr="009D7A42">
        <w:rPr>
          <w:sz w:val="24"/>
          <w:szCs w:val="24"/>
        </w:rPr>
        <w:t>(2012).</w:t>
      </w:r>
      <w:r>
        <w:t xml:space="preserve"> </w:t>
      </w:r>
      <w:r w:rsidRPr="009D7A42">
        <w:rPr>
          <w:noProof/>
          <w:sz w:val="24"/>
          <w:szCs w:val="24"/>
        </w:rPr>
        <w:t>Soil organic matter turnover is governed by accessibility not recalcitrance</w:t>
      </w:r>
      <w:r>
        <w:rPr>
          <w:noProof/>
          <w:sz w:val="24"/>
          <w:szCs w:val="24"/>
        </w:rPr>
        <w:t>.</w:t>
      </w:r>
      <w:r w:rsidRPr="009D7A42">
        <w:rPr>
          <w:noProof/>
          <w:sz w:val="24"/>
          <w:szCs w:val="24"/>
        </w:rPr>
        <w:t xml:space="preserve"> </w:t>
      </w:r>
      <w:r w:rsidRPr="009D7A42">
        <w:rPr>
          <w:i/>
          <w:noProof/>
          <w:sz w:val="24"/>
          <w:szCs w:val="24"/>
        </w:rPr>
        <w:t>Global Change Biology, 18</w:t>
      </w:r>
      <w:r>
        <w:rPr>
          <w:noProof/>
          <w:sz w:val="24"/>
          <w:szCs w:val="24"/>
        </w:rPr>
        <w:t>(6), 1781:</w:t>
      </w:r>
      <w:r w:rsidRPr="009D7A42">
        <w:rPr>
          <w:noProof/>
          <w:sz w:val="24"/>
          <w:szCs w:val="24"/>
        </w:rPr>
        <w:t>1796</w:t>
      </w:r>
      <w:r>
        <w:rPr>
          <w:noProof/>
          <w:sz w:val="24"/>
          <w:szCs w:val="24"/>
        </w:rPr>
        <w:t>.</w:t>
      </w:r>
      <w:r w:rsidRPr="009D7A42">
        <w:t xml:space="preserve"> </w:t>
      </w:r>
      <w:r w:rsidRPr="00CE19AB">
        <w:rPr>
          <w:noProof/>
          <w:sz w:val="24"/>
          <w:szCs w:val="24"/>
        </w:rPr>
        <w:t>https://doi.org/</w:t>
      </w:r>
      <w:r w:rsidRPr="009D7A42">
        <w:rPr>
          <w:noProof/>
          <w:sz w:val="24"/>
          <w:szCs w:val="24"/>
        </w:rPr>
        <w:t>10.1111/j.1365-2486.2012.02665.x</w:t>
      </w:r>
    </w:p>
    <w:p w14:paraId="77B190F2" w14:textId="77777777" w:rsidR="0031692F" w:rsidRPr="00CE19AB"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Fierer, N., &amp; Schimel, J. P. (2003). A Proposed Mechanism for the Pulse in Carbon Dioxide Production Commonly Observed Following the Rapid Rewetting of a Dry Soil. </w:t>
      </w:r>
      <w:r w:rsidRPr="00CE19AB">
        <w:rPr>
          <w:i/>
          <w:iCs/>
          <w:noProof/>
          <w:sz w:val="24"/>
          <w:szCs w:val="24"/>
        </w:rPr>
        <w:t>Soil Science Society of America Journal</w:t>
      </w:r>
      <w:r w:rsidRPr="00CE19AB">
        <w:rPr>
          <w:noProof/>
          <w:sz w:val="24"/>
          <w:szCs w:val="24"/>
        </w:rPr>
        <w:t xml:space="preserve">, </w:t>
      </w:r>
      <w:r w:rsidRPr="00CE19AB">
        <w:rPr>
          <w:i/>
          <w:iCs/>
          <w:noProof/>
          <w:sz w:val="24"/>
          <w:szCs w:val="24"/>
        </w:rPr>
        <w:t>67</w:t>
      </w:r>
      <w:r w:rsidRPr="00CE19AB">
        <w:rPr>
          <w:noProof/>
          <w:sz w:val="24"/>
          <w:szCs w:val="24"/>
        </w:rPr>
        <w:t>(3), 798–805. https://doi.org/10.2136/sssaj2003.0798</w:t>
      </w:r>
    </w:p>
    <w:p w14:paraId="721286DA" w14:textId="77777777" w:rsidR="0031692F"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Fischer, M., Bossdorf, O., Gockel, S., Hänsel, F., Hemp, A., Hessenmöller, D., Korte, G., Nieschulze, J., Pfeiffer, S., Prati, D., Renner, S., Schöning, I., Schumacher, U., Wells, K., Buscot, F., Kalko, E. K. V., Linsenmair, K. E., Schulze, E. D., &amp; Weisser, W. W. (2010). Implementing large-scale and long-term functional biodiversity research: The Biodiversity Exploratories. </w:t>
      </w:r>
      <w:r w:rsidRPr="00CE19AB">
        <w:rPr>
          <w:i/>
          <w:iCs/>
          <w:noProof/>
          <w:sz w:val="24"/>
          <w:szCs w:val="24"/>
        </w:rPr>
        <w:t>Basic and Applied Ecology</w:t>
      </w:r>
      <w:r w:rsidRPr="00CE19AB">
        <w:rPr>
          <w:noProof/>
          <w:sz w:val="24"/>
          <w:szCs w:val="24"/>
        </w:rPr>
        <w:t xml:space="preserve">, </w:t>
      </w:r>
      <w:r w:rsidRPr="00CE19AB">
        <w:rPr>
          <w:i/>
          <w:iCs/>
          <w:noProof/>
          <w:sz w:val="24"/>
          <w:szCs w:val="24"/>
        </w:rPr>
        <w:t>11</w:t>
      </w:r>
      <w:r w:rsidRPr="00CE19AB">
        <w:rPr>
          <w:noProof/>
          <w:sz w:val="24"/>
          <w:szCs w:val="24"/>
        </w:rPr>
        <w:t>(6), 473–485. https://doi.org/10.1016/j.baae.2010.07.009</w:t>
      </w:r>
    </w:p>
    <w:p w14:paraId="4BCC4B9C" w14:textId="77777777" w:rsidR="0031692F" w:rsidRPr="00F704EE" w:rsidRDefault="0031692F" w:rsidP="0031692F">
      <w:pPr>
        <w:widowControl w:val="0"/>
        <w:autoSpaceDE w:val="0"/>
        <w:autoSpaceDN w:val="0"/>
        <w:adjustRightInd w:val="0"/>
        <w:spacing w:before="120" w:line="360" w:lineRule="auto"/>
        <w:ind w:left="480" w:hanging="480"/>
        <w:rPr>
          <w:i/>
          <w:noProof/>
          <w:sz w:val="24"/>
          <w:szCs w:val="24"/>
        </w:rPr>
      </w:pPr>
      <w:r>
        <w:rPr>
          <w:noProof/>
          <w:sz w:val="24"/>
          <w:szCs w:val="24"/>
        </w:rPr>
        <w:t>Franzluebbers, A.</w:t>
      </w:r>
      <w:r w:rsidRPr="00F704EE">
        <w:rPr>
          <w:noProof/>
          <w:sz w:val="24"/>
          <w:szCs w:val="24"/>
        </w:rPr>
        <w:t>J</w:t>
      </w:r>
      <w:r>
        <w:rPr>
          <w:noProof/>
          <w:sz w:val="24"/>
          <w:szCs w:val="24"/>
        </w:rPr>
        <w:t>., Haney, R.</w:t>
      </w:r>
      <w:r w:rsidRPr="00F704EE">
        <w:rPr>
          <w:noProof/>
          <w:sz w:val="24"/>
          <w:szCs w:val="24"/>
        </w:rPr>
        <w:t>L</w:t>
      </w:r>
      <w:r>
        <w:rPr>
          <w:noProof/>
          <w:sz w:val="24"/>
          <w:szCs w:val="24"/>
        </w:rPr>
        <w:t>., Honeycutt, C.</w:t>
      </w:r>
      <w:r w:rsidRPr="00F704EE">
        <w:rPr>
          <w:noProof/>
          <w:sz w:val="24"/>
          <w:szCs w:val="24"/>
        </w:rPr>
        <w:t>W</w:t>
      </w:r>
      <w:r>
        <w:rPr>
          <w:noProof/>
          <w:sz w:val="24"/>
          <w:szCs w:val="24"/>
        </w:rPr>
        <w:t>., Schomberg, H.</w:t>
      </w:r>
      <w:r w:rsidRPr="00F704EE">
        <w:rPr>
          <w:noProof/>
          <w:sz w:val="24"/>
          <w:szCs w:val="24"/>
        </w:rPr>
        <w:t>H</w:t>
      </w:r>
      <w:r>
        <w:rPr>
          <w:noProof/>
          <w:sz w:val="24"/>
          <w:szCs w:val="24"/>
        </w:rPr>
        <w:t>., Hons, F.</w:t>
      </w:r>
      <w:r w:rsidRPr="00F704EE">
        <w:rPr>
          <w:noProof/>
          <w:sz w:val="24"/>
          <w:szCs w:val="24"/>
        </w:rPr>
        <w:t>M</w:t>
      </w:r>
      <w:r>
        <w:rPr>
          <w:noProof/>
          <w:sz w:val="24"/>
          <w:szCs w:val="24"/>
        </w:rPr>
        <w:t xml:space="preserve">. (2000). </w:t>
      </w:r>
      <w:r w:rsidRPr="00F704EE">
        <w:rPr>
          <w:noProof/>
          <w:sz w:val="24"/>
          <w:szCs w:val="24"/>
        </w:rPr>
        <w:t>Flush of Carbon Dioxide Following Rewetting of Dried Soil Relates to Active Organic Pools</w:t>
      </w:r>
      <w:r>
        <w:rPr>
          <w:noProof/>
          <w:sz w:val="24"/>
          <w:szCs w:val="24"/>
        </w:rPr>
        <w:t xml:space="preserve">. </w:t>
      </w:r>
      <w:r w:rsidRPr="00F704EE">
        <w:rPr>
          <w:i/>
          <w:noProof/>
          <w:sz w:val="24"/>
          <w:szCs w:val="24"/>
        </w:rPr>
        <w:t>Soil Science Society of America Journal</w:t>
      </w:r>
      <w:r>
        <w:rPr>
          <w:i/>
          <w:noProof/>
          <w:sz w:val="24"/>
          <w:szCs w:val="24"/>
        </w:rPr>
        <w:t xml:space="preserve">, 64, </w:t>
      </w:r>
      <w:r w:rsidRPr="00F704EE">
        <w:rPr>
          <w:noProof/>
          <w:sz w:val="24"/>
          <w:szCs w:val="24"/>
        </w:rPr>
        <w:t>613:623</w:t>
      </w:r>
      <w:r>
        <w:rPr>
          <w:i/>
          <w:noProof/>
          <w:sz w:val="24"/>
          <w:szCs w:val="24"/>
        </w:rPr>
        <w:t>.</w:t>
      </w:r>
    </w:p>
    <w:p w14:paraId="777D8798" w14:textId="77777777" w:rsidR="0031692F" w:rsidRPr="00CE19AB"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Gaudinski, J. B., Trumbore, S. E., Davidson, E. A., &amp; Zheng, S. (2000). Soil carbon cycling i</w:t>
      </w:r>
      <w:bookmarkStart w:id="508" w:name="_GoBack"/>
      <w:bookmarkEnd w:id="508"/>
      <w:r w:rsidRPr="00CE19AB">
        <w:rPr>
          <w:noProof/>
          <w:sz w:val="24"/>
          <w:szCs w:val="24"/>
        </w:rPr>
        <w:t xml:space="preserve">n a temperate forest: radiocarbon-based estimates of residence times, sequestration rates and partitioning of fluxes. </w:t>
      </w:r>
      <w:r w:rsidRPr="00CE19AB">
        <w:rPr>
          <w:i/>
          <w:iCs/>
          <w:noProof/>
          <w:sz w:val="24"/>
          <w:szCs w:val="24"/>
        </w:rPr>
        <w:t>Biogeochemistry</w:t>
      </w:r>
      <w:r w:rsidRPr="00CE19AB">
        <w:rPr>
          <w:noProof/>
          <w:sz w:val="24"/>
          <w:szCs w:val="24"/>
        </w:rPr>
        <w:t xml:space="preserve">, </w:t>
      </w:r>
      <w:r w:rsidRPr="00CE19AB">
        <w:rPr>
          <w:i/>
          <w:iCs/>
          <w:noProof/>
          <w:sz w:val="24"/>
          <w:szCs w:val="24"/>
        </w:rPr>
        <w:t>51</w:t>
      </w:r>
      <w:r w:rsidRPr="00CE19AB">
        <w:rPr>
          <w:noProof/>
          <w:sz w:val="24"/>
          <w:szCs w:val="24"/>
        </w:rPr>
        <w:t>, 33–69. https://doi.org/10.1023/A:1006301010014</w:t>
      </w:r>
    </w:p>
    <w:p w14:paraId="25C7CFF3" w14:textId="77777777" w:rsidR="0031692F"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Graven, H., Allison, C. E., Etheridge, D. M., Hammer, S., Keeling, R. F., Levin, I., Meijer, H. A. J., Rubino, M., Tans, P. P., Trudinger, C. M., Vaughn, B. H., &amp; White, J. W. C. (2017). Compiled records of carbon isotopes in atmospheric CO2 for historical simulations in CMIP6. </w:t>
      </w:r>
      <w:r w:rsidRPr="00CE19AB">
        <w:rPr>
          <w:i/>
          <w:iCs/>
          <w:noProof/>
          <w:sz w:val="24"/>
          <w:szCs w:val="24"/>
        </w:rPr>
        <w:t>Geoscientific Model Development</w:t>
      </w:r>
      <w:r w:rsidRPr="00CE19AB">
        <w:rPr>
          <w:noProof/>
          <w:sz w:val="24"/>
          <w:szCs w:val="24"/>
        </w:rPr>
        <w:t xml:space="preserve">, </w:t>
      </w:r>
      <w:r w:rsidRPr="00CE19AB">
        <w:rPr>
          <w:i/>
          <w:iCs/>
          <w:noProof/>
          <w:sz w:val="24"/>
          <w:szCs w:val="24"/>
        </w:rPr>
        <w:t>10</w:t>
      </w:r>
      <w:r w:rsidRPr="00CE19AB">
        <w:rPr>
          <w:noProof/>
          <w:sz w:val="24"/>
          <w:szCs w:val="24"/>
        </w:rPr>
        <w:t>(12), 4405–4417. https://doi.org/10.5194/gmd-10-4405-2017</w:t>
      </w:r>
    </w:p>
    <w:p w14:paraId="7D816F52" w14:textId="77777777" w:rsidR="0031692F" w:rsidRPr="00965741" w:rsidRDefault="0031692F" w:rsidP="0031692F">
      <w:pPr>
        <w:widowControl w:val="0"/>
        <w:autoSpaceDE w:val="0"/>
        <w:autoSpaceDN w:val="0"/>
        <w:adjustRightInd w:val="0"/>
        <w:spacing w:before="120" w:line="360" w:lineRule="auto"/>
        <w:ind w:left="480" w:hanging="480"/>
        <w:rPr>
          <w:noProof/>
        </w:rPr>
      </w:pPr>
      <w:r>
        <w:rPr>
          <w:noProof/>
          <w:sz w:val="24"/>
          <w:szCs w:val="24"/>
        </w:rPr>
        <w:t xml:space="preserve">Hopkins, F., Torn, M.S., Trumbore, S.E. (2012). </w:t>
      </w:r>
      <w:r w:rsidRPr="00F704EE">
        <w:rPr>
          <w:noProof/>
          <w:sz w:val="24"/>
          <w:szCs w:val="24"/>
        </w:rPr>
        <w:t>Warming accelerates decomposition of decades-old carbon in forest soils</w:t>
      </w:r>
      <w:r>
        <w:rPr>
          <w:noProof/>
          <w:sz w:val="24"/>
          <w:szCs w:val="24"/>
        </w:rPr>
        <w:t xml:space="preserve">. </w:t>
      </w:r>
      <w:r w:rsidRPr="00DE2EB0">
        <w:rPr>
          <w:i/>
          <w:noProof/>
          <w:sz w:val="24"/>
          <w:szCs w:val="24"/>
        </w:rPr>
        <w:t>Proceedings of the National Academy of Sciences</w:t>
      </w:r>
      <w:r>
        <w:rPr>
          <w:i/>
          <w:noProof/>
          <w:sz w:val="24"/>
          <w:szCs w:val="24"/>
        </w:rPr>
        <w:t>, 109</w:t>
      </w:r>
      <w:r>
        <w:rPr>
          <w:noProof/>
          <w:sz w:val="24"/>
          <w:szCs w:val="24"/>
        </w:rPr>
        <w:t xml:space="preserve">(26), </w:t>
      </w:r>
      <w:r w:rsidRPr="00DE2EB0">
        <w:rPr>
          <w:noProof/>
          <w:sz w:val="24"/>
          <w:szCs w:val="24"/>
        </w:rPr>
        <w:t>E1753-E1761</w:t>
      </w:r>
      <w:r>
        <w:rPr>
          <w:noProof/>
          <w:sz w:val="24"/>
          <w:szCs w:val="24"/>
        </w:rPr>
        <w:t>. https://doi.org/</w:t>
      </w:r>
      <w:r w:rsidRPr="00965741">
        <w:rPr>
          <w:noProof/>
          <w:sz w:val="24"/>
          <w:szCs w:val="24"/>
        </w:rPr>
        <w:t>10.1073/pnas.1120603109</w:t>
      </w:r>
    </w:p>
    <w:p w14:paraId="2D8329D7" w14:textId="77777777" w:rsidR="0031692F" w:rsidRPr="00CE19AB"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Jones, A. R., Gupta, V. V. S. R., Buckley, S., Brackin, R., Schmidt, S., &amp; Dalal, R. C. (2019). Drying and rewetting effects on organic matter mineralisation of contrasting soils after 36 years of storage. </w:t>
      </w:r>
      <w:r w:rsidRPr="00CE19AB">
        <w:rPr>
          <w:i/>
          <w:iCs/>
          <w:noProof/>
          <w:sz w:val="24"/>
          <w:szCs w:val="24"/>
        </w:rPr>
        <w:t>Geoderma</w:t>
      </w:r>
      <w:r w:rsidRPr="00CE19AB">
        <w:rPr>
          <w:noProof/>
          <w:sz w:val="24"/>
          <w:szCs w:val="24"/>
        </w:rPr>
        <w:t xml:space="preserve">, </w:t>
      </w:r>
      <w:r w:rsidRPr="00CE19AB">
        <w:rPr>
          <w:i/>
          <w:iCs/>
          <w:noProof/>
          <w:sz w:val="24"/>
          <w:szCs w:val="24"/>
        </w:rPr>
        <w:t>342</w:t>
      </w:r>
      <w:r w:rsidRPr="00CE19AB">
        <w:rPr>
          <w:noProof/>
          <w:sz w:val="24"/>
          <w:szCs w:val="24"/>
        </w:rPr>
        <w:t>, 12–19. https://doi.org/10.1016/j.geoderma.2019.01.053</w:t>
      </w:r>
    </w:p>
    <w:p w14:paraId="1BE8F599" w14:textId="77777777" w:rsidR="0031692F" w:rsidRPr="00CE19AB"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Kaiser, M., Kleber, M., &amp; Berhe, A. A. (2015). How air-drying and rewetting modify soil organic matter characteristics: An assessment to improve data interpretation and inference. </w:t>
      </w:r>
      <w:r w:rsidRPr="00CE19AB">
        <w:rPr>
          <w:i/>
          <w:iCs/>
          <w:noProof/>
          <w:sz w:val="24"/>
          <w:szCs w:val="24"/>
        </w:rPr>
        <w:t>Soil Biology and Biochemistry</w:t>
      </w:r>
      <w:r w:rsidRPr="00CE19AB">
        <w:rPr>
          <w:noProof/>
          <w:sz w:val="24"/>
          <w:szCs w:val="24"/>
        </w:rPr>
        <w:t xml:space="preserve">, </w:t>
      </w:r>
      <w:r w:rsidRPr="00CE19AB">
        <w:rPr>
          <w:i/>
          <w:iCs/>
          <w:noProof/>
          <w:sz w:val="24"/>
          <w:szCs w:val="24"/>
        </w:rPr>
        <w:t>80</w:t>
      </w:r>
      <w:r w:rsidRPr="00CE19AB">
        <w:rPr>
          <w:noProof/>
          <w:sz w:val="24"/>
          <w:szCs w:val="24"/>
        </w:rPr>
        <w:t>, 324–340. https://doi.org/10.1016/j.soilbio.2014.10.018</w:t>
      </w:r>
    </w:p>
    <w:p w14:paraId="75A9A8D9" w14:textId="77777777" w:rsidR="0031692F" w:rsidRPr="00CE19AB" w:rsidRDefault="0031692F" w:rsidP="0031692F">
      <w:pPr>
        <w:widowControl w:val="0"/>
        <w:autoSpaceDE w:val="0"/>
        <w:autoSpaceDN w:val="0"/>
        <w:adjustRightInd w:val="0"/>
        <w:spacing w:before="120" w:line="360" w:lineRule="auto"/>
        <w:ind w:left="480" w:hanging="480"/>
        <w:rPr>
          <w:noProof/>
          <w:sz w:val="24"/>
          <w:szCs w:val="24"/>
        </w:rPr>
      </w:pPr>
      <w:r>
        <w:rPr>
          <w:noProof/>
          <w:sz w:val="24"/>
          <w:szCs w:val="24"/>
        </w:rPr>
        <w:t>Koarashi, J., Hockaday, W.</w:t>
      </w:r>
      <w:r w:rsidRPr="00965741">
        <w:rPr>
          <w:noProof/>
          <w:sz w:val="24"/>
          <w:szCs w:val="24"/>
        </w:rPr>
        <w:t>C.</w:t>
      </w:r>
      <w:r>
        <w:rPr>
          <w:noProof/>
          <w:sz w:val="24"/>
          <w:szCs w:val="24"/>
        </w:rPr>
        <w:t>, Masiello, C</w:t>
      </w:r>
      <w:r w:rsidRPr="00965741">
        <w:rPr>
          <w:noProof/>
          <w:sz w:val="24"/>
          <w:szCs w:val="24"/>
        </w:rPr>
        <w:t>.</w:t>
      </w:r>
      <w:r>
        <w:rPr>
          <w:noProof/>
          <w:sz w:val="24"/>
          <w:szCs w:val="24"/>
        </w:rPr>
        <w:t>A., Trumbore, S.</w:t>
      </w:r>
      <w:r w:rsidRPr="00965741">
        <w:rPr>
          <w:noProof/>
          <w:sz w:val="24"/>
          <w:szCs w:val="24"/>
        </w:rPr>
        <w:t>E.</w:t>
      </w:r>
      <w:r>
        <w:rPr>
          <w:noProof/>
          <w:sz w:val="24"/>
          <w:szCs w:val="24"/>
        </w:rPr>
        <w:t xml:space="preserve"> (2012) </w:t>
      </w:r>
      <w:r w:rsidRPr="00965741">
        <w:rPr>
          <w:noProof/>
          <w:sz w:val="24"/>
          <w:szCs w:val="24"/>
        </w:rPr>
        <w:t>Dynamics of decadally cycling carbon in subsurface soils</w:t>
      </w:r>
      <w:r>
        <w:rPr>
          <w:noProof/>
          <w:sz w:val="24"/>
          <w:szCs w:val="24"/>
        </w:rPr>
        <w:t xml:space="preserve">. </w:t>
      </w:r>
      <w:r w:rsidRPr="00965741">
        <w:rPr>
          <w:i/>
          <w:noProof/>
          <w:sz w:val="24"/>
          <w:szCs w:val="24"/>
        </w:rPr>
        <w:t>Journal of Geophysical Research G: Biogeosciences</w:t>
      </w:r>
      <w:r>
        <w:rPr>
          <w:i/>
          <w:noProof/>
          <w:sz w:val="24"/>
          <w:szCs w:val="24"/>
        </w:rPr>
        <w:t>, 117</w:t>
      </w:r>
      <w:r>
        <w:rPr>
          <w:noProof/>
          <w:sz w:val="24"/>
          <w:szCs w:val="24"/>
        </w:rPr>
        <w:t xml:space="preserve">(3), </w:t>
      </w:r>
      <w:r w:rsidRPr="00965741">
        <w:rPr>
          <w:noProof/>
          <w:sz w:val="24"/>
          <w:szCs w:val="24"/>
        </w:rPr>
        <w:t>G03033</w:t>
      </w:r>
      <w:r>
        <w:rPr>
          <w:noProof/>
          <w:sz w:val="24"/>
          <w:szCs w:val="24"/>
        </w:rPr>
        <w:t>. https://doi.org/</w:t>
      </w:r>
      <w:r w:rsidRPr="00965741">
        <w:rPr>
          <w:noProof/>
          <w:sz w:val="24"/>
          <w:szCs w:val="24"/>
        </w:rPr>
        <w:t>10.1029/2012JG002034.</w:t>
      </w:r>
    </w:p>
    <w:p w14:paraId="08BF7AAE" w14:textId="77777777" w:rsidR="0031692F"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Lehmann, J., &amp; Kleber, M. (2015). Perspective The contentious nature of soil organic matter. </w:t>
      </w:r>
      <w:r w:rsidRPr="00CE19AB">
        <w:rPr>
          <w:i/>
          <w:iCs/>
          <w:noProof/>
          <w:sz w:val="24"/>
          <w:szCs w:val="24"/>
        </w:rPr>
        <w:t>Nature</w:t>
      </w:r>
      <w:r w:rsidRPr="00CE19AB">
        <w:rPr>
          <w:noProof/>
          <w:sz w:val="24"/>
          <w:szCs w:val="24"/>
        </w:rPr>
        <w:t>, 1–9. https://doi.org/10.1038/nature16069</w:t>
      </w:r>
    </w:p>
    <w:p w14:paraId="34D223C7" w14:textId="77777777" w:rsidR="0031692F" w:rsidRDefault="0031692F" w:rsidP="0031692F">
      <w:pPr>
        <w:widowControl w:val="0"/>
        <w:autoSpaceDE w:val="0"/>
        <w:autoSpaceDN w:val="0"/>
        <w:adjustRightInd w:val="0"/>
        <w:spacing w:before="120" w:line="360" w:lineRule="auto"/>
        <w:ind w:left="480" w:hanging="480"/>
        <w:rPr>
          <w:noProof/>
          <w:sz w:val="24"/>
          <w:szCs w:val="24"/>
        </w:rPr>
      </w:pPr>
      <w:r>
        <w:rPr>
          <w:noProof/>
          <w:sz w:val="24"/>
          <w:szCs w:val="24"/>
        </w:rPr>
        <w:t xml:space="preserve">Lehmann, J., </w:t>
      </w:r>
      <w:r w:rsidRPr="00455432">
        <w:rPr>
          <w:noProof/>
          <w:sz w:val="24"/>
          <w:szCs w:val="24"/>
        </w:rPr>
        <w:t>Hansel, C</w:t>
      </w:r>
      <w:r>
        <w:rPr>
          <w:noProof/>
          <w:sz w:val="24"/>
          <w:szCs w:val="24"/>
        </w:rPr>
        <w:t>.</w:t>
      </w:r>
      <w:r w:rsidRPr="00455432">
        <w:rPr>
          <w:noProof/>
          <w:sz w:val="24"/>
          <w:szCs w:val="24"/>
        </w:rPr>
        <w:t>M.</w:t>
      </w:r>
      <w:r>
        <w:rPr>
          <w:noProof/>
          <w:sz w:val="24"/>
          <w:szCs w:val="24"/>
        </w:rPr>
        <w:t xml:space="preserve">, </w:t>
      </w:r>
      <w:r w:rsidRPr="00455432">
        <w:rPr>
          <w:noProof/>
          <w:sz w:val="24"/>
          <w:szCs w:val="24"/>
        </w:rPr>
        <w:t>Kaiser, C</w:t>
      </w:r>
      <w:r>
        <w:rPr>
          <w:noProof/>
          <w:sz w:val="24"/>
          <w:szCs w:val="24"/>
        </w:rPr>
        <w:t>.</w:t>
      </w:r>
      <w:r>
        <w:rPr>
          <w:noProof/>
        </w:rPr>
        <w:t xml:space="preserve">, </w:t>
      </w:r>
      <w:r w:rsidRPr="00455432">
        <w:rPr>
          <w:noProof/>
          <w:sz w:val="24"/>
          <w:szCs w:val="24"/>
        </w:rPr>
        <w:t>Kleber, M</w:t>
      </w:r>
      <w:r>
        <w:rPr>
          <w:noProof/>
        </w:rPr>
        <w:t xml:space="preserve">., </w:t>
      </w:r>
      <w:r>
        <w:rPr>
          <w:noProof/>
          <w:sz w:val="24"/>
          <w:szCs w:val="24"/>
        </w:rPr>
        <w:t xml:space="preserve">Maher, K., </w:t>
      </w:r>
      <w:r w:rsidRPr="00455432">
        <w:rPr>
          <w:noProof/>
          <w:sz w:val="24"/>
          <w:szCs w:val="24"/>
        </w:rPr>
        <w:t>Manzoni, S</w:t>
      </w:r>
      <w:r>
        <w:rPr>
          <w:noProof/>
          <w:sz w:val="24"/>
          <w:szCs w:val="24"/>
        </w:rPr>
        <w:t>., Nunan, N., Reichstein, M., Schimel, J.</w:t>
      </w:r>
      <w:r w:rsidRPr="00455432">
        <w:rPr>
          <w:noProof/>
          <w:sz w:val="24"/>
          <w:szCs w:val="24"/>
        </w:rPr>
        <w:t xml:space="preserve"> P.</w:t>
      </w:r>
      <w:r>
        <w:rPr>
          <w:noProof/>
        </w:rPr>
        <w:t xml:space="preserve">, </w:t>
      </w:r>
      <w:r>
        <w:rPr>
          <w:noProof/>
          <w:sz w:val="24"/>
          <w:szCs w:val="24"/>
        </w:rPr>
        <w:t>Torn, M.</w:t>
      </w:r>
      <w:r w:rsidRPr="00455432">
        <w:rPr>
          <w:noProof/>
          <w:sz w:val="24"/>
          <w:szCs w:val="24"/>
        </w:rPr>
        <w:t xml:space="preserve"> S.</w:t>
      </w:r>
      <w:r>
        <w:rPr>
          <w:noProof/>
          <w:sz w:val="24"/>
          <w:szCs w:val="24"/>
        </w:rPr>
        <w:t>, Wieder, W.</w:t>
      </w:r>
      <w:r w:rsidRPr="00455432">
        <w:rPr>
          <w:noProof/>
          <w:sz w:val="24"/>
          <w:szCs w:val="24"/>
        </w:rPr>
        <w:t xml:space="preserve"> R.</w:t>
      </w:r>
      <w:r>
        <w:rPr>
          <w:noProof/>
        </w:rPr>
        <w:t xml:space="preserve"> </w:t>
      </w:r>
      <w:r>
        <w:rPr>
          <w:noProof/>
          <w:sz w:val="24"/>
          <w:szCs w:val="24"/>
        </w:rPr>
        <w:t xml:space="preserve">Kögel-Knabner, I. (2020). </w:t>
      </w:r>
      <w:r w:rsidRPr="00455432">
        <w:rPr>
          <w:noProof/>
          <w:sz w:val="24"/>
          <w:szCs w:val="24"/>
        </w:rPr>
        <w:t>Persistence of soil organic carbon caused by functional complexity</w:t>
      </w:r>
      <w:r>
        <w:rPr>
          <w:noProof/>
          <w:sz w:val="24"/>
          <w:szCs w:val="24"/>
        </w:rPr>
        <w:t xml:space="preserve">. </w:t>
      </w:r>
      <w:r w:rsidRPr="00263011">
        <w:rPr>
          <w:i/>
          <w:noProof/>
          <w:sz w:val="24"/>
          <w:szCs w:val="24"/>
        </w:rPr>
        <w:t>Nature Geoscience</w:t>
      </w:r>
      <w:r>
        <w:rPr>
          <w:noProof/>
          <w:sz w:val="24"/>
          <w:szCs w:val="24"/>
        </w:rPr>
        <w:t xml:space="preserve">, </w:t>
      </w:r>
      <w:r w:rsidRPr="00263011">
        <w:rPr>
          <w:i/>
          <w:noProof/>
          <w:sz w:val="24"/>
          <w:szCs w:val="24"/>
        </w:rPr>
        <w:t>13</w:t>
      </w:r>
      <w:r w:rsidRPr="00263011">
        <w:rPr>
          <w:noProof/>
          <w:sz w:val="24"/>
          <w:szCs w:val="24"/>
        </w:rPr>
        <w:t>(8)</w:t>
      </w:r>
      <w:r>
        <w:rPr>
          <w:noProof/>
          <w:sz w:val="24"/>
          <w:szCs w:val="24"/>
        </w:rPr>
        <w:t xml:space="preserve">, 529:534. </w:t>
      </w:r>
      <w:r w:rsidRPr="00263011">
        <w:rPr>
          <w:noProof/>
          <w:sz w:val="24"/>
          <w:szCs w:val="24"/>
        </w:rPr>
        <w:t>https://do</w:t>
      </w:r>
      <w:r>
        <w:rPr>
          <w:noProof/>
          <w:sz w:val="24"/>
          <w:szCs w:val="24"/>
        </w:rPr>
        <w:t>i.org/10.1038/s41561-020-0612-3</w:t>
      </w:r>
    </w:p>
    <w:p w14:paraId="7CB35677" w14:textId="77777777" w:rsidR="0031692F" w:rsidRDefault="0031692F" w:rsidP="0031692F">
      <w:pPr>
        <w:widowControl w:val="0"/>
        <w:autoSpaceDE w:val="0"/>
        <w:autoSpaceDN w:val="0"/>
        <w:adjustRightInd w:val="0"/>
        <w:spacing w:before="120" w:line="360" w:lineRule="auto"/>
        <w:ind w:left="480" w:hanging="480"/>
        <w:rPr>
          <w:noProof/>
          <w:sz w:val="24"/>
          <w:szCs w:val="24"/>
        </w:rPr>
      </w:pPr>
      <w:r>
        <w:rPr>
          <w:noProof/>
          <w:sz w:val="24"/>
          <w:szCs w:val="24"/>
        </w:rPr>
        <w:t xml:space="preserve">Lützow, v.M, </w:t>
      </w:r>
      <w:r w:rsidRPr="00A02917">
        <w:rPr>
          <w:noProof/>
          <w:sz w:val="24"/>
          <w:szCs w:val="24"/>
        </w:rPr>
        <w:t>Kögel-Knabner, I.</w:t>
      </w:r>
      <w:r>
        <w:rPr>
          <w:noProof/>
          <w:sz w:val="24"/>
          <w:szCs w:val="24"/>
        </w:rPr>
        <w:t xml:space="preserve">, </w:t>
      </w:r>
      <w:r w:rsidRPr="00A02917">
        <w:rPr>
          <w:noProof/>
          <w:sz w:val="24"/>
          <w:szCs w:val="24"/>
        </w:rPr>
        <w:t>Ekschmitt, K.</w:t>
      </w:r>
      <w:r>
        <w:rPr>
          <w:noProof/>
          <w:sz w:val="24"/>
          <w:szCs w:val="24"/>
        </w:rPr>
        <w:t xml:space="preserve">, </w:t>
      </w:r>
      <w:r w:rsidRPr="00A02917">
        <w:rPr>
          <w:noProof/>
          <w:sz w:val="24"/>
          <w:szCs w:val="24"/>
        </w:rPr>
        <w:t>Matzner, E.</w:t>
      </w:r>
      <w:r>
        <w:rPr>
          <w:noProof/>
          <w:sz w:val="24"/>
          <w:szCs w:val="24"/>
        </w:rPr>
        <w:t xml:space="preserve">, </w:t>
      </w:r>
      <w:r w:rsidRPr="00A02917">
        <w:rPr>
          <w:noProof/>
          <w:sz w:val="24"/>
          <w:szCs w:val="24"/>
        </w:rPr>
        <w:t>Guggenberger, G.</w:t>
      </w:r>
      <w:r>
        <w:rPr>
          <w:noProof/>
          <w:sz w:val="24"/>
          <w:szCs w:val="24"/>
        </w:rPr>
        <w:t xml:space="preserve">, </w:t>
      </w:r>
      <w:r w:rsidRPr="00A02917">
        <w:rPr>
          <w:noProof/>
          <w:sz w:val="24"/>
          <w:szCs w:val="24"/>
        </w:rPr>
        <w:t>Marschner, B.</w:t>
      </w:r>
      <w:r>
        <w:rPr>
          <w:noProof/>
          <w:sz w:val="24"/>
          <w:szCs w:val="24"/>
        </w:rPr>
        <w:t xml:space="preserve">, </w:t>
      </w:r>
      <w:r w:rsidRPr="00A02917">
        <w:rPr>
          <w:noProof/>
          <w:sz w:val="24"/>
          <w:szCs w:val="24"/>
        </w:rPr>
        <w:t>Flessa, H.</w:t>
      </w:r>
      <w:r>
        <w:rPr>
          <w:noProof/>
          <w:sz w:val="24"/>
          <w:szCs w:val="24"/>
        </w:rPr>
        <w:t xml:space="preserve"> (2006)</w:t>
      </w:r>
      <w:r w:rsidRPr="00A02917">
        <w:rPr>
          <w:noProof/>
          <w:sz w:val="24"/>
          <w:szCs w:val="24"/>
        </w:rPr>
        <w:t>. Stabilization of organic matter in temperate soils: Mechanisms and their relevance under different soil conditions - A review</w:t>
      </w:r>
      <w:r>
        <w:rPr>
          <w:noProof/>
          <w:sz w:val="24"/>
          <w:szCs w:val="24"/>
        </w:rPr>
        <w:t>.</w:t>
      </w:r>
      <w:r w:rsidRPr="00A02917">
        <w:rPr>
          <w:rFonts w:eastAsiaTheme="minorEastAsia"/>
        </w:rPr>
        <w:t xml:space="preserve"> </w:t>
      </w:r>
      <w:r w:rsidRPr="00A02917">
        <w:rPr>
          <w:i/>
          <w:noProof/>
          <w:sz w:val="24"/>
          <w:szCs w:val="24"/>
        </w:rPr>
        <w:t>European Journal of Soil Science</w:t>
      </w:r>
      <w:r>
        <w:rPr>
          <w:i/>
          <w:noProof/>
          <w:sz w:val="24"/>
          <w:szCs w:val="24"/>
        </w:rPr>
        <w:t>, 57</w:t>
      </w:r>
      <w:r>
        <w:rPr>
          <w:noProof/>
          <w:sz w:val="24"/>
          <w:szCs w:val="24"/>
        </w:rPr>
        <w:t>(4), 426:</w:t>
      </w:r>
      <w:r w:rsidRPr="009D7A42">
        <w:rPr>
          <w:noProof/>
          <w:sz w:val="24"/>
          <w:szCs w:val="24"/>
        </w:rPr>
        <w:t>445</w:t>
      </w:r>
      <w:r>
        <w:rPr>
          <w:noProof/>
          <w:sz w:val="24"/>
          <w:szCs w:val="24"/>
        </w:rPr>
        <w:t xml:space="preserve">. </w:t>
      </w:r>
      <w:r w:rsidRPr="00263011">
        <w:rPr>
          <w:noProof/>
          <w:sz w:val="24"/>
          <w:szCs w:val="24"/>
        </w:rPr>
        <w:t>https://do</w:t>
      </w:r>
      <w:r>
        <w:rPr>
          <w:noProof/>
          <w:sz w:val="24"/>
          <w:szCs w:val="24"/>
        </w:rPr>
        <w:t>i.org/1</w:t>
      </w:r>
      <w:r w:rsidRPr="009D7A42">
        <w:rPr>
          <w:noProof/>
          <w:sz w:val="24"/>
          <w:szCs w:val="24"/>
        </w:rPr>
        <w:t>0.1111/j.1365-2389.2006.00809.x</w:t>
      </w:r>
      <w:r>
        <w:rPr>
          <w:noProof/>
          <w:sz w:val="24"/>
          <w:szCs w:val="24"/>
        </w:rPr>
        <w:t xml:space="preserve"> </w:t>
      </w:r>
    </w:p>
    <w:p w14:paraId="070916E2" w14:textId="77777777" w:rsidR="0031692F" w:rsidRPr="00237715" w:rsidRDefault="0031692F" w:rsidP="0031692F">
      <w:pPr>
        <w:widowControl w:val="0"/>
        <w:autoSpaceDE w:val="0"/>
        <w:autoSpaceDN w:val="0"/>
        <w:adjustRightInd w:val="0"/>
        <w:spacing w:before="120" w:line="360" w:lineRule="auto"/>
        <w:ind w:left="480" w:hanging="480"/>
        <w:rPr>
          <w:bCs/>
          <w:noProof/>
          <w:sz w:val="24"/>
          <w:szCs w:val="24"/>
        </w:rPr>
      </w:pPr>
      <w:r>
        <w:rPr>
          <w:bCs/>
          <w:noProof/>
          <w:sz w:val="24"/>
          <w:szCs w:val="24"/>
        </w:rPr>
        <w:t xml:space="preserve">MacFayden, A. (1973). </w:t>
      </w:r>
      <w:r w:rsidRPr="00237715">
        <w:rPr>
          <w:bCs/>
          <w:noProof/>
          <w:sz w:val="24"/>
          <w:szCs w:val="24"/>
        </w:rPr>
        <w:t>Inhibitory effects of carbon dioxide on microbial activity in soil</w:t>
      </w:r>
      <w:r>
        <w:rPr>
          <w:bCs/>
          <w:noProof/>
          <w:sz w:val="24"/>
          <w:szCs w:val="24"/>
        </w:rPr>
        <w:t xml:space="preserve">. </w:t>
      </w:r>
      <w:r w:rsidRPr="00237715">
        <w:rPr>
          <w:bCs/>
          <w:i/>
          <w:noProof/>
          <w:sz w:val="24"/>
          <w:szCs w:val="24"/>
        </w:rPr>
        <w:t>Pedobiologia, 13</w:t>
      </w:r>
      <w:r>
        <w:rPr>
          <w:bCs/>
          <w:noProof/>
          <w:sz w:val="24"/>
          <w:szCs w:val="24"/>
        </w:rPr>
        <w:t>(2), 140:149.</w:t>
      </w:r>
    </w:p>
    <w:p w14:paraId="02BF9520" w14:textId="77777777" w:rsidR="0031692F" w:rsidRDefault="0031692F" w:rsidP="0031692F">
      <w:pPr>
        <w:widowControl w:val="0"/>
        <w:autoSpaceDE w:val="0"/>
        <w:autoSpaceDN w:val="0"/>
        <w:adjustRightInd w:val="0"/>
        <w:spacing w:before="120" w:line="360" w:lineRule="auto"/>
        <w:ind w:left="480" w:hanging="480"/>
        <w:rPr>
          <w:noProof/>
          <w:sz w:val="24"/>
          <w:szCs w:val="24"/>
        </w:rPr>
      </w:pPr>
      <w:r>
        <w:rPr>
          <w:noProof/>
          <w:sz w:val="24"/>
          <w:szCs w:val="24"/>
        </w:rPr>
        <w:t xml:space="preserve">Marschner, B., </w:t>
      </w:r>
      <w:r w:rsidRPr="001406DC">
        <w:rPr>
          <w:noProof/>
          <w:sz w:val="24"/>
          <w:szCs w:val="24"/>
        </w:rPr>
        <w:t>Brodowski, S</w:t>
      </w:r>
      <w:r>
        <w:rPr>
          <w:noProof/>
          <w:sz w:val="24"/>
          <w:szCs w:val="24"/>
        </w:rPr>
        <w:t xml:space="preserve">., </w:t>
      </w:r>
      <w:r w:rsidRPr="001406DC">
        <w:rPr>
          <w:noProof/>
          <w:sz w:val="24"/>
          <w:szCs w:val="24"/>
        </w:rPr>
        <w:t>Dreves, A</w:t>
      </w:r>
      <w:r>
        <w:rPr>
          <w:noProof/>
          <w:sz w:val="24"/>
          <w:szCs w:val="24"/>
        </w:rPr>
        <w:t xml:space="preserve">., </w:t>
      </w:r>
      <w:r w:rsidRPr="001406DC">
        <w:rPr>
          <w:noProof/>
          <w:sz w:val="24"/>
          <w:szCs w:val="24"/>
        </w:rPr>
        <w:t>Gleixner, G</w:t>
      </w:r>
      <w:r>
        <w:rPr>
          <w:noProof/>
          <w:sz w:val="24"/>
          <w:szCs w:val="24"/>
        </w:rPr>
        <w:t xml:space="preserve">., </w:t>
      </w:r>
      <w:r w:rsidRPr="001406DC">
        <w:rPr>
          <w:noProof/>
          <w:sz w:val="24"/>
          <w:szCs w:val="24"/>
        </w:rPr>
        <w:t>Gude, A</w:t>
      </w:r>
      <w:r>
        <w:rPr>
          <w:noProof/>
          <w:sz w:val="24"/>
          <w:szCs w:val="24"/>
        </w:rPr>
        <w:t xml:space="preserve">. </w:t>
      </w:r>
      <w:r w:rsidRPr="001406DC">
        <w:rPr>
          <w:noProof/>
          <w:sz w:val="24"/>
          <w:szCs w:val="24"/>
        </w:rPr>
        <w:t>Grootes, P</w:t>
      </w:r>
      <w:r>
        <w:rPr>
          <w:noProof/>
          <w:sz w:val="24"/>
          <w:szCs w:val="24"/>
        </w:rPr>
        <w:t>.</w:t>
      </w:r>
      <w:r w:rsidRPr="001406DC">
        <w:rPr>
          <w:noProof/>
          <w:sz w:val="24"/>
          <w:szCs w:val="24"/>
        </w:rPr>
        <w:t>M.</w:t>
      </w:r>
      <w:r>
        <w:rPr>
          <w:noProof/>
          <w:sz w:val="24"/>
          <w:szCs w:val="24"/>
        </w:rPr>
        <w:t>, Hamer, U., Heim, A., Jandl, G., Ji, R., Kaiser, K., Kalbitz, K., Kramer, C., Leinweber, P., Rethemeyer, J., Schäffer, A., Schmidt, M.</w:t>
      </w:r>
      <w:r w:rsidRPr="001406DC">
        <w:rPr>
          <w:noProof/>
          <w:sz w:val="24"/>
          <w:szCs w:val="24"/>
        </w:rPr>
        <w:t>W.I.</w:t>
      </w:r>
      <w:r>
        <w:rPr>
          <w:noProof/>
          <w:sz w:val="24"/>
          <w:szCs w:val="24"/>
        </w:rPr>
        <w:t>, Schwark, L., Wiesenberg, G.</w:t>
      </w:r>
      <w:r w:rsidRPr="001406DC">
        <w:rPr>
          <w:noProof/>
          <w:sz w:val="24"/>
          <w:szCs w:val="24"/>
        </w:rPr>
        <w:t xml:space="preserve"> L.B.</w:t>
      </w:r>
      <w:r>
        <w:rPr>
          <w:noProof/>
          <w:sz w:val="24"/>
          <w:szCs w:val="24"/>
        </w:rPr>
        <w:t xml:space="preserve"> (2008).</w:t>
      </w:r>
      <w:r w:rsidRPr="001406DC">
        <w:rPr>
          <w:rFonts w:eastAsiaTheme="minorEastAsia"/>
        </w:rPr>
        <w:t xml:space="preserve"> </w:t>
      </w:r>
      <w:r w:rsidRPr="001406DC">
        <w:rPr>
          <w:i/>
          <w:noProof/>
          <w:sz w:val="24"/>
          <w:szCs w:val="24"/>
        </w:rPr>
        <w:t>Journal of Plant Nutrition and Soil Science</w:t>
      </w:r>
      <w:r>
        <w:rPr>
          <w:i/>
          <w:noProof/>
          <w:sz w:val="24"/>
          <w:szCs w:val="24"/>
        </w:rPr>
        <w:t>, 171</w:t>
      </w:r>
      <w:r>
        <w:rPr>
          <w:noProof/>
          <w:sz w:val="24"/>
          <w:szCs w:val="24"/>
        </w:rPr>
        <w:t xml:space="preserve">(1), </w:t>
      </w:r>
      <w:r w:rsidRPr="001406DC">
        <w:rPr>
          <w:noProof/>
          <w:sz w:val="24"/>
          <w:szCs w:val="24"/>
        </w:rPr>
        <w:t>91-110</w:t>
      </w:r>
      <w:r>
        <w:rPr>
          <w:noProof/>
          <w:sz w:val="24"/>
          <w:szCs w:val="24"/>
        </w:rPr>
        <w:t xml:space="preserve">. </w:t>
      </w:r>
      <w:r w:rsidRPr="00263011">
        <w:rPr>
          <w:noProof/>
          <w:sz w:val="24"/>
          <w:szCs w:val="24"/>
        </w:rPr>
        <w:t>https://do</w:t>
      </w:r>
      <w:r>
        <w:rPr>
          <w:noProof/>
          <w:sz w:val="24"/>
          <w:szCs w:val="24"/>
        </w:rPr>
        <w:t>i.org/</w:t>
      </w:r>
      <w:r w:rsidRPr="001406DC">
        <w:rPr>
          <w:noProof/>
          <w:sz w:val="24"/>
          <w:szCs w:val="24"/>
        </w:rPr>
        <w:t>10.1002/jpln.200700049</w:t>
      </w:r>
    </w:p>
    <w:p w14:paraId="0AC8A8DF" w14:textId="77777777" w:rsidR="0031692F" w:rsidRDefault="0031692F" w:rsidP="0031692F">
      <w:pPr>
        <w:widowControl w:val="0"/>
        <w:autoSpaceDE w:val="0"/>
        <w:autoSpaceDN w:val="0"/>
        <w:adjustRightInd w:val="0"/>
        <w:spacing w:before="120" w:line="360" w:lineRule="auto"/>
        <w:ind w:left="480" w:hanging="480"/>
        <w:rPr>
          <w:noProof/>
          <w:sz w:val="24"/>
          <w:szCs w:val="24"/>
        </w:rPr>
      </w:pPr>
      <w:r>
        <w:rPr>
          <w:noProof/>
          <w:sz w:val="24"/>
          <w:szCs w:val="24"/>
        </w:rPr>
        <w:t xml:space="preserve">O'Neil, B. (2014). </w:t>
      </w:r>
      <w:r w:rsidRPr="00237715">
        <w:rPr>
          <w:noProof/>
          <w:sz w:val="24"/>
          <w:szCs w:val="24"/>
        </w:rPr>
        <w:t>Some Useful Moment Results in Sampling</w:t>
      </w:r>
      <w:r>
        <w:rPr>
          <w:noProof/>
          <w:sz w:val="24"/>
          <w:szCs w:val="24"/>
        </w:rPr>
        <w:t xml:space="preserve"> </w:t>
      </w:r>
      <w:r w:rsidRPr="00237715">
        <w:rPr>
          <w:noProof/>
          <w:sz w:val="24"/>
          <w:szCs w:val="24"/>
        </w:rPr>
        <w:t>Problems</w:t>
      </w:r>
      <w:r>
        <w:rPr>
          <w:noProof/>
          <w:sz w:val="24"/>
          <w:szCs w:val="24"/>
        </w:rPr>
        <w:t xml:space="preserve">. </w:t>
      </w:r>
      <w:r>
        <w:rPr>
          <w:i/>
          <w:noProof/>
          <w:sz w:val="24"/>
          <w:szCs w:val="24"/>
        </w:rPr>
        <w:t xml:space="preserve">The American Statistician, </w:t>
      </w:r>
      <w:r w:rsidRPr="00237715">
        <w:rPr>
          <w:i/>
          <w:noProof/>
          <w:sz w:val="24"/>
          <w:szCs w:val="24"/>
        </w:rPr>
        <w:t>68</w:t>
      </w:r>
      <w:r>
        <w:rPr>
          <w:noProof/>
          <w:sz w:val="24"/>
          <w:szCs w:val="24"/>
        </w:rPr>
        <w:t>(</w:t>
      </w:r>
      <w:r w:rsidRPr="00237715">
        <w:rPr>
          <w:noProof/>
          <w:sz w:val="24"/>
          <w:szCs w:val="24"/>
        </w:rPr>
        <w:t>4</w:t>
      </w:r>
      <w:r>
        <w:rPr>
          <w:noProof/>
          <w:sz w:val="24"/>
          <w:szCs w:val="24"/>
        </w:rPr>
        <w:t>), 282:</w:t>
      </w:r>
      <w:r w:rsidRPr="00237715">
        <w:rPr>
          <w:noProof/>
          <w:sz w:val="24"/>
          <w:szCs w:val="24"/>
        </w:rPr>
        <w:t>296</w:t>
      </w:r>
      <w:r>
        <w:rPr>
          <w:i/>
          <w:noProof/>
          <w:sz w:val="24"/>
          <w:szCs w:val="24"/>
        </w:rPr>
        <w:t>.</w:t>
      </w:r>
      <w:r w:rsidRPr="00237715">
        <w:rPr>
          <w:noProof/>
          <w:sz w:val="24"/>
          <w:szCs w:val="24"/>
        </w:rPr>
        <w:t xml:space="preserve"> https://doi.org/10.1080/00031305.2014.966589</w:t>
      </w:r>
    </w:p>
    <w:p w14:paraId="4F0327FD" w14:textId="77777777" w:rsidR="0031692F" w:rsidRPr="00237715" w:rsidRDefault="0031692F" w:rsidP="0031692F">
      <w:pPr>
        <w:widowControl w:val="0"/>
        <w:autoSpaceDE w:val="0"/>
        <w:autoSpaceDN w:val="0"/>
        <w:adjustRightInd w:val="0"/>
        <w:spacing w:before="120" w:line="360" w:lineRule="auto"/>
        <w:ind w:left="480" w:hanging="480"/>
        <w:rPr>
          <w:noProof/>
          <w:sz w:val="24"/>
          <w:szCs w:val="24"/>
        </w:rPr>
      </w:pPr>
      <w:r w:rsidRPr="00237715">
        <w:rPr>
          <w:bCs/>
          <w:noProof/>
          <w:sz w:val="24"/>
          <w:szCs w:val="24"/>
        </w:rPr>
        <w:t>R Core</w:t>
      </w:r>
      <w:r w:rsidRPr="00237715">
        <w:rPr>
          <w:noProof/>
          <w:sz w:val="24"/>
          <w:szCs w:val="24"/>
        </w:rPr>
        <w:t xml:space="preserve"> Team (2020). </w:t>
      </w:r>
      <w:r w:rsidRPr="00237715">
        <w:rPr>
          <w:bCs/>
          <w:noProof/>
          <w:sz w:val="24"/>
          <w:szCs w:val="24"/>
        </w:rPr>
        <w:t>R</w:t>
      </w:r>
      <w:r w:rsidRPr="00237715">
        <w:rPr>
          <w:noProof/>
          <w:sz w:val="24"/>
          <w:szCs w:val="24"/>
        </w:rPr>
        <w:t xml:space="preserve">: A language and environment for statistical computing. </w:t>
      </w:r>
      <w:r w:rsidRPr="00237715">
        <w:rPr>
          <w:bCs/>
          <w:noProof/>
          <w:sz w:val="24"/>
          <w:szCs w:val="24"/>
        </w:rPr>
        <w:t>R</w:t>
      </w:r>
      <w:r w:rsidRPr="00237715">
        <w:rPr>
          <w:noProof/>
          <w:sz w:val="24"/>
          <w:szCs w:val="24"/>
        </w:rPr>
        <w:t xml:space="preserve"> Foundation for Statistical </w:t>
      </w:r>
      <w:r>
        <w:rPr>
          <w:noProof/>
          <w:sz w:val="24"/>
          <w:szCs w:val="24"/>
        </w:rPr>
        <w:t xml:space="preserve">Computing, Vienna, Austria. URL </w:t>
      </w:r>
      <w:r w:rsidRPr="00237715">
        <w:rPr>
          <w:noProof/>
          <w:sz w:val="24"/>
          <w:szCs w:val="24"/>
        </w:rPr>
        <w:t>https://www.</w:t>
      </w:r>
      <w:r w:rsidRPr="00237715">
        <w:rPr>
          <w:bCs/>
          <w:noProof/>
          <w:sz w:val="24"/>
          <w:szCs w:val="24"/>
        </w:rPr>
        <w:t>R</w:t>
      </w:r>
      <w:r w:rsidRPr="00237715">
        <w:rPr>
          <w:noProof/>
          <w:sz w:val="24"/>
          <w:szCs w:val="24"/>
        </w:rPr>
        <w:t>-project.org/</w:t>
      </w:r>
    </w:p>
    <w:p w14:paraId="4721EF7D" w14:textId="77777777" w:rsidR="0031692F" w:rsidRPr="00237715" w:rsidRDefault="0031692F" w:rsidP="0031692F">
      <w:pPr>
        <w:widowControl w:val="0"/>
        <w:autoSpaceDE w:val="0"/>
        <w:autoSpaceDN w:val="0"/>
        <w:adjustRightInd w:val="0"/>
        <w:spacing w:before="120" w:line="360" w:lineRule="auto"/>
        <w:ind w:left="480" w:hanging="480"/>
        <w:rPr>
          <w:noProof/>
          <w:sz w:val="24"/>
          <w:szCs w:val="24"/>
        </w:rPr>
      </w:pPr>
      <w:r w:rsidRPr="00237715">
        <w:rPr>
          <w:noProof/>
          <w:sz w:val="24"/>
          <w:szCs w:val="24"/>
        </w:rPr>
        <w:t>Šantrůčková, H., Šimek, M. (1994). Soil Microorganisms at Different CO</w:t>
      </w:r>
      <w:r w:rsidRPr="00237715">
        <w:rPr>
          <w:noProof/>
          <w:sz w:val="24"/>
          <w:szCs w:val="24"/>
          <w:vertAlign w:val="subscript"/>
        </w:rPr>
        <w:t>2</w:t>
      </w:r>
      <w:r w:rsidRPr="00237715">
        <w:rPr>
          <w:noProof/>
          <w:sz w:val="24"/>
          <w:szCs w:val="24"/>
        </w:rPr>
        <w:t xml:space="preserve"> and O</w:t>
      </w:r>
      <w:r w:rsidRPr="00237715">
        <w:rPr>
          <w:noProof/>
          <w:sz w:val="24"/>
          <w:szCs w:val="24"/>
          <w:vertAlign w:val="subscript"/>
        </w:rPr>
        <w:t>2</w:t>
      </w:r>
      <w:r>
        <w:rPr>
          <w:noProof/>
          <w:sz w:val="24"/>
          <w:szCs w:val="24"/>
        </w:rPr>
        <w:t xml:space="preserve"> </w:t>
      </w:r>
      <w:r w:rsidRPr="00237715">
        <w:rPr>
          <w:noProof/>
          <w:sz w:val="24"/>
          <w:szCs w:val="24"/>
        </w:rPr>
        <w:t xml:space="preserve">Tensions. </w:t>
      </w:r>
      <w:r w:rsidRPr="00237715">
        <w:rPr>
          <w:i/>
          <w:noProof/>
          <w:sz w:val="24"/>
          <w:szCs w:val="24"/>
        </w:rPr>
        <w:t>Folia Microbiologica</w:t>
      </w:r>
      <w:r>
        <w:rPr>
          <w:i/>
          <w:noProof/>
          <w:sz w:val="24"/>
          <w:szCs w:val="24"/>
        </w:rPr>
        <w:t>,</w:t>
      </w:r>
      <w:r w:rsidRPr="00237715">
        <w:rPr>
          <w:i/>
          <w:noProof/>
          <w:sz w:val="24"/>
          <w:szCs w:val="24"/>
        </w:rPr>
        <w:t xml:space="preserve"> 39</w:t>
      </w:r>
      <w:r w:rsidRPr="00237715">
        <w:rPr>
          <w:noProof/>
          <w:sz w:val="24"/>
          <w:szCs w:val="24"/>
        </w:rPr>
        <w:t>(3), 225:230.</w:t>
      </w:r>
    </w:p>
    <w:p w14:paraId="5EF30357" w14:textId="77777777" w:rsidR="0031692F" w:rsidRPr="00CE19AB"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Schimel, J. P. (2018). Life in Dry Soils: Effects of Drought on Soil Microbial Communities and Processes. </w:t>
      </w:r>
      <w:r w:rsidRPr="00CE19AB">
        <w:rPr>
          <w:i/>
          <w:iCs/>
          <w:noProof/>
          <w:sz w:val="24"/>
          <w:szCs w:val="24"/>
        </w:rPr>
        <w:t>Annual Review of Ecology, Evolution, and Systematics</w:t>
      </w:r>
      <w:r w:rsidRPr="00CE19AB">
        <w:rPr>
          <w:noProof/>
          <w:sz w:val="24"/>
          <w:szCs w:val="24"/>
        </w:rPr>
        <w:t xml:space="preserve">, </w:t>
      </w:r>
      <w:r w:rsidRPr="00CE19AB">
        <w:rPr>
          <w:i/>
          <w:iCs/>
          <w:noProof/>
          <w:sz w:val="24"/>
          <w:szCs w:val="24"/>
        </w:rPr>
        <w:t>49</w:t>
      </w:r>
      <w:r w:rsidRPr="00CE19AB">
        <w:rPr>
          <w:noProof/>
          <w:sz w:val="24"/>
          <w:szCs w:val="24"/>
        </w:rPr>
        <w:t>(1), 409–432. https://doi.org/10.1146/annurev-ecolsys-110617-062614</w:t>
      </w:r>
    </w:p>
    <w:p w14:paraId="02520A04" w14:textId="77777777" w:rsidR="0031692F" w:rsidRDefault="0031692F" w:rsidP="0031692F">
      <w:pPr>
        <w:widowControl w:val="0"/>
        <w:autoSpaceDE w:val="0"/>
        <w:autoSpaceDN w:val="0"/>
        <w:adjustRightInd w:val="0"/>
        <w:spacing w:before="120" w:line="360" w:lineRule="auto"/>
        <w:ind w:left="480" w:hanging="480"/>
        <w:rPr>
          <w:noProof/>
          <w:sz w:val="24"/>
          <w:szCs w:val="24"/>
        </w:rPr>
      </w:pPr>
      <w:r w:rsidRPr="002E0E7A">
        <w:rPr>
          <w:noProof/>
          <w:sz w:val="24"/>
          <w:szCs w:val="24"/>
        </w:rPr>
        <w:t>Schlichting, E., Blume, H. P. and Stahr, K. </w:t>
      </w:r>
      <w:r>
        <w:rPr>
          <w:noProof/>
          <w:sz w:val="24"/>
          <w:szCs w:val="24"/>
        </w:rPr>
        <w:t>(</w:t>
      </w:r>
      <w:r w:rsidRPr="002E0E7A">
        <w:rPr>
          <w:noProof/>
          <w:sz w:val="24"/>
          <w:szCs w:val="24"/>
        </w:rPr>
        <w:t>1995</w:t>
      </w:r>
      <w:r>
        <w:rPr>
          <w:noProof/>
          <w:sz w:val="24"/>
          <w:szCs w:val="24"/>
        </w:rPr>
        <w:t>)</w:t>
      </w:r>
      <w:r w:rsidRPr="002E0E7A">
        <w:rPr>
          <w:noProof/>
          <w:sz w:val="24"/>
          <w:szCs w:val="24"/>
        </w:rPr>
        <w:t>. </w:t>
      </w:r>
      <w:r w:rsidRPr="002E0E7A">
        <w:rPr>
          <w:i/>
          <w:iCs/>
          <w:noProof/>
          <w:sz w:val="24"/>
          <w:szCs w:val="24"/>
        </w:rPr>
        <w:t>Bodenkundliches Praktikum</w:t>
      </w:r>
      <w:r w:rsidRPr="002E0E7A">
        <w:rPr>
          <w:noProof/>
          <w:sz w:val="24"/>
          <w:szCs w:val="24"/>
        </w:rPr>
        <w:t>, Berlin, , Germany: Blackwell Wissenschafts Verlag</w:t>
      </w:r>
      <w:r>
        <w:rPr>
          <w:noProof/>
          <w:sz w:val="24"/>
          <w:szCs w:val="24"/>
        </w:rPr>
        <w:t>.</w:t>
      </w:r>
    </w:p>
    <w:p w14:paraId="2056EA96" w14:textId="77777777" w:rsidR="0031692F" w:rsidRPr="00F456D2" w:rsidRDefault="0031692F" w:rsidP="0031692F">
      <w:pPr>
        <w:widowControl w:val="0"/>
        <w:autoSpaceDE w:val="0"/>
        <w:autoSpaceDN w:val="0"/>
        <w:adjustRightInd w:val="0"/>
        <w:spacing w:before="120" w:line="360" w:lineRule="auto"/>
        <w:ind w:left="480" w:hanging="480"/>
        <w:rPr>
          <w:i/>
          <w:noProof/>
          <w:sz w:val="24"/>
          <w:szCs w:val="24"/>
        </w:rPr>
      </w:pPr>
      <w:r w:rsidRPr="001406DC">
        <w:rPr>
          <w:noProof/>
          <w:sz w:val="24"/>
          <w:szCs w:val="24"/>
        </w:rPr>
        <w:t>Schmidt, M</w:t>
      </w:r>
      <w:r>
        <w:rPr>
          <w:noProof/>
          <w:sz w:val="24"/>
          <w:szCs w:val="24"/>
        </w:rPr>
        <w:t>.W.</w:t>
      </w:r>
      <w:r w:rsidRPr="001406DC">
        <w:rPr>
          <w:noProof/>
          <w:sz w:val="24"/>
          <w:szCs w:val="24"/>
        </w:rPr>
        <w:t>I.</w:t>
      </w:r>
      <w:r>
        <w:rPr>
          <w:noProof/>
          <w:sz w:val="24"/>
          <w:szCs w:val="24"/>
        </w:rPr>
        <w:t xml:space="preserve">, </w:t>
      </w:r>
      <w:r w:rsidRPr="001406DC">
        <w:rPr>
          <w:noProof/>
          <w:sz w:val="24"/>
          <w:szCs w:val="24"/>
        </w:rPr>
        <w:t>Torn, M</w:t>
      </w:r>
      <w:r>
        <w:rPr>
          <w:noProof/>
          <w:sz w:val="24"/>
          <w:szCs w:val="24"/>
        </w:rPr>
        <w:t>.</w:t>
      </w:r>
      <w:r w:rsidRPr="001406DC">
        <w:rPr>
          <w:noProof/>
          <w:sz w:val="24"/>
          <w:szCs w:val="24"/>
        </w:rPr>
        <w:t>S.</w:t>
      </w:r>
      <w:r>
        <w:rPr>
          <w:noProof/>
          <w:sz w:val="24"/>
          <w:szCs w:val="24"/>
        </w:rPr>
        <w:t>,</w:t>
      </w:r>
      <w:r w:rsidRPr="001406DC">
        <w:rPr>
          <w:noProof/>
          <w:sz w:val="24"/>
          <w:szCs w:val="24"/>
        </w:rPr>
        <w:t xml:space="preserve"> Samuel</w:t>
      </w:r>
      <w:r>
        <w:rPr>
          <w:noProof/>
          <w:sz w:val="24"/>
          <w:szCs w:val="24"/>
        </w:rPr>
        <w:t xml:space="preserve">, A., </w:t>
      </w:r>
      <w:r w:rsidRPr="001406DC">
        <w:rPr>
          <w:noProof/>
          <w:sz w:val="24"/>
          <w:szCs w:val="24"/>
        </w:rPr>
        <w:t>Dittmar, T</w:t>
      </w:r>
      <w:r>
        <w:rPr>
          <w:noProof/>
          <w:sz w:val="24"/>
          <w:szCs w:val="24"/>
        </w:rPr>
        <w:t xml:space="preserve">., Guggenberger, G., </w:t>
      </w:r>
      <w:r w:rsidRPr="001406DC">
        <w:rPr>
          <w:noProof/>
          <w:sz w:val="24"/>
          <w:szCs w:val="24"/>
        </w:rPr>
        <w:t>Janssens, I</w:t>
      </w:r>
      <w:r>
        <w:rPr>
          <w:noProof/>
          <w:sz w:val="24"/>
          <w:szCs w:val="24"/>
        </w:rPr>
        <w:t>.A</w:t>
      </w:r>
      <w:r w:rsidRPr="001406DC">
        <w:rPr>
          <w:noProof/>
          <w:sz w:val="24"/>
          <w:szCs w:val="24"/>
        </w:rPr>
        <w:t>.</w:t>
      </w:r>
      <w:r>
        <w:rPr>
          <w:noProof/>
          <w:sz w:val="24"/>
          <w:szCs w:val="24"/>
        </w:rPr>
        <w:t xml:space="preserve">, </w:t>
      </w:r>
      <w:r w:rsidRPr="001406DC">
        <w:rPr>
          <w:noProof/>
          <w:sz w:val="24"/>
          <w:szCs w:val="24"/>
        </w:rPr>
        <w:t>Kleber, M</w:t>
      </w:r>
      <w:r>
        <w:rPr>
          <w:noProof/>
          <w:sz w:val="24"/>
          <w:szCs w:val="24"/>
        </w:rPr>
        <w:t xml:space="preserve">., </w:t>
      </w:r>
      <w:r w:rsidRPr="001406DC">
        <w:rPr>
          <w:noProof/>
          <w:sz w:val="24"/>
          <w:szCs w:val="24"/>
        </w:rPr>
        <w:t>Kögel-Knabner, I</w:t>
      </w:r>
      <w:r>
        <w:rPr>
          <w:noProof/>
          <w:sz w:val="24"/>
          <w:szCs w:val="24"/>
        </w:rPr>
        <w:t xml:space="preserve">., </w:t>
      </w:r>
      <w:r w:rsidRPr="001406DC">
        <w:rPr>
          <w:noProof/>
          <w:sz w:val="24"/>
          <w:szCs w:val="24"/>
        </w:rPr>
        <w:t>Lehmann, J</w:t>
      </w:r>
      <w:r>
        <w:rPr>
          <w:noProof/>
          <w:sz w:val="24"/>
          <w:szCs w:val="24"/>
        </w:rPr>
        <w:t xml:space="preserve">., </w:t>
      </w:r>
      <w:r w:rsidRPr="001406DC">
        <w:rPr>
          <w:noProof/>
          <w:sz w:val="24"/>
          <w:szCs w:val="24"/>
        </w:rPr>
        <w:t>Manning, D</w:t>
      </w:r>
      <w:r>
        <w:rPr>
          <w:noProof/>
          <w:sz w:val="24"/>
          <w:szCs w:val="24"/>
        </w:rPr>
        <w:t>.A.</w:t>
      </w:r>
      <w:r w:rsidRPr="001406DC">
        <w:rPr>
          <w:noProof/>
          <w:sz w:val="24"/>
          <w:szCs w:val="24"/>
        </w:rPr>
        <w:t>C.</w:t>
      </w:r>
      <w:r>
        <w:rPr>
          <w:noProof/>
          <w:sz w:val="24"/>
          <w:szCs w:val="24"/>
        </w:rPr>
        <w:t xml:space="preserve">, </w:t>
      </w:r>
      <w:r w:rsidRPr="001406DC">
        <w:rPr>
          <w:noProof/>
          <w:sz w:val="24"/>
          <w:szCs w:val="24"/>
        </w:rPr>
        <w:t>Nannipieri, P</w:t>
      </w:r>
      <w:r>
        <w:rPr>
          <w:noProof/>
          <w:sz w:val="24"/>
          <w:szCs w:val="24"/>
        </w:rPr>
        <w:t xml:space="preserve">., </w:t>
      </w:r>
      <w:r w:rsidRPr="001406DC">
        <w:rPr>
          <w:noProof/>
          <w:sz w:val="24"/>
          <w:szCs w:val="24"/>
        </w:rPr>
        <w:t>Rasse, D</w:t>
      </w:r>
      <w:r>
        <w:rPr>
          <w:noProof/>
          <w:sz w:val="24"/>
          <w:szCs w:val="24"/>
        </w:rPr>
        <w:t>.</w:t>
      </w:r>
      <w:r w:rsidRPr="001406DC">
        <w:rPr>
          <w:noProof/>
          <w:sz w:val="24"/>
          <w:szCs w:val="24"/>
        </w:rPr>
        <w:t>P.</w:t>
      </w:r>
      <w:r>
        <w:rPr>
          <w:noProof/>
          <w:sz w:val="24"/>
          <w:szCs w:val="24"/>
        </w:rPr>
        <w:t xml:space="preserve">, </w:t>
      </w:r>
      <w:r w:rsidRPr="001406DC">
        <w:rPr>
          <w:noProof/>
          <w:sz w:val="24"/>
          <w:szCs w:val="24"/>
        </w:rPr>
        <w:t>Weiner, S</w:t>
      </w:r>
      <w:r>
        <w:rPr>
          <w:noProof/>
          <w:sz w:val="24"/>
          <w:szCs w:val="24"/>
        </w:rPr>
        <w:t xml:space="preserve">., </w:t>
      </w:r>
      <w:r w:rsidRPr="001406DC">
        <w:rPr>
          <w:noProof/>
          <w:sz w:val="24"/>
          <w:szCs w:val="24"/>
        </w:rPr>
        <w:t>Trumbore, S</w:t>
      </w:r>
      <w:r>
        <w:rPr>
          <w:noProof/>
          <w:sz w:val="24"/>
          <w:szCs w:val="24"/>
        </w:rPr>
        <w:t>.</w:t>
      </w:r>
      <w:r w:rsidRPr="001406DC">
        <w:rPr>
          <w:noProof/>
          <w:sz w:val="24"/>
          <w:szCs w:val="24"/>
        </w:rPr>
        <w:t>E.</w:t>
      </w:r>
      <w:r>
        <w:rPr>
          <w:noProof/>
          <w:sz w:val="24"/>
          <w:szCs w:val="24"/>
        </w:rPr>
        <w:t xml:space="preserve"> (2011). </w:t>
      </w:r>
      <w:r w:rsidRPr="008322BE">
        <w:rPr>
          <w:noProof/>
          <w:sz w:val="24"/>
          <w:szCs w:val="24"/>
        </w:rPr>
        <w:t>Persistence of soil organic matter as an ecosystem property</w:t>
      </w:r>
      <w:r>
        <w:rPr>
          <w:noProof/>
          <w:sz w:val="24"/>
          <w:szCs w:val="24"/>
        </w:rPr>
        <w:t xml:space="preserve">. </w:t>
      </w:r>
      <w:r>
        <w:rPr>
          <w:i/>
          <w:noProof/>
          <w:sz w:val="24"/>
          <w:szCs w:val="24"/>
        </w:rPr>
        <w:t>Nature, 478</w:t>
      </w:r>
      <w:r>
        <w:rPr>
          <w:noProof/>
          <w:sz w:val="24"/>
          <w:szCs w:val="24"/>
        </w:rPr>
        <w:t xml:space="preserve">, </w:t>
      </w:r>
      <w:r w:rsidRPr="008322BE">
        <w:rPr>
          <w:noProof/>
          <w:sz w:val="24"/>
          <w:szCs w:val="24"/>
        </w:rPr>
        <w:t>49-56</w:t>
      </w:r>
      <w:r>
        <w:rPr>
          <w:noProof/>
          <w:sz w:val="24"/>
          <w:szCs w:val="24"/>
        </w:rPr>
        <w:t>. https://doi.org/</w:t>
      </w:r>
      <w:r w:rsidRPr="008322BE">
        <w:rPr>
          <w:noProof/>
          <w:sz w:val="24"/>
          <w:szCs w:val="24"/>
        </w:rPr>
        <w:t>10.1038/nature10386</w:t>
      </w:r>
    </w:p>
    <w:p w14:paraId="417239A3" w14:textId="77777777" w:rsidR="0031692F" w:rsidRPr="00CE19AB" w:rsidRDefault="0031692F" w:rsidP="0031692F">
      <w:pPr>
        <w:widowControl w:val="0"/>
        <w:autoSpaceDE w:val="0"/>
        <w:autoSpaceDN w:val="0"/>
        <w:adjustRightInd w:val="0"/>
        <w:spacing w:before="120" w:line="360" w:lineRule="auto"/>
        <w:ind w:left="480" w:hanging="480"/>
        <w:rPr>
          <w:noProof/>
          <w:sz w:val="24"/>
          <w:szCs w:val="24"/>
        </w:rPr>
      </w:pPr>
      <w:r w:rsidRPr="001406DC">
        <w:rPr>
          <w:noProof/>
          <w:sz w:val="24"/>
          <w:szCs w:val="24"/>
        </w:rPr>
        <w:t xml:space="preserve"> </w:t>
      </w:r>
      <w:r w:rsidRPr="00CE19AB">
        <w:rPr>
          <w:noProof/>
          <w:sz w:val="24"/>
          <w:szCs w:val="24"/>
        </w:rPr>
        <w:t xml:space="preserve">Schrumpf, M., &amp; Kaiser, K. (2015). Large differences in estimates of soil organic carbon turnover in density fractions by using single and repeated radiocarbon inventories. </w:t>
      </w:r>
      <w:r w:rsidRPr="00CE19AB">
        <w:rPr>
          <w:i/>
          <w:iCs/>
          <w:noProof/>
          <w:sz w:val="24"/>
          <w:szCs w:val="24"/>
        </w:rPr>
        <w:t>Geoderma</w:t>
      </w:r>
      <w:r w:rsidRPr="00CE19AB">
        <w:rPr>
          <w:noProof/>
          <w:sz w:val="24"/>
          <w:szCs w:val="24"/>
        </w:rPr>
        <w:t xml:space="preserve">, </w:t>
      </w:r>
      <w:r w:rsidRPr="00CE19AB">
        <w:rPr>
          <w:i/>
          <w:iCs/>
          <w:noProof/>
          <w:sz w:val="24"/>
          <w:szCs w:val="24"/>
        </w:rPr>
        <w:t>239</w:t>
      </w:r>
      <w:r w:rsidRPr="00CE19AB">
        <w:rPr>
          <w:noProof/>
          <w:sz w:val="24"/>
          <w:szCs w:val="24"/>
        </w:rPr>
        <w:t>–</w:t>
      </w:r>
      <w:r w:rsidRPr="00CE19AB">
        <w:rPr>
          <w:i/>
          <w:iCs/>
          <w:noProof/>
          <w:sz w:val="24"/>
          <w:szCs w:val="24"/>
        </w:rPr>
        <w:t>240</w:t>
      </w:r>
      <w:r w:rsidRPr="00CE19AB">
        <w:rPr>
          <w:noProof/>
          <w:sz w:val="24"/>
          <w:szCs w:val="24"/>
        </w:rPr>
        <w:t>, 168–178. https://doi.org/10.1016/j.geoderma.2014.09.025</w:t>
      </w:r>
    </w:p>
    <w:p w14:paraId="5619F516" w14:textId="77777777" w:rsidR="0031692F" w:rsidRPr="00CE19AB"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Schrumpf, M., Kaiser, K., Guggenberger, G., Persson, T., Kögel-Knabner, I., &amp; Schulze, E. D. (2013). Storage and stability of organic carbon in soils as related to depth, occlusion within aggregates, and attachment to minerals. </w:t>
      </w:r>
      <w:r w:rsidRPr="00CE19AB">
        <w:rPr>
          <w:i/>
          <w:iCs/>
          <w:noProof/>
          <w:sz w:val="24"/>
          <w:szCs w:val="24"/>
        </w:rPr>
        <w:t>Biogeosciences</w:t>
      </w:r>
      <w:r w:rsidRPr="00CE19AB">
        <w:rPr>
          <w:noProof/>
          <w:sz w:val="24"/>
          <w:szCs w:val="24"/>
        </w:rPr>
        <w:t xml:space="preserve">, </w:t>
      </w:r>
      <w:r w:rsidRPr="00CE19AB">
        <w:rPr>
          <w:i/>
          <w:iCs/>
          <w:noProof/>
          <w:sz w:val="24"/>
          <w:szCs w:val="24"/>
        </w:rPr>
        <w:t>10</w:t>
      </w:r>
      <w:r w:rsidRPr="00CE19AB">
        <w:rPr>
          <w:noProof/>
          <w:sz w:val="24"/>
          <w:szCs w:val="24"/>
        </w:rPr>
        <w:t>(3), 1675–1691. https://doi.org/10.5194/bg-10-1675-2013</w:t>
      </w:r>
    </w:p>
    <w:p w14:paraId="3CDC22C9" w14:textId="77777777" w:rsidR="0031692F"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Sierra, C. A., Hoyt, A. M., He, Y., &amp; Trumbore, S. E. (2018). Soil Organic Matter Persistence as a Stochastic Process: Age and Transit Time Distributions of Carbon in Soils. </w:t>
      </w:r>
      <w:r w:rsidRPr="00CE19AB">
        <w:rPr>
          <w:i/>
          <w:iCs/>
          <w:noProof/>
          <w:sz w:val="24"/>
          <w:szCs w:val="24"/>
        </w:rPr>
        <w:t>Global Biogeochemical Cycles</w:t>
      </w:r>
      <w:r w:rsidRPr="00CE19AB">
        <w:rPr>
          <w:noProof/>
          <w:sz w:val="24"/>
          <w:szCs w:val="24"/>
        </w:rPr>
        <w:t xml:space="preserve">, </w:t>
      </w:r>
      <w:r w:rsidRPr="00CE19AB">
        <w:rPr>
          <w:i/>
          <w:iCs/>
          <w:noProof/>
          <w:sz w:val="24"/>
          <w:szCs w:val="24"/>
        </w:rPr>
        <w:t>32</w:t>
      </w:r>
      <w:r w:rsidRPr="00CE19AB">
        <w:rPr>
          <w:noProof/>
          <w:sz w:val="24"/>
          <w:szCs w:val="24"/>
        </w:rPr>
        <w:t>(10), 1574–1588. https://doi.org/10.1029/2018GB005950</w:t>
      </w:r>
    </w:p>
    <w:p w14:paraId="642F5208" w14:textId="77777777" w:rsidR="0031692F" w:rsidRPr="002E0E7A" w:rsidRDefault="0031692F" w:rsidP="0031692F">
      <w:pPr>
        <w:widowControl w:val="0"/>
        <w:autoSpaceDE w:val="0"/>
        <w:autoSpaceDN w:val="0"/>
        <w:adjustRightInd w:val="0"/>
        <w:spacing w:before="120" w:line="360" w:lineRule="auto"/>
        <w:ind w:left="480" w:hanging="480"/>
        <w:rPr>
          <w:noProof/>
          <w:sz w:val="24"/>
          <w:szCs w:val="24"/>
        </w:rPr>
      </w:pPr>
      <w:r>
        <w:rPr>
          <w:rFonts w:eastAsiaTheme="minorEastAsia"/>
          <w:sz w:val="24"/>
          <w:szCs w:val="24"/>
        </w:rPr>
        <w:t>S</w:t>
      </w:r>
      <w:r w:rsidRPr="002E0E7A">
        <w:rPr>
          <w:rFonts w:eastAsiaTheme="minorEastAsia"/>
          <w:sz w:val="24"/>
          <w:szCs w:val="24"/>
        </w:rPr>
        <w:t>ierra, C.A. (2018). Forecasting atmospheric radiocarbon decline to pre-bomb values.</w:t>
      </w:r>
      <w:r>
        <w:rPr>
          <w:rFonts w:eastAsiaTheme="minorEastAsia"/>
          <w:sz w:val="24"/>
          <w:szCs w:val="24"/>
        </w:rPr>
        <w:t xml:space="preserve"> Radiocarbon, 60(4), </w:t>
      </w:r>
      <w:r w:rsidRPr="002E0E7A">
        <w:rPr>
          <w:rFonts w:eastAsiaTheme="minorEastAsia"/>
          <w:sz w:val="24"/>
          <w:szCs w:val="24"/>
        </w:rPr>
        <w:t>1055-1066</w:t>
      </w:r>
      <w:r>
        <w:rPr>
          <w:rFonts w:eastAsiaTheme="minorEastAsia"/>
          <w:sz w:val="24"/>
          <w:szCs w:val="24"/>
        </w:rPr>
        <w:t>. https://doi.org/</w:t>
      </w:r>
      <w:r w:rsidRPr="002E0E7A">
        <w:rPr>
          <w:rFonts w:eastAsiaTheme="minorEastAsia"/>
          <w:sz w:val="24"/>
          <w:szCs w:val="24"/>
        </w:rPr>
        <w:t>10.1017/RDC.2018.33</w:t>
      </w:r>
    </w:p>
    <w:p w14:paraId="50467ACF" w14:textId="77777777" w:rsidR="0031692F" w:rsidRPr="00CE19AB"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Sierra, C. A., Müller, M., &amp; Trumbore, S. E. (2014). Modeling radiocarbon dynamics in soils: SoilR version 1.1. </w:t>
      </w:r>
      <w:r w:rsidRPr="00CE19AB">
        <w:rPr>
          <w:i/>
          <w:iCs/>
          <w:noProof/>
          <w:sz w:val="24"/>
          <w:szCs w:val="24"/>
        </w:rPr>
        <w:t>Geoscientific Model Development</w:t>
      </w:r>
      <w:r w:rsidRPr="00CE19AB">
        <w:rPr>
          <w:noProof/>
          <w:sz w:val="24"/>
          <w:szCs w:val="24"/>
        </w:rPr>
        <w:t xml:space="preserve">, </w:t>
      </w:r>
      <w:r w:rsidRPr="00CE19AB">
        <w:rPr>
          <w:i/>
          <w:iCs/>
          <w:noProof/>
          <w:sz w:val="24"/>
          <w:szCs w:val="24"/>
        </w:rPr>
        <w:t>7</w:t>
      </w:r>
      <w:r w:rsidRPr="00CE19AB">
        <w:rPr>
          <w:noProof/>
          <w:sz w:val="24"/>
          <w:szCs w:val="24"/>
        </w:rPr>
        <w:t>(5), 1919–1931. https://doi.org/10.5194/gmd-7-1919-2014</w:t>
      </w:r>
    </w:p>
    <w:p w14:paraId="3AE247AB" w14:textId="77777777" w:rsidR="0031692F" w:rsidRPr="00CE19AB"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Slessarev, E. W., Lin, Y., Jiménez, B. Y., Homyak, P. M., Chadwick, O. A., D’Antonio, C. M., &amp; Schimel, J. P. (2020). Cellular and extracellular C contributions to respiration after wetting dry soil. </w:t>
      </w:r>
      <w:r w:rsidRPr="00CE19AB">
        <w:rPr>
          <w:i/>
          <w:iCs/>
          <w:noProof/>
          <w:sz w:val="24"/>
          <w:szCs w:val="24"/>
        </w:rPr>
        <w:t>Biogeochemistry</w:t>
      </w:r>
      <w:r w:rsidRPr="00CE19AB">
        <w:rPr>
          <w:noProof/>
          <w:sz w:val="24"/>
          <w:szCs w:val="24"/>
        </w:rPr>
        <w:t xml:space="preserve">, </w:t>
      </w:r>
      <w:r w:rsidRPr="00CE19AB">
        <w:rPr>
          <w:i/>
          <w:iCs/>
          <w:noProof/>
          <w:sz w:val="24"/>
          <w:szCs w:val="24"/>
        </w:rPr>
        <w:t>147</w:t>
      </w:r>
      <w:r w:rsidRPr="00CE19AB">
        <w:rPr>
          <w:noProof/>
          <w:sz w:val="24"/>
          <w:szCs w:val="24"/>
        </w:rPr>
        <w:t>(3), 307–324. https://doi.org/10.1007/s10533-020-00645-y</w:t>
      </w:r>
    </w:p>
    <w:p w14:paraId="15E43740" w14:textId="77777777" w:rsidR="0031692F" w:rsidRPr="00CE19AB"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Solly, E., Schöning, I., Boch, S., Kandeler, E., Marhan, S., Michalzik, B., Müller, J., Zscheischler, J., Trumbore, S. E., &amp; Schrumpf, M. (2014). Factors controlling decomposition rates of fine root litter in temperate forests and grasslands. </w:t>
      </w:r>
      <w:r w:rsidRPr="00CE19AB">
        <w:rPr>
          <w:i/>
          <w:iCs/>
          <w:noProof/>
          <w:sz w:val="24"/>
          <w:szCs w:val="24"/>
        </w:rPr>
        <w:t>Plant and Soil</w:t>
      </w:r>
      <w:r w:rsidRPr="00CE19AB">
        <w:rPr>
          <w:noProof/>
          <w:sz w:val="24"/>
          <w:szCs w:val="24"/>
        </w:rPr>
        <w:t xml:space="preserve">, </w:t>
      </w:r>
      <w:r w:rsidRPr="00CE19AB">
        <w:rPr>
          <w:i/>
          <w:iCs/>
          <w:noProof/>
          <w:sz w:val="24"/>
          <w:szCs w:val="24"/>
        </w:rPr>
        <w:t>382</w:t>
      </w:r>
      <w:r w:rsidRPr="00CE19AB">
        <w:rPr>
          <w:noProof/>
          <w:sz w:val="24"/>
          <w:szCs w:val="24"/>
        </w:rPr>
        <w:t>(1–2), 203–218. https://doi.org/10.1007/s11104-014-2151-4</w:t>
      </w:r>
    </w:p>
    <w:p w14:paraId="6F285AB4" w14:textId="77777777" w:rsidR="0031692F" w:rsidRPr="00CE19AB"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Solly, E., Schöning, I., Boch, S., Müller, J., Socher, S. A., Trumbore, S. E., &amp; Schrumpf, M. (2013). Mean age of carbon in fine roots from temperate forests and grasslands with different management. </w:t>
      </w:r>
      <w:r w:rsidRPr="00CE19AB">
        <w:rPr>
          <w:i/>
          <w:iCs/>
          <w:noProof/>
          <w:sz w:val="24"/>
          <w:szCs w:val="24"/>
        </w:rPr>
        <w:t>Biogeosciences</w:t>
      </w:r>
      <w:r w:rsidRPr="00CE19AB">
        <w:rPr>
          <w:noProof/>
          <w:sz w:val="24"/>
          <w:szCs w:val="24"/>
        </w:rPr>
        <w:t xml:space="preserve">, </w:t>
      </w:r>
      <w:r w:rsidRPr="00CE19AB">
        <w:rPr>
          <w:i/>
          <w:iCs/>
          <w:noProof/>
          <w:sz w:val="24"/>
          <w:szCs w:val="24"/>
        </w:rPr>
        <w:t>10</w:t>
      </w:r>
      <w:r w:rsidRPr="00CE19AB">
        <w:rPr>
          <w:noProof/>
          <w:sz w:val="24"/>
          <w:szCs w:val="24"/>
        </w:rPr>
        <w:t>(7), 4833–4843. https://doi.org/10.5194/bg-10-4833-2013</w:t>
      </w:r>
    </w:p>
    <w:p w14:paraId="7A2C9E07" w14:textId="77777777" w:rsidR="0031692F" w:rsidRPr="00CE19AB"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Steinhof, A. (2013). Data Analysis at the Jena 14C Laboratory. </w:t>
      </w:r>
      <w:r w:rsidRPr="00CE19AB">
        <w:rPr>
          <w:i/>
          <w:iCs/>
          <w:noProof/>
          <w:sz w:val="24"/>
          <w:szCs w:val="24"/>
        </w:rPr>
        <w:t>Radiocarbon</w:t>
      </w:r>
      <w:r w:rsidRPr="00CE19AB">
        <w:rPr>
          <w:noProof/>
          <w:sz w:val="24"/>
          <w:szCs w:val="24"/>
        </w:rPr>
        <w:t xml:space="preserve">, </w:t>
      </w:r>
      <w:r w:rsidRPr="00CE19AB">
        <w:rPr>
          <w:i/>
          <w:iCs/>
          <w:noProof/>
          <w:sz w:val="24"/>
          <w:szCs w:val="24"/>
        </w:rPr>
        <w:t>55</w:t>
      </w:r>
      <w:r w:rsidRPr="00CE19AB">
        <w:rPr>
          <w:noProof/>
          <w:sz w:val="24"/>
          <w:szCs w:val="24"/>
        </w:rPr>
        <w:t>(3–4), 282–293. https://doi.org/10.2458/azu_js_rc.55.16350</w:t>
      </w:r>
    </w:p>
    <w:p w14:paraId="1CB76F73" w14:textId="77777777" w:rsidR="0031692F" w:rsidRPr="00CE19AB"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Stuiver, M., &amp; Polach, H. A. (1977). Reporting of 14C Data. </w:t>
      </w:r>
      <w:r w:rsidRPr="00CE19AB">
        <w:rPr>
          <w:i/>
          <w:iCs/>
          <w:noProof/>
          <w:sz w:val="24"/>
          <w:szCs w:val="24"/>
        </w:rPr>
        <w:t>Radiocarbon</w:t>
      </w:r>
      <w:r w:rsidRPr="00CE19AB">
        <w:rPr>
          <w:noProof/>
          <w:sz w:val="24"/>
          <w:szCs w:val="24"/>
        </w:rPr>
        <w:t xml:space="preserve">, </w:t>
      </w:r>
      <w:r w:rsidRPr="00CE19AB">
        <w:rPr>
          <w:i/>
          <w:iCs/>
          <w:noProof/>
          <w:sz w:val="24"/>
          <w:szCs w:val="24"/>
        </w:rPr>
        <w:t>19</w:t>
      </w:r>
      <w:r w:rsidRPr="00CE19AB">
        <w:rPr>
          <w:noProof/>
          <w:sz w:val="24"/>
          <w:szCs w:val="24"/>
        </w:rPr>
        <w:t>(3), 355–363. https://doi.org/10.1017/S0033822200003672</w:t>
      </w:r>
    </w:p>
    <w:p w14:paraId="443B60D3" w14:textId="77777777" w:rsidR="0031692F" w:rsidRPr="00CE19AB"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Trumbore, S. (2000). Age of soil organic matter and soil respiration: Radiocarbon constraints on belowground C dynamics. </w:t>
      </w:r>
      <w:r w:rsidRPr="00CE19AB">
        <w:rPr>
          <w:i/>
          <w:iCs/>
          <w:noProof/>
          <w:sz w:val="24"/>
          <w:szCs w:val="24"/>
        </w:rPr>
        <w:t>Ecological Applications</w:t>
      </w:r>
      <w:r w:rsidRPr="00CE19AB">
        <w:rPr>
          <w:noProof/>
          <w:sz w:val="24"/>
          <w:szCs w:val="24"/>
        </w:rPr>
        <w:t xml:space="preserve">, </w:t>
      </w:r>
      <w:r w:rsidRPr="00CE19AB">
        <w:rPr>
          <w:i/>
          <w:iCs/>
          <w:noProof/>
          <w:sz w:val="24"/>
          <w:szCs w:val="24"/>
        </w:rPr>
        <w:t>10</w:t>
      </w:r>
      <w:r w:rsidRPr="00CE19AB">
        <w:rPr>
          <w:noProof/>
          <w:sz w:val="24"/>
          <w:szCs w:val="24"/>
        </w:rPr>
        <w:t>(2), 399–411. https://doi.org/10.1890/1051-0761(2000)010[0399:AOSOMA]2.0.CO;2</w:t>
      </w:r>
    </w:p>
    <w:p w14:paraId="34FE5485" w14:textId="77777777" w:rsidR="0031692F"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Trumbore, S. (2009). Radiocarbon and Soil Carbon Dynamics. </w:t>
      </w:r>
      <w:r w:rsidRPr="00CE19AB">
        <w:rPr>
          <w:i/>
          <w:iCs/>
          <w:noProof/>
          <w:sz w:val="24"/>
          <w:szCs w:val="24"/>
        </w:rPr>
        <w:t>Annual Review of Earth and Planetary Sciences</w:t>
      </w:r>
      <w:r w:rsidRPr="00CE19AB">
        <w:rPr>
          <w:noProof/>
          <w:sz w:val="24"/>
          <w:szCs w:val="24"/>
        </w:rPr>
        <w:t xml:space="preserve">, </w:t>
      </w:r>
      <w:r w:rsidRPr="00CE19AB">
        <w:rPr>
          <w:i/>
          <w:iCs/>
          <w:noProof/>
          <w:sz w:val="24"/>
          <w:szCs w:val="24"/>
        </w:rPr>
        <w:t>37</w:t>
      </w:r>
      <w:r w:rsidRPr="00CE19AB">
        <w:rPr>
          <w:noProof/>
          <w:sz w:val="24"/>
          <w:szCs w:val="24"/>
        </w:rPr>
        <w:t>(1), 47–66. https://doi.org/10.1146/annurev.earth.36.031207.124300</w:t>
      </w:r>
    </w:p>
    <w:p w14:paraId="1BFD524D" w14:textId="77777777" w:rsidR="0031692F" w:rsidRPr="00C90198" w:rsidRDefault="0031692F" w:rsidP="0031692F">
      <w:pPr>
        <w:widowControl w:val="0"/>
        <w:autoSpaceDE w:val="0"/>
        <w:autoSpaceDN w:val="0"/>
        <w:adjustRightInd w:val="0"/>
        <w:spacing w:before="120" w:line="360" w:lineRule="auto"/>
        <w:ind w:left="480" w:hanging="480"/>
        <w:rPr>
          <w:i/>
          <w:noProof/>
          <w:sz w:val="24"/>
          <w:szCs w:val="24"/>
        </w:rPr>
      </w:pPr>
      <w:r>
        <w:rPr>
          <w:noProof/>
          <w:sz w:val="24"/>
          <w:szCs w:val="24"/>
        </w:rPr>
        <w:t xml:space="preserve">Vaughn, L., Torn, M.S. (2019). </w:t>
      </w:r>
      <w:r w:rsidRPr="002E0E7A">
        <w:rPr>
          <w:noProof/>
          <w:sz w:val="24"/>
          <w:szCs w:val="24"/>
          <w:vertAlign w:val="superscript"/>
        </w:rPr>
        <w:t>14</w:t>
      </w:r>
      <w:r w:rsidRPr="002E0E7A">
        <w:rPr>
          <w:noProof/>
          <w:sz w:val="24"/>
          <w:szCs w:val="24"/>
        </w:rPr>
        <w:t>C evidence that millennial and fast-cycling soil carbon are equally sensitive to warming</w:t>
      </w:r>
      <w:r>
        <w:rPr>
          <w:noProof/>
          <w:sz w:val="24"/>
          <w:szCs w:val="24"/>
        </w:rPr>
        <w:t xml:space="preserve">. </w:t>
      </w:r>
      <w:r w:rsidRPr="002E0E7A">
        <w:rPr>
          <w:i/>
          <w:noProof/>
          <w:sz w:val="24"/>
          <w:szCs w:val="24"/>
        </w:rPr>
        <w:t>Nature Climate Change</w:t>
      </w:r>
      <w:r>
        <w:rPr>
          <w:i/>
          <w:noProof/>
          <w:sz w:val="24"/>
          <w:szCs w:val="24"/>
        </w:rPr>
        <w:t>, 9</w:t>
      </w:r>
      <w:r w:rsidRPr="002E0E7A">
        <w:rPr>
          <w:noProof/>
          <w:sz w:val="24"/>
          <w:szCs w:val="24"/>
        </w:rPr>
        <w:t>, 467:471.</w:t>
      </w:r>
      <w:r>
        <w:rPr>
          <w:noProof/>
          <w:sz w:val="24"/>
          <w:szCs w:val="24"/>
        </w:rPr>
        <w:t xml:space="preserve"> </w:t>
      </w:r>
      <w:r w:rsidRPr="00C90198">
        <w:rPr>
          <w:noProof/>
          <w:sz w:val="24"/>
          <w:szCs w:val="24"/>
        </w:rPr>
        <w:t>https://doi.org/10.1038/s41558-019-0468-y 14</w:t>
      </w:r>
    </w:p>
    <w:p w14:paraId="604B2199" w14:textId="77777777" w:rsidR="0031692F" w:rsidRPr="00CE19AB"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Warren, C. R. (2016). Do microbial osmolytes or extracellular depolymerisation products accumulate as soil dries? </w:t>
      </w:r>
      <w:r w:rsidRPr="00CE19AB">
        <w:rPr>
          <w:i/>
          <w:iCs/>
          <w:noProof/>
          <w:sz w:val="24"/>
          <w:szCs w:val="24"/>
        </w:rPr>
        <w:t>Soil Biology and Biochemistry</w:t>
      </w:r>
      <w:r w:rsidRPr="00CE19AB">
        <w:rPr>
          <w:noProof/>
          <w:sz w:val="24"/>
          <w:szCs w:val="24"/>
        </w:rPr>
        <w:t xml:space="preserve">, </w:t>
      </w:r>
      <w:r w:rsidRPr="00CE19AB">
        <w:rPr>
          <w:i/>
          <w:iCs/>
          <w:noProof/>
          <w:sz w:val="24"/>
          <w:szCs w:val="24"/>
        </w:rPr>
        <w:t>98</w:t>
      </w:r>
      <w:r w:rsidRPr="00CE19AB">
        <w:rPr>
          <w:noProof/>
          <w:sz w:val="24"/>
          <w:szCs w:val="24"/>
        </w:rPr>
        <w:t>, 54–63. https://doi.org/10.1016/j.soilbio.2016.03.021</w:t>
      </w:r>
    </w:p>
    <w:p w14:paraId="3D54CB51" w14:textId="77777777" w:rsidR="0031692F"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Williams, M. A., &amp; Xia, K. (2009). Characterization of the water soluble soil organic pool following the rewetting of dry soil in a drought-prone tallgrass prairie. </w:t>
      </w:r>
      <w:r w:rsidRPr="00CE19AB">
        <w:rPr>
          <w:i/>
          <w:iCs/>
          <w:noProof/>
          <w:sz w:val="24"/>
          <w:szCs w:val="24"/>
        </w:rPr>
        <w:t>Soil Biology and Biochemistry</w:t>
      </w:r>
      <w:r w:rsidRPr="00CE19AB">
        <w:rPr>
          <w:noProof/>
          <w:sz w:val="24"/>
          <w:szCs w:val="24"/>
        </w:rPr>
        <w:t xml:space="preserve">, </w:t>
      </w:r>
      <w:r w:rsidRPr="00CE19AB">
        <w:rPr>
          <w:i/>
          <w:iCs/>
          <w:noProof/>
          <w:sz w:val="24"/>
          <w:szCs w:val="24"/>
        </w:rPr>
        <w:t>41</w:t>
      </w:r>
      <w:r w:rsidRPr="00CE19AB">
        <w:rPr>
          <w:noProof/>
          <w:sz w:val="24"/>
          <w:szCs w:val="24"/>
        </w:rPr>
        <w:t>(1), 21–28. https://doi.org/10.1016/j.soilbio.2008.08.013</w:t>
      </w:r>
    </w:p>
    <w:p w14:paraId="66BA4470" w14:textId="2083ECAF" w:rsidR="0031692F" w:rsidRPr="002B7F2A" w:rsidRDefault="0031692F" w:rsidP="002B7F2A">
      <w:pPr>
        <w:widowControl w:val="0"/>
        <w:autoSpaceDE w:val="0"/>
        <w:autoSpaceDN w:val="0"/>
        <w:adjustRightInd w:val="0"/>
        <w:spacing w:before="120" w:line="360" w:lineRule="auto"/>
        <w:ind w:left="480" w:hanging="480"/>
        <w:rPr>
          <w:i/>
          <w:noProof/>
          <w:sz w:val="24"/>
          <w:szCs w:val="24"/>
        </w:rPr>
      </w:pPr>
      <w:r>
        <w:rPr>
          <w:noProof/>
          <w:sz w:val="24"/>
          <w:szCs w:val="24"/>
        </w:rPr>
        <w:t>Wu, J., Brooks, P.C. (2005).</w:t>
      </w:r>
      <w:r w:rsidRPr="00FA1B51">
        <w:rPr>
          <w:noProof/>
          <w:sz w:val="24"/>
          <w:szCs w:val="24"/>
        </w:rPr>
        <w:t xml:space="preserve"> The proportional mineralisation of microbial biomass and organic matter caused by air-drying and rewetting of a grassland soil</w:t>
      </w:r>
      <w:r>
        <w:rPr>
          <w:noProof/>
          <w:sz w:val="24"/>
          <w:szCs w:val="24"/>
        </w:rPr>
        <w:t xml:space="preserve">. </w:t>
      </w:r>
      <w:r w:rsidRPr="00FA1B51">
        <w:rPr>
          <w:i/>
          <w:noProof/>
          <w:sz w:val="24"/>
          <w:szCs w:val="24"/>
        </w:rPr>
        <w:t>Soil Biology and Biochemistry</w:t>
      </w:r>
      <w:r>
        <w:rPr>
          <w:i/>
          <w:noProof/>
          <w:sz w:val="24"/>
          <w:szCs w:val="24"/>
        </w:rPr>
        <w:t>, 37</w:t>
      </w:r>
      <w:r w:rsidRPr="00FA1B51">
        <w:rPr>
          <w:noProof/>
          <w:sz w:val="24"/>
          <w:szCs w:val="24"/>
        </w:rPr>
        <w:t>, 507:515.</w:t>
      </w:r>
      <w:r>
        <w:rPr>
          <w:noProof/>
          <w:sz w:val="24"/>
          <w:szCs w:val="24"/>
        </w:rPr>
        <w:t xml:space="preserve"> https://doi.org/</w:t>
      </w:r>
      <w:r w:rsidRPr="00FA1B51">
        <w:rPr>
          <w:noProof/>
          <w:sz w:val="24"/>
          <w:szCs w:val="24"/>
        </w:rPr>
        <w:t>10.1016/j.soilbio.2004.07.043</w:t>
      </w:r>
    </w:p>
    <w:p w14:paraId="12E064B1" w14:textId="77777777" w:rsidR="0031692F" w:rsidRPr="00CE19AB"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Wynn, J. G., Bird, M. I., &amp; Wong, V. N. L. (2005). Rayleigh distillation and the depth profile of 13C/ 12C ratios of soil organic carbon from soils of disparate texture in Iron Range National Park, Far North Queensland, Australia. </w:t>
      </w:r>
      <w:r w:rsidRPr="00CE19AB">
        <w:rPr>
          <w:i/>
          <w:iCs/>
          <w:noProof/>
          <w:sz w:val="24"/>
          <w:szCs w:val="24"/>
        </w:rPr>
        <w:t>Geochimica et Cosmochimica Acta</w:t>
      </w:r>
      <w:r w:rsidRPr="00CE19AB">
        <w:rPr>
          <w:noProof/>
          <w:sz w:val="24"/>
          <w:szCs w:val="24"/>
        </w:rPr>
        <w:t xml:space="preserve">, </w:t>
      </w:r>
      <w:r w:rsidRPr="00CE19AB">
        <w:rPr>
          <w:i/>
          <w:iCs/>
          <w:noProof/>
          <w:sz w:val="24"/>
          <w:szCs w:val="24"/>
        </w:rPr>
        <w:t>69</w:t>
      </w:r>
      <w:r w:rsidRPr="00CE19AB">
        <w:rPr>
          <w:noProof/>
          <w:sz w:val="24"/>
          <w:szCs w:val="24"/>
        </w:rPr>
        <w:t>(8), 1961–1973. https://doi.org/10.1016/j.gca.2004.09.003</w:t>
      </w:r>
    </w:p>
    <w:p w14:paraId="45839246" w14:textId="77777777" w:rsidR="0031692F" w:rsidRPr="00CE19AB"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Xiang, S., Doyle, A., Holden, P. A., &amp; Schimel, J. P. (2008). Drying and rewetting effects on C and N mineralization and microbial activity in surface and subsurface California grassland soils. </w:t>
      </w:r>
      <w:r w:rsidRPr="00CE19AB">
        <w:rPr>
          <w:i/>
          <w:iCs/>
          <w:noProof/>
          <w:sz w:val="24"/>
          <w:szCs w:val="24"/>
        </w:rPr>
        <w:t>Soil Biology and Biochemistry</w:t>
      </w:r>
      <w:r w:rsidRPr="00CE19AB">
        <w:rPr>
          <w:noProof/>
          <w:sz w:val="24"/>
          <w:szCs w:val="24"/>
        </w:rPr>
        <w:t xml:space="preserve">, </w:t>
      </w:r>
      <w:r w:rsidRPr="00CE19AB">
        <w:rPr>
          <w:i/>
          <w:iCs/>
          <w:noProof/>
          <w:sz w:val="24"/>
          <w:szCs w:val="24"/>
        </w:rPr>
        <w:t>40</w:t>
      </w:r>
      <w:r w:rsidRPr="00CE19AB">
        <w:rPr>
          <w:noProof/>
          <w:sz w:val="24"/>
          <w:szCs w:val="24"/>
        </w:rPr>
        <w:t>, 2281–2289. https://doi.org/10.1016/j.soilbio.2008.05.004</w:t>
      </w:r>
    </w:p>
    <w:p w14:paraId="2B7C9A8E" w14:textId="5737D2AB" w:rsidR="00BF0028" w:rsidRDefault="0031692F" w:rsidP="0031692F">
      <w:pPr>
        <w:widowControl w:val="0"/>
        <w:autoSpaceDE w:val="0"/>
        <w:autoSpaceDN w:val="0"/>
        <w:adjustRightInd w:val="0"/>
        <w:spacing w:before="120" w:line="360" w:lineRule="auto"/>
        <w:ind w:left="480" w:hanging="480"/>
      </w:pPr>
      <w:r w:rsidRPr="00CE19AB">
        <w:rPr>
          <w:noProof/>
          <w:sz w:val="24"/>
          <w:szCs w:val="24"/>
        </w:rPr>
        <w:t xml:space="preserve">Xu, X., Trumbore, S. E., Zheng, S., Southon, J. R., McDuffee, K. E., Luttgen, M., &amp; Liu, J. C. (2007). Modifying a sealed tube zinc reduction method for preparation of AMS graphite targets: Reducing background and attaining high precision. </w:t>
      </w:r>
      <w:r w:rsidRPr="00CE19AB">
        <w:rPr>
          <w:i/>
          <w:iCs/>
          <w:noProof/>
          <w:sz w:val="24"/>
          <w:szCs w:val="24"/>
        </w:rPr>
        <w:t>Nuclear Instruments and Methods in Physics Research, Section B: Beam Interactions with Materials and Atoms</w:t>
      </w:r>
      <w:r w:rsidRPr="00CE19AB">
        <w:rPr>
          <w:noProof/>
          <w:sz w:val="24"/>
          <w:szCs w:val="24"/>
        </w:rPr>
        <w:t xml:space="preserve">, </w:t>
      </w:r>
      <w:r w:rsidRPr="00CE19AB">
        <w:rPr>
          <w:i/>
          <w:iCs/>
          <w:noProof/>
          <w:sz w:val="24"/>
          <w:szCs w:val="24"/>
        </w:rPr>
        <w:t>259</w:t>
      </w:r>
      <w:r w:rsidRPr="00CE19AB">
        <w:rPr>
          <w:noProof/>
          <w:sz w:val="24"/>
          <w:szCs w:val="24"/>
        </w:rPr>
        <w:t>(1), 320–329. https://doi.org/10.1016/j.nimb.2007.01.175</w:t>
      </w:r>
      <w:r w:rsidRPr="00C27016">
        <w:rPr>
          <w:sz w:val="24"/>
          <w:szCs w:val="24"/>
        </w:rPr>
        <w:fldChar w:fldCharType="end"/>
      </w:r>
    </w:p>
    <w:sectPr w:rsidR="00BF0028" w:rsidSect="0031692F">
      <w:headerReference w:type="default" r:id="rId20"/>
      <w:footerReference w:type="default" r:id="rId21"/>
      <w:headerReference w:type="first" r:id="rId22"/>
      <w:pgSz w:w="12240" w:h="15840"/>
      <w:pgMar w:top="1440" w:right="1440" w:bottom="1440" w:left="1440" w:header="432"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Jeff Beem-Miller" w:date="2021-06-14T19:05:00Z" w:initials="JB">
    <w:p w14:paraId="07C99712" w14:textId="6BDDA0F3" w:rsidR="00143C25" w:rsidRDefault="00143C25">
      <w:pPr>
        <w:pStyle w:val="CommentText"/>
      </w:pPr>
      <w:ins w:id="23" w:author="Jeff Beem-Miller" w:date="2021-06-14T19:05:00Z">
        <w:r>
          <w:rPr>
            <w:rStyle w:val="CommentReference"/>
          </w:rPr>
          <w:annotationRef/>
        </w:r>
      </w:ins>
      <w:r>
        <w:t>Per Marion’s suggestion</w:t>
      </w:r>
    </w:p>
  </w:comment>
  <w:comment w:id="36" w:author="Jeff Beem-Miller" w:date="2021-06-14T19:06:00Z" w:initials="JB">
    <w:p w14:paraId="3F82D593" w14:textId="157D0D90" w:rsidR="00143C25" w:rsidRDefault="00143C25">
      <w:pPr>
        <w:pStyle w:val="CommentText"/>
      </w:pPr>
      <w:ins w:id="38" w:author="Jeff Beem-Miller" w:date="2021-06-14T19:06:00Z">
        <w:r>
          <w:rPr>
            <w:rStyle w:val="CommentReference"/>
          </w:rPr>
          <w:annotationRef/>
        </w:r>
      </w:ins>
      <w:r>
        <w:t>Per Marion’s suggestion</w:t>
      </w:r>
    </w:p>
  </w:comment>
  <w:comment w:id="48" w:author="Susan Trumbore" w:date="2021-06-12T14:09:00Z" w:initials="ST">
    <w:p w14:paraId="2A06C80E" w14:textId="5102EC3D" w:rsidR="00143C25" w:rsidRDefault="00143C25">
      <w:pPr>
        <w:pStyle w:val="CommentText"/>
      </w:pPr>
      <w:r>
        <w:rPr>
          <w:rStyle w:val="CommentReference"/>
        </w:rPr>
        <w:annotationRef/>
      </w:r>
      <w:r>
        <w:rPr>
          <w:rStyle w:val="CommentReference"/>
        </w:rPr>
        <w:t>This is pretty complex wording – how about just saying ..”until XX to YY milligrams of C as CO2 was respired per gram of (dry) soil C.”  Would be good to give readers the actual amount (e.g. until approximately Z% of the total soil C) was respired for each sample.</w:t>
      </w:r>
    </w:p>
  </w:comment>
  <w:comment w:id="49" w:author="Jeff Beem-Miller" w:date="2021-06-13T20:30:00Z" w:initials="JB">
    <w:p w14:paraId="6AA906DE" w14:textId="4CAEBF3A" w:rsidR="00143C25" w:rsidRDefault="00143C25">
      <w:pPr>
        <w:pStyle w:val="CommentText"/>
      </w:pPr>
      <w:r>
        <w:rPr>
          <w:rStyle w:val="CommentReference"/>
        </w:rPr>
        <w:annotationRef/>
      </w:r>
      <w:r>
        <w:t>Since the original (control) soils did not respire the same amount of soil (e.g. as a % of soil C), I can’t give the exact amount. I agree this is a complex way to state this, but it is the most accurate way of stating it.</w:t>
      </w:r>
    </w:p>
  </w:comment>
  <w:comment w:id="51" w:author="Jeff Beem-Miller" w:date="2021-06-14T19:10:00Z" w:initials="JB">
    <w:p w14:paraId="354F9C00" w14:textId="370FA4E4" w:rsidR="00143C25" w:rsidRDefault="00143C25">
      <w:pPr>
        <w:pStyle w:val="CommentText"/>
      </w:pPr>
      <w:ins w:id="53" w:author="Jeff Beem-Miller" w:date="2021-06-14T19:09:00Z">
        <w:r>
          <w:rPr>
            <w:rStyle w:val="CommentReference"/>
          </w:rPr>
          <w:annotationRef/>
        </w:r>
      </w:ins>
      <w:r>
        <w:t>@</w:t>
      </w:r>
      <w:r>
        <w:t>Marion: I hope these changes address your concerns about how this section was worded. I did not keep your change word-for-word because the sentence seemed a little long and complex to me.</w:t>
      </w:r>
    </w:p>
  </w:comment>
  <w:comment w:id="60" w:author="Susan Trumbore" w:date="2021-06-12T14:18:00Z" w:initials="ST">
    <w:p w14:paraId="6CBAE8B5" w14:textId="00750AF8" w:rsidR="00143C25" w:rsidRDefault="00143C25">
      <w:pPr>
        <w:pStyle w:val="CommentText"/>
      </w:pPr>
      <w:r>
        <w:rPr>
          <w:rStyle w:val="CommentReference"/>
        </w:rPr>
        <w:annotationRef/>
      </w:r>
      <w:r>
        <w:t>Again, more precise language would be useful – until X-Y% of the C in the soil was respired.   Main point is that it is not 10% (i.e. not enough to change the age structure of sources if the ‘active’ pool is only a few percnt of total SOM)</w:t>
      </w:r>
    </w:p>
  </w:comment>
  <w:comment w:id="61" w:author="Jeff Beem-Miller" w:date="2021-06-13T20:51:00Z" w:initials="JB">
    <w:p w14:paraId="0CAED321" w14:textId="7067E95A" w:rsidR="00143C25" w:rsidRDefault="00143C25">
      <w:pPr>
        <w:pStyle w:val="CommentText"/>
      </w:pPr>
      <w:r>
        <w:rPr>
          <w:rStyle w:val="CommentReference"/>
        </w:rPr>
        <w:annotationRef/>
      </w:r>
      <w:r>
        <w:t>Unfortunately we can’t give a single number here. The aim with these treatment incubations was to match the amount of CO2 respired by the corresponding “control” samples as closely as possible in case the amount of CO2 respired affects ∆14C. As you say, the hope is that in these short term incubations it isn’t an issue, since a relatively small amount of CO2 is respired. But just in case, I tried to control for it.</w:t>
      </w:r>
    </w:p>
  </w:comment>
  <w:comment w:id="111" w:author="Susan Trumbore" w:date="2021-06-14T15:14:00Z" w:initials="ST">
    <w:p w14:paraId="18953C4F" w14:textId="77777777" w:rsidR="00143C25" w:rsidRDefault="00143C25" w:rsidP="00AF32BB">
      <w:pPr>
        <w:pStyle w:val="CommentText"/>
      </w:pPr>
      <w:r>
        <w:rPr>
          <w:rStyle w:val="CommentReference"/>
        </w:rPr>
        <w:annotationRef/>
      </w:r>
      <w:r>
        <w:t>Perhaps put shading around 1:1 line as with the Expt 3 figure?</w:t>
      </w:r>
    </w:p>
  </w:comment>
  <w:comment w:id="112" w:author="Jeff Beem-Miller" w:date="2021-06-14T15:14:00Z" w:initials="JB">
    <w:p w14:paraId="303762C4" w14:textId="77777777" w:rsidR="00143C25" w:rsidRDefault="00143C25" w:rsidP="00AF32BB">
      <w:pPr>
        <w:pStyle w:val="CommentText"/>
      </w:pPr>
      <w:r>
        <w:rPr>
          <w:rStyle w:val="CommentReference"/>
        </w:rPr>
        <w:annotationRef/>
      </w:r>
      <w:r>
        <w:t>This is referring to Fig. 3</w:t>
      </w:r>
    </w:p>
  </w:comment>
  <w:comment w:id="113" w:author="Jeff Beem-Miller" w:date="2021-06-14T19:16:00Z" w:initials="JB">
    <w:p w14:paraId="2C82F3A6" w14:textId="109EAB42" w:rsidR="00143C25" w:rsidRDefault="00143C25">
      <w:pPr>
        <w:pStyle w:val="CommentText"/>
      </w:pPr>
      <w:ins w:id="116" w:author="Jeff Beem-Miller" w:date="2021-06-14T19:15:00Z">
        <w:r>
          <w:rPr>
            <w:rStyle w:val="CommentReference"/>
          </w:rPr>
          <w:annotationRef/>
        </w:r>
      </w:ins>
      <w:r>
        <w:t>@</w:t>
      </w:r>
      <w:r>
        <w:t>Marion: hopefully this clarifies your confusion about the numbers. This is also explained in the legend title, but I guess it is best to clarify in the caption as well : )</w:t>
      </w:r>
    </w:p>
  </w:comment>
  <w:comment w:id="132" w:author="Jeff Beem-Miller" w:date="2021-06-14T19:19:00Z" w:initials="JB">
    <w:p w14:paraId="3745CF83" w14:textId="129C9A8E" w:rsidR="00143C25" w:rsidRDefault="00143C25">
      <w:pPr>
        <w:pStyle w:val="CommentText"/>
      </w:pPr>
      <w:ins w:id="137" w:author="Jeff Beem-Miller" w:date="2021-06-14T19:19:00Z">
        <w:r>
          <w:rPr>
            <w:rStyle w:val="CommentReference"/>
          </w:rPr>
          <w:annotationRef/>
        </w:r>
      </w:ins>
      <w:r>
        <w:t>@</w:t>
      </w:r>
      <w:r>
        <w:t>Marion: does this answer your question? I think it could be helpful to have this information in the caption, so thanks for bringing it up.</w:t>
      </w:r>
    </w:p>
  </w:comment>
  <w:comment w:id="143" w:author="Susan Trumbore" w:date="2021-06-12T15:54:00Z" w:initials="ST">
    <w:p w14:paraId="6822BB19" w14:textId="394ABE8F" w:rsidR="00143C25" w:rsidRDefault="00143C25">
      <w:pPr>
        <w:pStyle w:val="CommentText"/>
      </w:pPr>
      <w:r>
        <w:rPr>
          <w:rStyle w:val="CommentReference"/>
        </w:rPr>
        <w:annotationRef/>
      </w:r>
      <w:r>
        <w:t xml:space="preserve">I feel that the Discussion could be focused a bit more on the main points you want to make.   You do not have to explain every last little detail in your data in the discussion – you need to focus on the main things you can learn from your data that the reader can take away from the paper.  I felt like things are wandering a bit too much and as a result you repeated things like how the grassland crossover would look compared to the forests a couple of times in different places. </w:t>
      </w:r>
    </w:p>
    <w:p w14:paraId="7D4259C7" w14:textId="77777777" w:rsidR="00143C25" w:rsidRDefault="00143C25" w:rsidP="00117AA4">
      <w:pPr>
        <w:pStyle w:val="CommentText"/>
      </w:pPr>
    </w:p>
    <w:p w14:paraId="534674A0" w14:textId="77777777" w:rsidR="00143C25" w:rsidRDefault="00143C25" w:rsidP="00117AA4">
      <w:pPr>
        <w:pStyle w:val="CommentText"/>
      </w:pPr>
      <w:r>
        <w:t xml:space="preserve">As a suggestion, I’ve rearranged things a little and renamed the sections to focus on answering your 3 main questions: </w:t>
      </w:r>
    </w:p>
    <w:p w14:paraId="06C8140A" w14:textId="5BDAA1F4" w:rsidR="00143C25" w:rsidRPr="00117AA4" w:rsidRDefault="00143C25" w:rsidP="00117AA4">
      <w:pPr>
        <w:pStyle w:val="CommentText"/>
        <w:ind w:firstLine="720"/>
      </w:pPr>
      <w:r>
        <w:t>1)</w:t>
      </w:r>
      <w:r w:rsidRPr="00117AA4">
        <w:t>Is ∆</w:t>
      </w:r>
      <w:r w:rsidRPr="00117AA4">
        <w:rPr>
          <w:vertAlign w:val="superscript"/>
        </w:rPr>
        <w:t>14</w:t>
      </w:r>
      <w:r w:rsidRPr="00117AA4">
        <w:t>C-CO</w:t>
      </w:r>
      <w:r w:rsidRPr="00117AA4">
        <w:rPr>
          <w:vertAlign w:val="subscript"/>
        </w:rPr>
        <w:t>2</w:t>
      </w:r>
      <w:r w:rsidRPr="00117AA4">
        <w:t xml:space="preserve"> observed in incubations of soils prior to air-drying altered by the process of air-drying, storage, and subsequent rewetting? </w:t>
      </w:r>
      <w:r>
        <w:t xml:space="preserve"> (Rephrasing – how much can we trust archived soil incubations)?</w:t>
      </w:r>
    </w:p>
    <w:p w14:paraId="44B568A6" w14:textId="5F45BDC5" w:rsidR="00143C25" w:rsidRPr="00117AA4" w:rsidRDefault="00143C25" w:rsidP="00117AA4">
      <w:pPr>
        <w:pStyle w:val="CommentText"/>
      </w:pPr>
      <w:r>
        <w:t>2)</w:t>
      </w:r>
      <w:r w:rsidRPr="00117AA4">
        <w:t>What is the effect of air-drying and rewetting alone, i.e. without storage, on ∆</w:t>
      </w:r>
      <w:r w:rsidRPr="00117AA4">
        <w:rPr>
          <w:vertAlign w:val="superscript"/>
        </w:rPr>
        <w:t>14</w:t>
      </w:r>
      <w:r w:rsidRPr="00117AA4">
        <w:t>C-CO</w:t>
      </w:r>
      <w:r w:rsidRPr="00117AA4">
        <w:rPr>
          <w:vertAlign w:val="subscript"/>
        </w:rPr>
        <w:t>2</w:t>
      </w:r>
      <w:r w:rsidRPr="00117AA4">
        <w:t>?</w:t>
      </w:r>
    </w:p>
    <w:p w14:paraId="7E7C77CD" w14:textId="0389CE1B" w:rsidR="00143C25" w:rsidRDefault="00143C25" w:rsidP="00117AA4">
      <w:pPr>
        <w:pStyle w:val="CommentText"/>
      </w:pPr>
      <w:r>
        <w:t xml:space="preserve">3) </w:t>
      </w:r>
      <w:r w:rsidRPr="00117AA4">
        <w:t>Does the duration of storage affect ∆</w:t>
      </w:r>
      <w:r w:rsidRPr="00117AA4">
        <w:rPr>
          <w:vertAlign w:val="superscript"/>
        </w:rPr>
        <w:t>14</w:t>
      </w:r>
      <w:r w:rsidRPr="00117AA4">
        <w:t>C-CO</w:t>
      </w:r>
      <w:r w:rsidRPr="00117AA4">
        <w:rPr>
          <w:vertAlign w:val="subscript"/>
        </w:rPr>
        <w:t>2</w:t>
      </w:r>
      <w:r w:rsidRPr="00117AA4">
        <w:t>?</w:t>
      </w:r>
    </w:p>
    <w:p w14:paraId="7E5BF995" w14:textId="363841A1" w:rsidR="00143C25" w:rsidRPr="00117AA4" w:rsidRDefault="00143C25" w:rsidP="00117AA4">
      <w:pPr>
        <w:pStyle w:val="CommentText"/>
      </w:pPr>
    </w:p>
    <w:p w14:paraId="319BBF45" w14:textId="09F72BE2" w:rsidR="00143C25" w:rsidRDefault="00143C25">
      <w:pPr>
        <w:pStyle w:val="CommentText"/>
      </w:pPr>
      <w:r>
        <w:t xml:space="preserve"> Finally I would end with advice for ‘best practices’</w:t>
      </w:r>
    </w:p>
  </w:comment>
  <w:comment w:id="144" w:author="Jeff Beem-Miller" w:date="2021-06-13T20:58:00Z" w:initials="JB">
    <w:p w14:paraId="36943A16" w14:textId="347F4E06" w:rsidR="00143C25" w:rsidRDefault="00143C25">
      <w:pPr>
        <w:pStyle w:val="CommentText"/>
      </w:pPr>
      <w:r>
        <w:rPr>
          <w:rStyle w:val="CommentReference"/>
        </w:rPr>
        <w:annotationRef/>
      </w:r>
      <w:r>
        <w:t>OK, great suggestions.</w:t>
      </w:r>
    </w:p>
  </w:comment>
  <w:comment w:id="241" w:author="Susan Trumbore" w:date="2021-06-12T14:45:00Z" w:initials="ST">
    <w:p w14:paraId="3799A490" w14:textId="77777777" w:rsidR="00143C25" w:rsidRDefault="00143C25">
      <w:pPr>
        <w:pStyle w:val="CommentText"/>
      </w:pPr>
      <w:r>
        <w:rPr>
          <w:rStyle w:val="CommentReference"/>
        </w:rPr>
        <w:annotationRef/>
      </w:r>
      <w:r>
        <w:t>This might help readers less familiar with bomb 14C.   You could also point out that in this figure the point where the blue and red curves intersect is one of those places where with only a single observation you would have two potential answers.</w:t>
      </w:r>
    </w:p>
    <w:p w14:paraId="203483FB" w14:textId="77777777" w:rsidR="00143C25" w:rsidRDefault="00143C25">
      <w:pPr>
        <w:pStyle w:val="CommentText"/>
      </w:pPr>
    </w:p>
    <w:p w14:paraId="2474E0C9" w14:textId="30065F56" w:rsidR="00143C25" w:rsidRDefault="00143C25">
      <w:pPr>
        <w:pStyle w:val="CommentText"/>
      </w:pPr>
      <w:r>
        <w:t>Also, the open circles are still hard for my older eyes to see (gray/black instead of yellow?)</w:t>
      </w:r>
    </w:p>
  </w:comment>
  <w:comment w:id="296" w:author="Jeff Beem-Miller" w:date="2021-06-14T19:37:00Z" w:initials="JB">
    <w:p w14:paraId="556561C5" w14:textId="17003AF8" w:rsidR="0076066E" w:rsidRDefault="0076066E">
      <w:pPr>
        <w:pStyle w:val="CommentText"/>
      </w:pPr>
      <w:r>
        <w:rPr>
          <w:rStyle w:val="CommentReference"/>
        </w:rPr>
        <w:annotationRef/>
      </w:r>
      <w:r>
        <w:t>@</w:t>
      </w:r>
      <w:r>
        <w:t>Marion: I have removed the statement of our hypothesis since we no longer state our hypotheses in the introduction.</w:t>
      </w:r>
    </w:p>
  </w:comment>
  <w:comment w:id="375" w:author="Susan Trumbore" w:date="2021-06-12T14:56:00Z" w:initials="ST">
    <w:p w14:paraId="712483E8" w14:textId="21B85DDE" w:rsidR="00143C25" w:rsidRDefault="00143C25">
      <w:pPr>
        <w:pStyle w:val="CommentText"/>
      </w:pPr>
      <w:r>
        <w:rPr>
          <w:rStyle w:val="CommentReference"/>
        </w:rPr>
        <w:annotationRef/>
      </w:r>
      <w:r>
        <w:t xml:space="preserve">Wouldn’t this cause a much larger shift in 14C than observed?  Why decades and not merely years?  </w:t>
      </w:r>
    </w:p>
  </w:comment>
  <w:comment w:id="372" w:author="Jeff Beem-Miller" w:date="2021-06-13T21:17:00Z" w:initials="JB">
    <w:p w14:paraId="20D25BB3" w14:textId="21E846C3" w:rsidR="00143C25" w:rsidRDefault="00143C25">
      <w:pPr>
        <w:pStyle w:val="CommentText"/>
      </w:pPr>
      <w:r>
        <w:rPr>
          <w:rStyle w:val="CommentReference"/>
        </w:rPr>
        <w:annotationRef/>
      </w:r>
      <w:r>
        <w:t xml:space="preserve">My estimate was that the C mobilized is likely between 10-20 years old, for the most part. I guess it is obvious, but I just wanted to emphasize that it the C mobilized is clearly from the bomb-C period, but not immediately after the peak.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BD04323" w15:done="0"/>
  <w15:commentEx w15:paraId="58D2949E" w15:done="0"/>
  <w15:commentEx w15:paraId="2A06C80E" w15:done="0"/>
  <w15:commentEx w15:paraId="6CBAE8B5" w15:done="0"/>
  <w15:commentEx w15:paraId="687E8FC3" w15:done="0"/>
  <w15:commentEx w15:paraId="02EA008C" w15:done="0"/>
  <w15:commentEx w15:paraId="2DEA390C" w15:done="0"/>
  <w15:commentEx w15:paraId="15C366A7" w15:done="0"/>
  <w15:commentEx w15:paraId="319BBF45" w15:done="0"/>
  <w15:commentEx w15:paraId="18766349" w15:done="0"/>
  <w15:commentEx w15:paraId="2474E0C9" w15:paraIdParent="18766349" w15:done="0"/>
  <w15:commentEx w15:paraId="712483E8" w15:done="0"/>
  <w15:commentEx w15:paraId="4A63DBAF" w15:done="0"/>
  <w15:commentEx w15:paraId="5AB0BBB1" w15:paraIdParent="4A63DBAF" w15:done="0"/>
  <w15:commentEx w15:paraId="267F41E1" w15:done="0"/>
  <w15:commentEx w15:paraId="03CF40E3" w15:done="0"/>
  <w15:commentEx w15:paraId="4B9E332B" w15:done="0"/>
  <w15:commentEx w15:paraId="173D38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F3890" w16cex:dateUtc="2021-06-12T11:43:00Z"/>
  <w16cex:commentExtensible w16cex:durableId="246F39A3" w16cex:dateUtc="2021-06-12T11:48:00Z"/>
  <w16cex:commentExtensible w16cex:durableId="246F3E7C" w16cex:dateUtc="2021-06-12T12:09:00Z"/>
  <w16cex:commentExtensible w16cex:durableId="246F40AE" w16cex:dateUtc="2021-06-12T12:18:00Z"/>
  <w16cex:commentExtensible w16cex:durableId="246F437E" w16cex:dateUtc="2021-06-12T12:30:00Z"/>
  <w16cex:commentExtensible w16cex:durableId="246F43D6" w16cex:dateUtc="2021-06-12T12:31:00Z"/>
  <w16cex:commentExtensible w16cex:durableId="246F450E" w16cex:dateUtc="2021-06-12T12:37:00Z"/>
  <w16cex:commentExtensible w16cex:durableId="246F4625" w16cex:dateUtc="2021-06-12T12:41:00Z"/>
  <w16cex:commentExtensible w16cex:durableId="246F5737" w16cex:dateUtc="2021-06-12T13:54:00Z"/>
  <w16cex:commentExtensible w16cex:durableId="246F471A" w16cex:dateUtc="2021-06-12T12:45:00Z"/>
  <w16cex:commentExtensible w16cex:durableId="246F498B" w16cex:dateUtc="2021-06-12T12:56:00Z"/>
  <w16cex:commentExtensible w16cex:durableId="246F4F0B" w16cex:dateUtc="2021-06-12T13:19:00Z"/>
  <w16cex:commentExtensible w16cex:durableId="246F4FB6" w16cex:dateUtc="2021-06-12T13:22:00Z"/>
  <w16cex:commentExtensible w16cex:durableId="246F65A1" w16cex:dateUtc="2021-06-12T14:56:00Z"/>
  <w16cex:commentExtensible w16cex:durableId="246F81E9" w16cex:dateUtc="2021-06-12T16:56:00Z"/>
  <w16cex:commentExtensible w16cex:durableId="246F8295" w16cex:dateUtc="2021-06-12T16:59:00Z"/>
  <w16cex:commentExtensible w16cex:durableId="246F82E9" w16cex:dateUtc="2021-06-12T1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BD04323" w16cid:durableId="246F3890"/>
  <w16cid:commentId w16cid:paraId="58D2949E" w16cid:durableId="246F39A3"/>
  <w16cid:commentId w16cid:paraId="2A06C80E" w16cid:durableId="246F3E7C"/>
  <w16cid:commentId w16cid:paraId="6CBAE8B5" w16cid:durableId="246F40AE"/>
  <w16cid:commentId w16cid:paraId="687E8FC3" w16cid:durableId="246F437E"/>
  <w16cid:commentId w16cid:paraId="02EA008C" w16cid:durableId="246F43D6"/>
  <w16cid:commentId w16cid:paraId="2DEA390C" w16cid:durableId="246F450E"/>
  <w16cid:commentId w16cid:paraId="15C366A7" w16cid:durableId="246F4625"/>
  <w16cid:commentId w16cid:paraId="319BBF45" w16cid:durableId="246F5737"/>
  <w16cid:commentId w16cid:paraId="18766349" w16cid:durableId="246F2FB8"/>
  <w16cid:commentId w16cid:paraId="2474E0C9" w16cid:durableId="246F471A"/>
  <w16cid:commentId w16cid:paraId="712483E8" w16cid:durableId="246F498B"/>
  <w16cid:commentId w16cid:paraId="4A63DBAF" w16cid:durableId="246F4F0B"/>
  <w16cid:commentId w16cid:paraId="5AB0BBB1" w16cid:durableId="246F4FB6"/>
  <w16cid:commentId w16cid:paraId="267F41E1" w16cid:durableId="246F65A1"/>
  <w16cid:commentId w16cid:paraId="03CF40E3" w16cid:durableId="246F81E9"/>
  <w16cid:commentId w16cid:paraId="4B9E332B" w16cid:durableId="246F8295"/>
  <w16cid:commentId w16cid:paraId="173D386D" w16cid:durableId="246F82E9"/>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B502B9" w14:textId="77777777" w:rsidR="00143C25" w:rsidRDefault="00143C25" w:rsidP="000379AB">
      <w:r>
        <w:separator/>
      </w:r>
    </w:p>
  </w:endnote>
  <w:endnote w:type="continuationSeparator" w:id="0">
    <w:p w14:paraId="4604DFC1" w14:textId="77777777" w:rsidR="00143C25" w:rsidRDefault="00143C25" w:rsidP="0003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Segoe UI">
    <w:altName w:val="Calibri"/>
    <w:charset w:val="00"/>
    <w:family w:val="swiss"/>
    <w:pitch w:val="variable"/>
    <w:sig w:usb0="E4002EFF" w:usb1="C000E47F"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Monaco">
    <w:panose1 w:val="00000000000000000000"/>
    <w:charset w:val="00"/>
    <w:family w:val="auto"/>
    <w:pitch w:val="variable"/>
    <w:sig w:usb0="A00002FF" w:usb1="500039FB" w:usb2="00000000" w:usb3="00000000" w:csb0="00000197" w:csb1="00000000"/>
  </w:font>
  <w:font w:name="AppleSystemUIFont">
    <w:altName w:val="Cambria"/>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FC417F" w14:textId="77777777" w:rsidR="00143C25" w:rsidRDefault="00143C25" w:rsidP="00871B6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6988B7" w14:textId="77777777" w:rsidR="00143C25" w:rsidRDefault="00143C2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AF96F2" w14:textId="77777777" w:rsidR="00143C25" w:rsidRDefault="00143C25" w:rsidP="00871B6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B50B7">
      <w:rPr>
        <w:rStyle w:val="PageNumber"/>
        <w:noProof/>
      </w:rPr>
      <w:t>26</w:t>
    </w:r>
    <w:r>
      <w:rPr>
        <w:rStyle w:val="PageNumber"/>
      </w:rPr>
      <w:fldChar w:fldCharType="end"/>
    </w:r>
  </w:p>
  <w:p w14:paraId="033EC0D9" w14:textId="77777777" w:rsidR="00143C25" w:rsidRDefault="00143C25" w:rsidP="00871B62">
    <w:pPr>
      <w:pStyle w:val="Footer"/>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4ED28E" w14:textId="2FE9AD18" w:rsidR="00143C25" w:rsidRDefault="00143C25" w:rsidP="00B719C8">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B35575" w14:textId="77777777" w:rsidR="00143C25" w:rsidRDefault="00143C25" w:rsidP="000379AB">
      <w:r>
        <w:separator/>
      </w:r>
    </w:p>
  </w:footnote>
  <w:footnote w:type="continuationSeparator" w:id="0">
    <w:p w14:paraId="367CE7D5" w14:textId="77777777" w:rsidR="00143C25" w:rsidRDefault="00143C25" w:rsidP="000379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DDE251" w14:textId="77777777" w:rsidR="00143C25" w:rsidRDefault="00143C25" w:rsidP="00871B62">
    <w:pPr>
      <w:pStyle w:val="Header"/>
      <w:jc w:val="center"/>
    </w:pPr>
    <w:r>
      <w:t xml:space="preserve">manuscript submitted to </w:t>
    </w:r>
    <w:r>
      <w:rPr>
        <w:i/>
      </w:rPr>
      <w:t>JGR Biogeosciences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5D408" w14:textId="77777777" w:rsidR="00143C25" w:rsidRDefault="00143C25" w:rsidP="00871B62">
    <w:pPr>
      <w:pStyle w:val="Header"/>
      <w:jc w:val="center"/>
    </w:pPr>
    <w:r>
      <w:t xml:space="preserve">Confidential manuscript submitted to </w:t>
    </w:r>
    <w:r>
      <w:rPr>
        <w:i/>
      </w:rPr>
      <w:t xml:space="preserve">replace this text with name of </w:t>
    </w:r>
    <w:r w:rsidRPr="007778ED">
      <w:rPr>
        <w:i/>
      </w:rPr>
      <w:t>AGU journal</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5FE63" w14:textId="5B06B9A4" w:rsidR="00143C25" w:rsidRDefault="00143C25" w:rsidP="007778ED">
    <w:pPr>
      <w:pStyle w:val="Header"/>
      <w:jc w:val="center"/>
    </w:pPr>
    <w:r>
      <w:t xml:space="preserve">manuscript submitted to </w:t>
    </w:r>
    <w:r>
      <w:rPr>
        <w:i/>
      </w:rPr>
      <w:t xml:space="preserve">replace this text with name of </w:t>
    </w:r>
    <w:r w:rsidRPr="007778ED">
      <w:rPr>
        <w:i/>
      </w:rPr>
      <w:t>AGU journal</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75CCC" w14:textId="2816AD77" w:rsidR="00143C25" w:rsidRDefault="00143C25" w:rsidP="00E31404">
    <w:pPr>
      <w:pStyle w:val="Header"/>
      <w:jc w:val="center"/>
    </w:pPr>
    <w:r>
      <w:t xml:space="preserve">Confidential manuscript submitted to </w:t>
    </w:r>
    <w:r>
      <w:rPr>
        <w:i/>
      </w:rPr>
      <w:t xml:space="preserve">replace this text with name of </w:t>
    </w:r>
    <w:r w:rsidRPr="007778ED">
      <w:rPr>
        <w:i/>
      </w:rPr>
      <w:t>AGU journal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44047"/>
    <w:multiLevelType w:val="hybridMultilevel"/>
    <w:tmpl w:val="3F18E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E64BC"/>
    <w:multiLevelType w:val="hybridMultilevel"/>
    <w:tmpl w:val="A4B0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8116A15"/>
    <w:multiLevelType w:val="hybridMultilevel"/>
    <w:tmpl w:val="69EE5196"/>
    <w:lvl w:ilvl="0" w:tplc="B5BECA88">
      <w:start w:val="2"/>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A61D63"/>
    <w:multiLevelType w:val="hybridMultilevel"/>
    <w:tmpl w:val="367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9B5536"/>
    <w:multiLevelType w:val="hybridMultilevel"/>
    <w:tmpl w:val="CBCCF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4E3973"/>
    <w:multiLevelType w:val="hybridMultilevel"/>
    <w:tmpl w:val="8C668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90441E"/>
    <w:multiLevelType w:val="hybridMultilevel"/>
    <w:tmpl w:val="EDBCE8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B518C3"/>
    <w:multiLevelType w:val="hybridMultilevel"/>
    <w:tmpl w:val="19D419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FD43D8"/>
    <w:multiLevelType w:val="hybridMultilevel"/>
    <w:tmpl w:val="00E46F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C811597"/>
    <w:multiLevelType w:val="hybridMultilevel"/>
    <w:tmpl w:val="4E48B8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0D0A31"/>
    <w:multiLevelType w:val="multilevel"/>
    <w:tmpl w:val="65B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351C9F"/>
    <w:multiLevelType w:val="multilevel"/>
    <w:tmpl w:val="819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5208B2"/>
    <w:multiLevelType w:val="hybridMultilevel"/>
    <w:tmpl w:val="EF94B784"/>
    <w:lvl w:ilvl="0" w:tplc="9B9AD5D6">
      <w:start w:val="1"/>
      <w:numFmt w:val="upperLetter"/>
      <w:lvlText w:val="%1t"/>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num w:numId="1">
    <w:abstractNumId w:val="2"/>
  </w:num>
  <w:num w:numId="2">
    <w:abstractNumId w:val="1"/>
  </w:num>
  <w:num w:numId="3">
    <w:abstractNumId w:val="13"/>
  </w:num>
  <w:num w:numId="4">
    <w:abstractNumId w:val="5"/>
  </w:num>
  <w:num w:numId="5">
    <w:abstractNumId w:val="6"/>
  </w:num>
  <w:num w:numId="6">
    <w:abstractNumId w:val="10"/>
  </w:num>
  <w:num w:numId="7">
    <w:abstractNumId w:val="11"/>
  </w:num>
  <w:num w:numId="8">
    <w:abstractNumId w:val="12"/>
  </w:num>
  <w:num w:numId="9">
    <w:abstractNumId w:val="4"/>
  </w:num>
  <w:num w:numId="10">
    <w:abstractNumId w:val="9"/>
  </w:num>
  <w:num w:numId="11">
    <w:abstractNumId w:val="8"/>
  </w:num>
  <w:num w:numId="12">
    <w:abstractNumId w:val="0"/>
  </w:num>
  <w:num w:numId="13">
    <w:abstractNumId w:val="7"/>
  </w:num>
  <w:num w:numId="1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usan Trumbore">
    <w15:presenceInfo w15:providerId="AD" w15:userId="S::setrumbo@14cqueen.onmicrosoft.com::bdf8d4a4-022c-4a74-9306-357637a81e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oNotDisplayPageBoundaries/>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077"/>
    <w:rsid w:val="0001234A"/>
    <w:rsid w:val="000138B5"/>
    <w:rsid w:val="00031829"/>
    <w:rsid w:val="00032501"/>
    <w:rsid w:val="00032563"/>
    <w:rsid w:val="00037632"/>
    <w:rsid w:val="000379AB"/>
    <w:rsid w:val="0005556C"/>
    <w:rsid w:val="00071A50"/>
    <w:rsid w:val="0007414F"/>
    <w:rsid w:val="00093001"/>
    <w:rsid w:val="00095E0C"/>
    <w:rsid w:val="000B6342"/>
    <w:rsid w:val="000D7EDD"/>
    <w:rsid w:val="000F6F77"/>
    <w:rsid w:val="000F7D54"/>
    <w:rsid w:val="00107977"/>
    <w:rsid w:val="00117AA4"/>
    <w:rsid w:val="00133294"/>
    <w:rsid w:val="00143C25"/>
    <w:rsid w:val="00152604"/>
    <w:rsid w:val="00172DC9"/>
    <w:rsid w:val="001A13C8"/>
    <w:rsid w:val="001C2B0D"/>
    <w:rsid w:val="001D06CD"/>
    <w:rsid w:val="001D4557"/>
    <w:rsid w:val="001E33EF"/>
    <w:rsid w:val="001F163A"/>
    <w:rsid w:val="00205265"/>
    <w:rsid w:val="002060A9"/>
    <w:rsid w:val="002112B8"/>
    <w:rsid w:val="00225A44"/>
    <w:rsid w:val="0022642C"/>
    <w:rsid w:val="00231859"/>
    <w:rsid w:val="0024321C"/>
    <w:rsid w:val="002615E4"/>
    <w:rsid w:val="0026740D"/>
    <w:rsid w:val="002A0E03"/>
    <w:rsid w:val="002B0552"/>
    <w:rsid w:val="002B6F74"/>
    <w:rsid w:val="002B7F2A"/>
    <w:rsid w:val="002C3263"/>
    <w:rsid w:val="002D19ED"/>
    <w:rsid w:val="002D2793"/>
    <w:rsid w:val="002E7898"/>
    <w:rsid w:val="002F2289"/>
    <w:rsid w:val="002F3B11"/>
    <w:rsid w:val="002F4C84"/>
    <w:rsid w:val="002F5E63"/>
    <w:rsid w:val="003039FA"/>
    <w:rsid w:val="003137C3"/>
    <w:rsid w:val="0031692F"/>
    <w:rsid w:val="003170E4"/>
    <w:rsid w:val="00321596"/>
    <w:rsid w:val="00321674"/>
    <w:rsid w:val="003365B1"/>
    <w:rsid w:val="0037466A"/>
    <w:rsid w:val="003A2AC2"/>
    <w:rsid w:val="003A7990"/>
    <w:rsid w:val="003C2F1A"/>
    <w:rsid w:val="003E2CB0"/>
    <w:rsid w:val="003E3AC8"/>
    <w:rsid w:val="003E56B6"/>
    <w:rsid w:val="003E660A"/>
    <w:rsid w:val="003F199B"/>
    <w:rsid w:val="00400425"/>
    <w:rsid w:val="004009A6"/>
    <w:rsid w:val="004053E9"/>
    <w:rsid w:val="00436C0E"/>
    <w:rsid w:val="00440A22"/>
    <w:rsid w:val="00463915"/>
    <w:rsid w:val="0046739F"/>
    <w:rsid w:val="004D13EC"/>
    <w:rsid w:val="00511060"/>
    <w:rsid w:val="00514B45"/>
    <w:rsid w:val="005167EA"/>
    <w:rsid w:val="0053193E"/>
    <w:rsid w:val="005358D5"/>
    <w:rsid w:val="00536716"/>
    <w:rsid w:val="00541874"/>
    <w:rsid w:val="005429C0"/>
    <w:rsid w:val="00545B6C"/>
    <w:rsid w:val="00562C9F"/>
    <w:rsid w:val="00562D64"/>
    <w:rsid w:val="00571F58"/>
    <w:rsid w:val="0057441D"/>
    <w:rsid w:val="00575C0B"/>
    <w:rsid w:val="00590A83"/>
    <w:rsid w:val="00595F99"/>
    <w:rsid w:val="005B5EFA"/>
    <w:rsid w:val="005D3C8F"/>
    <w:rsid w:val="005E1969"/>
    <w:rsid w:val="005F341C"/>
    <w:rsid w:val="00601BAC"/>
    <w:rsid w:val="0061567B"/>
    <w:rsid w:val="006222A4"/>
    <w:rsid w:val="00665C14"/>
    <w:rsid w:val="006842EE"/>
    <w:rsid w:val="00695DDB"/>
    <w:rsid w:val="006B03D9"/>
    <w:rsid w:val="006C1A10"/>
    <w:rsid w:val="006C31BA"/>
    <w:rsid w:val="006C3361"/>
    <w:rsid w:val="006C4619"/>
    <w:rsid w:val="006C7EBE"/>
    <w:rsid w:val="006D19B4"/>
    <w:rsid w:val="006D6EC2"/>
    <w:rsid w:val="006E46B8"/>
    <w:rsid w:val="006E5831"/>
    <w:rsid w:val="006F662E"/>
    <w:rsid w:val="007141C4"/>
    <w:rsid w:val="00726E47"/>
    <w:rsid w:val="00736B44"/>
    <w:rsid w:val="007479BF"/>
    <w:rsid w:val="007512A6"/>
    <w:rsid w:val="0076066E"/>
    <w:rsid w:val="007778ED"/>
    <w:rsid w:val="007850A7"/>
    <w:rsid w:val="007918E5"/>
    <w:rsid w:val="00796FB8"/>
    <w:rsid w:val="007973DA"/>
    <w:rsid w:val="007A1942"/>
    <w:rsid w:val="007A4BA6"/>
    <w:rsid w:val="007B4B93"/>
    <w:rsid w:val="007F1B48"/>
    <w:rsid w:val="008050D7"/>
    <w:rsid w:val="00813315"/>
    <w:rsid w:val="008156B6"/>
    <w:rsid w:val="00831053"/>
    <w:rsid w:val="00855B07"/>
    <w:rsid w:val="00857E9C"/>
    <w:rsid w:val="00860FF9"/>
    <w:rsid w:val="00861B50"/>
    <w:rsid w:val="00871B62"/>
    <w:rsid w:val="00875116"/>
    <w:rsid w:val="008A6077"/>
    <w:rsid w:val="008A793A"/>
    <w:rsid w:val="008D3087"/>
    <w:rsid w:val="008E58E5"/>
    <w:rsid w:val="00906AAA"/>
    <w:rsid w:val="009367C9"/>
    <w:rsid w:val="009442EC"/>
    <w:rsid w:val="009579FF"/>
    <w:rsid w:val="00960236"/>
    <w:rsid w:val="00967051"/>
    <w:rsid w:val="0097213C"/>
    <w:rsid w:val="00975D9D"/>
    <w:rsid w:val="00977A8D"/>
    <w:rsid w:val="009A5F2E"/>
    <w:rsid w:val="009B68DA"/>
    <w:rsid w:val="009C3EB2"/>
    <w:rsid w:val="009C63D9"/>
    <w:rsid w:val="009D1C9A"/>
    <w:rsid w:val="009E1549"/>
    <w:rsid w:val="009F5752"/>
    <w:rsid w:val="00A25474"/>
    <w:rsid w:val="00A6559F"/>
    <w:rsid w:val="00A66617"/>
    <w:rsid w:val="00A90394"/>
    <w:rsid w:val="00AA39F8"/>
    <w:rsid w:val="00AB2DF2"/>
    <w:rsid w:val="00AB46CF"/>
    <w:rsid w:val="00AB603C"/>
    <w:rsid w:val="00AE248F"/>
    <w:rsid w:val="00AE7E7A"/>
    <w:rsid w:val="00AF32BB"/>
    <w:rsid w:val="00AF33DA"/>
    <w:rsid w:val="00AF5C56"/>
    <w:rsid w:val="00B00AA1"/>
    <w:rsid w:val="00B01914"/>
    <w:rsid w:val="00B071EA"/>
    <w:rsid w:val="00B120F3"/>
    <w:rsid w:val="00B26384"/>
    <w:rsid w:val="00B30E5B"/>
    <w:rsid w:val="00B715AA"/>
    <w:rsid w:val="00B719C8"/>
    <w:rsid w:val="00B71F75"/>
    <w:rsid w:val="00B72EDD"/>
    <w:rsid w:val="00B74ACE"/>
    <w:rsid w:val="00B76BAB"/>
    <w:rsid w:val="00B81C79"/>
    <w:rsid w:val="00B82556"/>
    <w:rsid w:val="00B828C4"/>
    <w:rsid w:val="00B91326"/>
    <w:rsid w:val="00BA0A5E"/>
    <w:rsid w:val="00BA2245"/>
    <w:rsid w:val="00BA5654"/>
    <w:rsid w:val="00BB0EE8"/>
    <w:rsid w:val="00BB64CE"/>
    <w:rsid w:val="00BC64E6"/>
    <w:rsid w:val="00BC750A"/>
    <w:rsid w:val="00BD1DA3"/>
    <w:rsid w:val="00BE3834"/>
    <w:rsid w:val="00BF0028"/>
    <w:rsid w:val="00C21CAD"/>
    <w:rsid w:val="00C3475A"/>
    <w:rsid w:val="00C422FC"/>
    <w:rsid w:val="00C57A93"/>
    <w:rsid w:val="00C75227"/>
    <w:rsid w:val="00C75B0B"/>
    <w:rsid w:val="00C7692B"/>
    <w:rsid w:val="00C81368"/>
    <w:rsid w:val="00C81692"/>
    <w:rsid w:val="00C93001"/>
    <w:rsid w:val="00C94AA5"/>
    <w:rsid w:val="00CB7BED"/>
    <w:rsid w:val="00CC23DB"/>
    <w:rsid w:val="00CC4CBE"/>
    <w:rsid w:val="00CD502D"/>
    <w:rsid w:val="00CD56DC"/>
    <w:rsid w:val="00CE6866"/>
    <w:rsid w:val="00CF3DEE"/>
    <w:rsid w:val="00D05725"/>
    <w:rsid w:val="00D17B02"/>
    <w:rsid w:val="00D21716"/>
    <w:rsid w:val="00D26E5D"/>
    <w:rsid w:val="00D342AC"/>
    <w:rsid w:val="00D37F44"/>
    <w:rsid w:val="00D4079C"/>
    <w:rsid w:val="00D47E2E"/>
    <w:rsid w:val="00D50A01"/>
    <w:rsid w:val="00D57D6E"/>
    <w:rsid w:val="00D621F9"/>
    <w:rsid w:val="00D7145C"/>
    <w:rsid w:val="00D810E5"/>
    <w:rsid w:val="00D94839"/>
    <w:rsid w:val="00D9528F"/>
    <w:rsid w:val="00DA15F2"/>
    <w:rsid w:val="00DB50B7"/>
    <w:rsid w:val="00DD1395"/>
    <w:rsid w:val="00DD6745"/>
    <w:rsid w:val="00DE3F91"/>
    <w:rsid w:val="00DF69B7"/>
    <w:rsid w:val="00DF71D4"/>
    <w:rsid w:val="00DF7C0D"/>
    <w:rsid w:val="00E03A62"/>
    <w:rsid w:val="00E12CEB"/>
    <w:rsid w:val="00E132E1"/>
    <w:rsid w:val="00E31404"/>
    <w:rsid w:val="00E31513"/>
    <w:rsid w:val="00E33A68"/>
    <w:rsid w:val="00E34B81"/>
    <w:rsid w:val="00E35FA6"/>
    <w:rsid w:val="00E400F8"/>
    <w:rsid w:val="00E51E17"/>
    <w:rsid w:val="00E664DF"/>
    <w:rsid w:val="00E67B96"/>
    <w:rsid w:val="00E77F91"/>
    <w:rsid w:val="00E8118F"/>
    <w:rsid w:val="00EA3D17"/>
    <w:rsid w:val="00ED6316"/>
    <w:rsid w:val="00ED78C8"/>
    <w:rsid w:val="00EE32DD"/>
    <w:rsid w:val="00EE6AD3"/>
    <w:rsid w:val="00EF04CF"/>
    <w:rsid w:val="00EF7B61"/>
    <w:rsid w:val="00F007DA"/>
    <w:rsid w:val="00F169E4"/>
    <w:rsid w:val="00F21080"/>
    <w:rsid w:val="00F34A48"/>
    <w:rsid w:val="00F44474"/>
    <w:rsid w:val="00F45905"/>
    <w:rsid w:val="00F45E57"/>
    <w:rsid w:val="00F57B3C"/>
    <w:rsid w:val="00F7117E"/>
    <w:rsid w:val="00F71CD1"/>
    <w:rsid w:val="00F76A7C"/>
    <w:rsid w:val="00F90A25"/>
    <w:rsid w:val="00FA2879"/>
    <w:rsid w:val="00FB4ABD"/>
    <w:rsid w:val="00FC3EAC"/>
    <w:rsid w:val="00FC49C6"/>
    <w:rsid w:val="00FE7FAC"/>
    <w:rsid w:val="1ACF98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09C9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077"/>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425"/>
    <w:pPr>
      <w:contextualSpacing/>
      <w:jc w:val="center"/>
    </w:pPr>
    <w:rPr>
      <w:rFonts w:eastAsiaTheme="majorEastAsia"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paragraph" w:customStyle="1" w:styleId="Heading-Secondary">
    <w:name w:val="Heading-Secondary"/>
    <w:basedOn w:val="Heading-Main"/>
    <w:qFormat/>
    <w:rsid w:val="00C81368"/>
    <w:pPr>
      <w:ind w:left="720"/>
    </w:pPr>
    <w:rPr>
      <w:b w:val="0"/>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character" w:styleId="Hyperlink">
    <w:name w:val="Hyperlink"/>
    <w:rsid w:val="008A6077"/>
    <w:rPr>
      <w:color w:val="0000FF"/>
      <w:u w:val="single"/>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customStyle="1" w:styleId="UnresolvedMention1">
    <w:name w:val="Unresolved Mention1"/>
    <w:basedOn w:val="DefaultParagraphFont"/>
    <w:uiPriority w:val="99"/>
    <w:rsid w:val="00B81C79"/>
    <w:rPr>
      <w:color w:val="808080"/>
      <w:shd w:val="clear" w:color="auto" w:fill="E6E6E6"/>
    </w:rPr>
  </w:style>
  <w:style w:type="paragraph" w:styleId="BalloonText">
    <w:name w:val="Balloon Text"/>
    <w:basedOn w:val="Normal"/>
    <w:link w:val="BalloonTextChar"/>
    <w:uiPriority w:val="99"/>
    <w:semiHidden/>
    <w:unhideWhenUsed/>
    <w:rsid w:val="007B4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B93"/>
    <w:rPr>
      <w:rFonts w:ascii="Segoe UI" w:eastAsia="Calibri" w:hAnsi="Segoe UI" w:cs="Segoe UI"/>
      <w:sz w:val="18"/>
      <w:szCs w:val="18"/>
    </w:rPr>
  </w:style>
  <w:style w:type="character" w:styleId="Emphasis">
    <w:name w:val="Emphasis"/>
    <w:basedOn w:val="DefaultParagraphFont"/>
    <w:uiPriority w:val="20"/>
    <w:qFormat/>
    <w:rsid w:val="007B4B93"/>
    <w:rPr>
      <w:i/>
      <w:iCs/>
    </w:rPr>
  </w:style>
  <w:style w:type="character" w:styleId="FollowedHyperlink">
    <w:name w:val="FollowedHyperlink"/>
    <w:basedOn w:val="DefaultParagraphFont"/>
    <w:uiPriority w:val="99"/>
    <w:semiHidden/>
    <w:unhideWhenUsed/>
    <w:rsid w:val="00F45E57"/>
    <w:rPr>
      <w:color w:val="954F72" w:themeColor="followedHyperlink"/>
      <w:u w:val="single"/>
    </w:rPr>
  </w:style>
  <w:style w:type="paragraph" w:customStyle="1" w:styleId="Normal1">
    <w:name w:val="Normal1"/>
    <w:rsid w:val="00A6559F"/>
    <w:pPr>
      <w:spacing w:line="276" w:lineRule="auto"/>
    </w:pPr>
    <w:rPr>
      <w:rFonts w:ascii="Arial" w:eastAsia="Arial" w:hAnsi="Arial" w:cs="Arial"/>
      <w:sz w:val="22"/>
      <w:szCs w:val="22"/>
      <w:lang w:val="en"/>
    </w:rPr>
  </w:style>
  <w:style w:type="character" w:styleId="LineNumber">
    <w:name w:val="line number"/>
    <w:basedOn w:val="DefaultParagraphFont"/>
    <w:uiPriority w:val="99"/>
    <w:semiHidden/>
    <w:unhideWhenUsed/>
    <w:rsid w:val="0031692F"/>
  </w:style>
  <w:style w:type="character" w:customStyle="1" w:styleId="CommentTextChar">
    <w:name w:val="Comment Text Char"/>
    <w:basedOn w:val="DefaultParagraphFont"/>
    <w:link w:val="CommentText"/>
    <w:uiPriority w:val="99"/>
    <w:rsid w:val="0031692F"/>
    <w:rPr>
      <w:rFonts w:ascii="Arial" w:eastAsia="Arial" w:hAnsi="Arial" w:cs="Arial"/>
      <w:lang w:val="en"/>
    </w:rPr>
  </w:style>
  <w:style w:type="paragraph" w:styleId="CommentText">
    <w:name w:val="annotation text"/>
    <w:basedOn w:val="Normal"/>
    <w:link w:val="CommentTextChar"/>
    <w:uiPriority w:val="99"/>
    <w:unhideWhenUsed/>
    <w:rsid w:val="0031692F"/>
    <w:rPr>
      <w:rFonts w:ascii="Arial" w:eastAsia="Arial" w:hAnsi="Arial" w:cs="Arial"/>
      <w:sz w:val="24"/>
      <w:szCs w:val="24"/>
      <w:lang w:val="en"/>
    </w:rPr>
  </w:style>
  <w:style w:type="character" w:customStyle="1" w:styleId="CommentTextChar1">
    <w:name w:val="Comment Text Char1"/>
    <w:basedOn w:val="DefaultParagraphFont"/>
    <w:uiPriority w:val="99"/>
    <w:semiHidden/>
    <w:rsid w:val="0031692F"/>
    <w:rPr>
      <w:rFonts w:ascii="Times New Roman" w:eastAsia="Calibri" w:hAnsi="Times New Roman" w:cs="Times New Roman"/>
    </w:rPr>
  </w:style>
  <w:style w:type="character" w:styleId="CommentReference">
    <w:name w:val="annotation reference"/>
    <w:basedOn w:val="DefaultParagraphFont"/>
    <w:uiPriority w:val="99"/>
    <w:semiHidden/>
    <w:unhideWhenUsed/>
    <w:rsid w:val="0031692F"/>
    <w:rPr>
      <w:sz w:val="18"/>
      <w:szCs w:val="18"/>
    </w:rPr>
  </w:style>
  <w:style w:type="paragraph" w:styleId="CommentSubject">
    <w:name w:val="annotation subject"/>
    <w:basedOn w:val="CommentText"/>
    <w:next w:val="CommentText"/>
    <w:link w:val="CommentSubjectChar"/>
    <w:uiPriority w:val="99"/>
    <w:semiHidden/>
    <w:unhideWhenUsed/>
    <w:rsid w:val="0031692F"/>
    <w:rPr>
      <w:rFonts w:asciiTheme="minorHAnsi" w:eastAsiaTheme="minorEastAsia" w:hAnsiTheme="minorHAnsi" w:cstheme="minorBidi"/>
      <w:b/>
      <w:bCs/>
      <w:sz w:val="20"/>
      <w:szCs w:val="20"/>
      <w:lang w:val="en-US"/>
    </w:rPr>
  </w:style>
  <w:style w:type="character" w:customStyle="1" w:styleId="CommentSubjectChar">
    <w:name w:val="Comment Subject Char"/>
    <w:basedOn w:val="CommentTextChar1"/>
    <w:link w:val="CommentSubject"/>
    <w:uiPriority w:val="99"/>
    <w:semiHidden/>
    <w:rsid w:val="0031692F"/>
    <w:rPr>
      <w:rFonts w:ascii="Times New Roman" w:eastAsiaTheme="minorEastAsia" w:hAnsi="Times New Roman" w:cs="Times New Roman"/>
      <w:b/>
      <w:bCs/>
      <w:sz w:val="20"/>
      <w:szCs w:val="20"/>
    </w:rPr>
  </w:style>
  <w:style w:type="character" w:styleId="PageNumber">
    <w:name w:val="page number"/>
    <w:basedOn w:val="DefaultParagraphFont"/>
    <w:uiPriority w:val="99"/>
    <w:semiHidden/>
    <w:unhideWhenUsed/>
    <w:rsid w:val="0031692F"/>
  </w:style>
  <w:style w:type="character" w:styleId="PlaceholderText">
    <w:name w:val="Placeholder Text"/>
    <w:basedOn w:val="DefaultParagraphFont"/>
    <w:uiPriority w:val="99"/>
    <w:semiHidden/>
    <w:rsid w:val="0031692F"/>
    <w:rPr>
      <w:color w:val="808080"/>
    </w:rPr>
  </w:style>
  <w:style w:type="paragraph" w:styleId="Revision">
    <w:name w:val="Revision"/>
    <w:hidden/>
    <w:uiPriority w:val="99"/>
    <w:semiHidden/>
    <w:rsid w:val="0031692F"/>
    <w:rPr>
      <w:rFonts w:ascii="Times New Roman" w:eastAsia="Calibri"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077"/>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425"/>
    <w:pPr>
      <w:contextualSpacing/>
      <w:jc w:val="center"/>
    </w:pPr>
    <w:rPr>
      <w:rFonts w:eastAsiaTheme="majorEastAsia"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paragraph" w:customStyle="1" w:styleId="Heading-Secondary">
    <w:name w:val="Heading-Secondary"/>
    <w:basedOn w:val="Heading-Main"/>
    <w:qFormat/>
    <w:rsid w:val="00C81368"/>
    <w:pPr>
      <w:ind w:left="720"/>
    </w:pPr>
    <w:rPr>
      <w:b w:val="0"/>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character" w:styleId="Hyperlink">
    <w:name w:val="Hyperlink"/>
    <w:rsid w:val="008A6077"/>
    <w:rPr>
      <w:color w:val="0000FF"/>
      <w:u w:val="single"/>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customStyle="1" w:styleId="UnresolvedMention1">
    <w:name w:val="Unresolved Mention1"/>
    <w:basedOn w:val="DefaultParagraphFont"/>
    <w:uiPriority w:val="99"/>
    <w:rsid w:val="00B81C79"/>
    <w:rPr>
      <w:color w:val="808080"/>
      <w:shd w:val="clear" w:color="auto" w:fill="E6E6E6"/>
    </w:rPr>
  </w:style>
  <w:style w:type="paragraph" w:styleId="BalloonText">
    <w:name w:val="Balloon Text"/>
    <w:basedOn w:val="Normal"/>
    <w:link w:val="BalloonTextChar"/>
    <w:uiPriority w:val="99"/>
    <w:semiHidden/>
    <w:unhideWhenUsed/>
    <w:rsid w:val="007B4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B93"/>
    <w:rPr>
      <w:rFonts w:ascii="Segoe UI" w:eastAsia="Calibri" w:hAnsi="Segoe UI" w:cs="Segoe UI"/>
      <w:sz w:val="18"/>
      <w:szCs w:val="18"/>
    </w:rPr>
  </w:style>
  <w:style w:type="character" w:styleId="Emphasis">
    <w:name w:val="Emphasis"/>
    <w:basedOn w:val="DefaultParagraphFont"/>
    <w:uiPriority w:val="20"/>
    <w:qFormat/>
    <w:rsid w:val="007B4B93"/>
    <w:rPr>
      <w:i/>
      <w:iCs/>
    </w:rPr>
  </w:style>
  <w:style w:type="character" w:styleId="FollowedHyperlink">
    <w:name w:val="FollowedHyperlink"/>
    <w:basedOn w:val="DefaultParagraphFont"/>
    <w:uiPriority w:val="99"/>
    <w:semiHidden/>
    <w:unhideWhenUsed/>
    <w:rsid w:val="00F45E57"/>
    <w:rPr>
      <w:color w:val="954F72" w:themeColor="followedHyperlink"/>
      <w:u w:val="single"/>
    </w:rPr>
  </w:style>
  <w:style w:type="paragraph" w:customStyle="1" w:styleId="Normal1">
    <w:name w:val="Normal1"/>
    <w:rsid w:val="00A6559F"/>
    <w:pPr>
      <w:spacing w:line="276" w:lineRule="auto"/>
    </w:pPr>
    <w:rPr>
      <w:rFonts w:ascii="Arial" w:eastAsia="Arial" w:hAnsi="Arial" w:cs="Arial"/>
      <w:sz w:val="22"/>
      <w:szCs w:val="22"/>
      <w:lang w:val="en"/>
    </w:rPr>
  </w:style>
  <w:style w:type="character" w:styleId="LineNumber">
    <w:name w:val="line number"/>
    <w:basedOn w:val="DefaultParagraphFont"/>
    <w:uiPriority w:val="99"/>
    <w:semiHidden/>
    <w:unhideWhenUsed/>
    <w:rsid w:val="0031692F"/>
  </w:style>
  <w:style w:type="character" w:customStyle="1" w:styleId="CommentTextChar">
    <w:name w:val="Comment Text Char"/>
    <w:basedOn w:val="DefaultParagraphFont"/>
    <w:link w:val="CommentText"/>
    <w:uiPriority w:val="99"/>
    <w:rsid w:val="0031692F"/>
    <w:rPr>
      <w:rFonts w:ascii="Arial" w:eastAsia="Arial" w:hAnsi="Arial" w:cs="Arial"/>
      <w:lang w:val="en"/>
    </w:rPr>
  </w:style>
  <w:style w:type="paragraph" w:styleId="CommentText">
    <w:name w:val="annotation text"/>
    <w:basedOn w:val="Normal"/>
    <w:link w:val="CommentTextChar"/>
    <w:uiPriority w:val="99"/>
    <w:unhideWhenUsed/>
    <w:rsid w:val="0031692F"/>
    <w:rPr>
      <w:rFonts w:ascii="Arial" w:eastAsia="Arial" w:hAnsi="Arial" w:cs="Arial"/>
      <w:sz w:val="24"/>
      <w:szCs w:val="24"/>
      <w:lang w:val="en"/>
    </w:rPr>
  </w:style>
  <w:style w:type="character" w:customStyle="1" w:styleId="CommentTextChar1">
    <w:name w:val="Comment Text Char1"/>
    <w:basedOn w:val="DefaultParagraphFont"/>
    <w:uiPriority w:val="99"/>
    <w:semiHidden/>
    <w:rsid w:val="0031692F"/>
    <w:rPr>
      <w:rFonts w:ascii="Times New Roman" w:eastAsia="Calibri" w:hAnsi="Times New Roman" w:cs="Times New Roman"/>
    </w:rPr>
  </w:style>
  <w:style w:type="character" w:styleId="CommentReference">
    <w:name w:val="annotation reference"/>
    <w:basedOn w:val="DefaultParagraphFont"/>
    <w:uiPriority w:val="99"/>
    <w:semiHidden/>
    <w:unhideWhenUsed/>
    <w:rsid w:val="0031692F"/>
    <w:rPr>
      <w:sz w:val="18"/>
      <w:szCs w:val="18"/>
    </w:rPr>
  </w:style>
  <w:style w:type="paragraph" w:styleId="CommentSubject">
    <w:name w:val="annotation subject"/>
    <w:basedOn w:val="CommentText"/>
    <w:next w:val="CommentText"/>
    <w:link w:val="CommentSubjectChar"/>
    <w:uiPriority w:val="99"/>
    <w:semiHidden/>
    <w:unhideWhenUsed/>
    <w:rsid w:val="0031692F"/>
    <w:rPr>
      <w:rFonts w:asciiTheme="minorHAnsi" w:eastAsiaTheme="minorEastAsia" w:hAnsiTheme="minorHAnsi" w:cstheme="minorBidi"/>
      <w:b/>
      <w:bCs/>
      <w:sz w:val="20"/>
      <w:szCs w:val="20"/>
      <w:lang w:val="en-US"/>
    </w:rPr>
  </w:style>
  <w:style w:type="character" w:customStyle="1" w:styleId="CommentSubjectChar">
    <w:name w:val="Comment Subject Char"/>
    <w:basedOn w:val="CommentTextChar1"/>
    <w:link w:val="CommentSubject"/>
    <w:uiPriority w:val="99"/>
    <w:semiHidden/>
    <w:rsid w:val="0031692F"/>
    <w:rPr>
      <w:rFonts w:ascii="Times New Roman" w:eastAsiaTheme="minorEastAsia" w:hAnsi="Times New Roman" w:cs="Times New Roman"/>
      <w:b/>
      <w:bCs/>
      <w:sz w:val="20"/>
      <w:szCs w:val="20"/>
    </w:rPr>
  </w:style>
  <w:style w:type="character" w:styleId="PageNumber">
    <w:name w:val="page number"/>
    <w:basedOn w:val="DefaultParagraphFont"/>
    <w:uiPriority w:val="99"/>
    <w:semiHidden/>
    <w:unhideWhenUsed/>
    <w:rsid w:val="0031692F"/>
  </w:style>
  <w:style w:type="character" w:styleId="PlaceholderText">
    <w:name w:val="Placeholder Text"/>
    <w:basedOn w:val="DefaultParagraphFont"/>
    <w:uiPriority w:val="99"/>
    <w:semiHidden/>
    <w:rsid w:val="0031692F"/>
    <w:rPr>
      <w:color w:val="808080"/>
    </w:rPr>
  </w:style>
  <w:style w:type="paragraph" w:styleId="Revision">
    <w:name w:val="Revision"/>
    <w:hidden/>
    <w:uiPriority w:val="99"/>
    <w:semiHidden/>
    <w:rsid w:val="0031692F"/>
    <w:rPr>
      <w:rFonts w:ascii="Times New Roman" w:eastAsia="Calibri"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844717">
      <w:bodyDiv w:val="1"/>
      <w:marLeft w:val="0"/>
      <w:marRight w:val="0"/>
      <w:marTop w:val="0"/>
      <w:marBottom w:val="0"/>
      <w:divBdr>
        <w:top w:val="none" w:sz="0" w:space="0" w:color="auto"/>
        <w:left w:val="none" w:sz="0" w:space="0" w:color="auto"/>
        <w:bottom w:val="none" w:sz="0" w:space="0" w:color="auto"/>
        <w:right w:val="none" w:sz="0" w:space="0" w:color="auto"/>
      </w:divBdr>
    </w:div>
    <w:div w:id="241108731">
      <w:bodyDiv w:val="1"/>
      <w:marLeft w:val="0"/>
      <w:marRight w:val="0"/>
      <w:marTop w:val="0"/>
      <w:marBottom w:val="0"/>
      <w:divBdr>
        <w:top w:val="none" w:sz="0" w:space="0" w:color="auto"/>
        <w:left w:val="none" w:sz="0" w:space="0" w:color="auto"/>
        <w:bottom w:val="none" w:sz="0" w:space="0" w:color="auto"/>
        <w:right w:val="none" w:sz="0" w:space="0" w:color="auto"/>
      </w:divBdr>
    </w:div>
    <w:div w:id="311254911">
      <w:bodyDiv w:val="1"/>
      <w:marLeft w:val="0"/>
      <w:marRight w:val="0"/>
      <w:marTop w:val="0"/>
      <w:marBottom w:val="0"/>
      <w:divBdr>
        <w:top w:val="none" w:sz="0" w:space="0" w:color="auto"/>
        <w:left w:val="none" w:sz="0" w:space="0" w:color="auto"/>
        <w:bottom w:val="none" w:sz="0" w:space="0" w:color="auto"/>
        <w:right w:val="none" w:sz="0" w:space="0" w:color="auto"/>
      </w:divBdr>
    </w:div>
    <w:div w:id="345134175">
      <w:bodyDiv w:val="1"/>
      <w:marLeft w:val="0"/>
      <w:marRight w:val="0"/>
      <w:marTop w:val="0"/>
      <w:marBottom w:val="0"/>
      <w:divBdr>
        <w:top w:val="none" w:sz="0" w:space="0" w:color="auto"/>
        <w:left w:val="none" w:sz="0" w:space="0" w:color="auto"/>
        <w:bottom w:val="none" w:sz="0" w:space="0" w:color="auto"/>
        <w:right w:val="none" w:sz="0" w:space="0" w:color="auto"/>
      </w:divBdr>
    </w:div>
    <w:div w:id="410082434">
      <w:bodyDiv w:val="1"/>
      <w:marLeft w:val="0"/>
      <w:marRight w:val="0"/>
      <w:marTop w:val="0"/>
      <w:marBottom w:val="0"/>
      <w:divBdr>
        <w:top w:val="none" w:sz="0" w:space="0" w:color="auto"/>
        <w:left w:val="none" w:sz="0" w:space="0" w:color="auto"/>
        <w:bottom w:val="none" w:sz="0" w:space="0" w:color="auto"/>
        <w:right w:val="none" w:sz="0" w:space="0" w:color="auto"/>
      </w:divBdr>
    </w:div>
    <w:div w:id="580405959">
      <w:bodyDiv w:val="1"/>
      <w:marLeft w:val="0"/>
      <w:marRight w:val="0"/>
      <w:marTop w:val="0"/>
      <w:marBottom w:val="0"/>
      <w:divBdr>
        <w:top w:val="none" w:sz="0" w:space="0" w:color="auto"/>
        <w:left w:val="none" w:sz="0" w:space="0" w:color="auto"/>
        <w:bottom w:val="none" w:sz="0" w:space="0" w:color="auto"/>
        <w:right w:val="none" w:sz="0" w:space="0" w:color="auto"/>
      </w:divBdr>
      <w:divsChild>
        <w:div w:id="1318921356">
          <w:marLeft w:val="0"/>
          <w:marRight w:val="0"/>
          <w:marTop w:val="0"/>
          <w:marBottom w:val="0"/>
          <w:divBdr>
            <w:top w:val="none" w:sz="0" w:space="0" w:color="auto"/>
            <w:left w:val="none" w:sz="0" w:space="0" w:color="auto"/>
            <w:bottom w:val="none" w:sz="0" w:space="0" w:color="auto"/>
            <w:right w:val="none" w:sz="0" w:space="0" w:color="auto"/>
          </w:divBdr>
          <w:divsChild>
            <w:div w:id="1206911498">
              <w:marLeft w:val="0"/>
              <w:marRight w:val="0"/>
              <w:marTop w:val="0"/>
              <w:marBottom w:val="0"/>
              <w:divBdr>
                <w:top w:val="none" w:sz="0" w:space="0" w:color="auto"/>
                <w:left w:val="none" w:sz="0" w:space="0" w:color="auto"/>
                <w:bottom w:val="none" w:sz="0" w:space="0" w:color="auto"/>
                <w:right w:val="none" w:sz="0" w:space="0" w:color="auto"/>
              </w:divBdr>
              <w:divsChild>
                <w:div w:id="1978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06528">
      <w:bodyDiv w:val="1"/>
      <w:marLeft w:val="0"/>
      <w:marRight w:val="0"/>
      <w:marTop w:val="0"/>
      <w:marBottom w:val="0"/>
      <w:divBdr>
        <w:top w:val="none" w:sz="0" w:space="0" w:color="auto"/>
        <w:left w:val="none" w:sz="0" w:space="0" w:color="auto"/>
        <w:bottom w:val="none" w:sz="0" w:space="0" w:color="auto"/>
        <w:right w:val="none" w:sz="0" w:space="0" w:color="auto"/>
      </w:divBdr>
    </w:div>
    <w:div w:id="812676312">
      <w:bodyDiv w:val="1"/>
      <w:marLeft w:val="0"/>
      <w:marRight w:val="0"/>
      <w:marTop w:val="0"/>
      <w:marBottom w:val="0"/>
      <w:divBdr>
        <w:top w:val="none" w:sz="0" w:space="0" w:color="auto"/>
        <w:left w:val="none" w:sz="0" w:space="0" w:color="auto"/>
        <w:bottom w:val="none" w:sz="0" w:space="0" w:color="auto"/>
        <w:right w:val="none" w:sz="0" w:space="0" w:color="auto"/>
      </w:divBdr>
    </w:div>
    <w:div w:id="877201397">
      <w:bodyDiv w:val="1"/>
      <w:marLeft w:val="0"/>
      <w:marRight w:val="0"/>
      <w:marTop w:val="0"/>
      <w:marBottom w:val="0"/>
      <w:divBdr>
        <w:top w:val="none" w:sz="0" w:space="0" w:color="auto"/>
        <w:left w:val="none" w:sz="0" w:space="0" w:color="auto"/>
        <w:bottom w:val="none" w:sz="0" w:space="0" w:color="auto"/>
        <w:right w:val="none" w:sz="0" w:space="0" w:color="auto"/>
      </w:divBdr>
    </w:div>
    <w:div w:id="1017734784">
      <w:bodyDiv w:val="1"/>
      <w:marLeft w:val="0"/>
      <w:marRight w:val="0"/>
      <w:marTop w:val="0"/>
      <w:marBottom w:val="0"/>
      <w:divBdr>
        <w:top w:val="none" w:sz="0" w:space="0" w:color="auto"/>
        <w:left w:val="none" w:sz="0" w:space="0" w:color="auto"/>
        <w:bottom w:val="none" w:sz="0" w:space="0" w:color="auto"/>
        <w:right w:val="none" w:sz="0" w:space="0" w:color="auto"/>
      </w:divBdr>
    </w:div>
    <w:div w:id="1254120579">
      <w:bodyDiv w:val="1"/>
      <w:marLeft w:val="0"/>
      <w:marRight w:val="0"/>
      <w:marTop w:val="0"/>
      <w:marBottom w:val="0"/>
      <w:divBdr>
        <w:top w:val="none" w:sz="0" w:space="0" w:color="auto"/>
        <w:left w:val="none" w:sz="0" w:space="0" w:color="auto"/>
        <w:bottom w:val="none" w:sz="0" w:space="0" w:color="auto"/>
        <w:right w:val="none" w:sz="0" w:space="0" w:color="auto"/>
      </w:divBdr>
    </w:div>
    <w:div w:id="1326199967">
      <w:bodyDiv w:val="1"/>
      <w:marLeft w:val="0"/>
      <w:marRight w:val="0"/>
      <w:marTop w:val="0"/>
      <w:marBottom w:val="0"/>
      <w:divBdr>
        <w:top w:val="none" w:sz="0" w:space="0" w:color="auto"/>
        <w:left w:val="none" w:sz="0" w:space="0" w:color="auto"/>
        <w:bottom w:val="none" w:sz="0" w:space="0" w:color="auto"/>
        <w:right w:val="none" w:sz="0" w:space="0" w:color="auto"/>
      </w:divBdr>
    </w:div>
    <w:div w:id="1470702749">
      <w:bodyDiv w:val="1"/>
      <w:marLeft w:val="0"/>
      <w:marRight w:val="0"/>
      <w:marTop w:val="0"/>
      <w:marBottom w:val="0"/>
      <w:divBdr>
        <w:top w:val="none" w:sz="0" w:space="0" w:color="auto"/>
        <w:left w:val="none" w:sz="0" w:space="0" w:color="auto"/>
        <w:bottom w:val="none" w:sz="0" w:space="0" w:color="auto"/>
        <w:right w:val="none" w:sz="0" w:space="0" w:color="auto"/>
      </w:divBdr>
      <w:divsChild>
        <w:div w:id="2020545236">
          <w:marLeft w:val="0"/>
          <w:marRight w:val="0"/>
          <w:marTop w:val="0"/>
          <w:marBottom w:val="0"/>
          <w:divBdr>
            <w:top w:val="none" w:sz="0" w:space="0" w:color="auto"/>
            <w:left w:val="none" w:sz="0" w:space="0" w:color="auto"/>
            <w:bottom w:val="none" w:sz="0" w:space="0" w:color="auto"/>
            <w:right w:val="none" w:sz="0" w:space="0" w:color="auto"/>
          </w:divBdr>
          <w:divsChild>
            <w:div w:id="1554582282">
              <w:marLeft w:val="0"/>
              <w:marRight w:val="0"/>
              <w:marTop w:val="0"/>
              <w:marBottom w:val="0"/>
              <w:divBdr>
                <w:top w:val="none" w:sz="0" w:space="0" w:color="auto"/>
                <w:left w:val="none" w:sz="0" w:space="0" w:color="auto"/>
                <w:bottom w:val="none" w:sz="0" w:space="0" w:color="auto"/>
                <w:right w:val="none" w:sz="0" w:space="0" w:color="auto"/>
              </w:divBdr>
              <w:divsChild>
                <w:div w:id="21681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85700">
      <w:bodyDiv w:val="1"/>
      <w:marLeft w:val="0"/>
      <w:marRight w:val="0"/>
      <w:marTop w:val="0"/>
      <w:marBottom w:val="0"/>
      <w:divBdr>
        <w:top w:val="none" w:sz="0" w:space="0" w:color="auto"/>
        <w:left w:val="none" w:sz="0" w:space="0" w:color="auto"/>
        <w:bottom w:val="none" w:sz="0" w:space="0" w:color="auto"/>
        <w:right w:val="none" w:sz="0" w:space="0" w:color="auto"/>
      </w:divBdr>
      <w:divsChild>
        <w:div w:id="911113514">
          <w:marLeft w:val="0"/>
          <w:marRight w:val="0"/>
          <w:marTop w:val="0"/>
          <w:marBottom w:val="0"/>
          <w:divBdr>
            <w:top w:val="none" w:sz="0" w:space="0" w:color="auto"/>
            <w:left w:val="none" w:sz="0" w:space="0" w:color="auto"/>
            <w:bottom w:val="none" w:sz="0" w:space="0" w:color="auto"/>
            <w:right w:val="none" w:sz="0" w:space="0" w:color="auto"/>
          </w:divBdr>
          <w:divsChild>
            <w:div w:id="126974602">
              <w:marLeft w:val="0"/>
              <w:marRight w:val="0"/>
              <w:marTop w:val="0"/>
              <w:marBottom w:val="0"/>
              <w:divBdr>
                <w:top w:val="none" w:sz="0" w:space="0" w:color="auto"/>
                <w:left w:val="none" w:sz="0" w:space="0" w:color="auto"/>
                <w:bottom w:val="none" w:sz="0" w:space="0" w:color="auto"/>
                <w:right w:val="none" w:sz="0" w:space="0" w:color="auto"/>
              </w:divBdr>
              <w:divsChild>
                <w:div w:id="4842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050897">
      <w:bodyDiv w:val="1"/>
      <w:marLeft w:val="0"/>
      <w:marRight w:val="0"/>
      <w:marTop w:val="0"/>
      <w:marBottom w:val="0"/>
      <w:divBdr>
        <w:top w:val="none" w:sz="0" w:space="0" w:color="auto"/>
        <w:left w:val="none" w:sz="0" w:space="0" w:color="auto"/>
        <w:bottom w:val="none" w:sz="0" w:space="0" w:color="auto"/>
        <w:right w:val="none" w:sz="0" w:space="0" w:color="auto"/>
      </w:divBdr>
    </w:div>
    <w:div w:id="1572689984">
      <w:bodyDiv w:val="1"/>
      <w:marLeft w:val="0"/>
      <w:marRight w:val="0"/>
      <w:marTop w:val="0"/>
      <w:marBottom w:val="0"/>
      <w:divBdr>
        <w:top w:val="none" w:sz="0" w:space="0" w:color="auto"/>
        <w:left w:val="none" w:sz="0" w:space="0" w:color="auto"/>
        <w:bottom w:val="none" w:sz="0" w:space="0" w:color="auto"/>
        <w:right w:val="none" w:sz="0" w:space="0" w:color="auto"/>
      </w:divBdr>
    </w:div>
    <w:div w:id="1653018542">
      <w:bodyDiv w:val="1"/>
      <w:marLeft w:val="0"/>
      <w:marRight w:val="0"/>
      <w:marTop w:val="0"/>
      <w:marBottom w:val="0"/>
      <w:divBdr>
        <w:top w:val="none" w:sz="0" w:space="0" w:color="auto"/>
        <w:left w:val="none" w:sz="0" w:space="0" w:color="auto"/>
        <w:bottom w:val="none" w:sz="0" w:space="0" w:color="auto"/>
        <w:right w:val="none" w:sz="0" w:space="0" w:color="auto"/>
      </w:divBdr>
    </w:div>
    <w:div w:id="1699696663">
      <w:bodyDiv w:val="1"/>
      <w:marLeft w:val="0"/>
      <w:marRight w:val="0"/>
      <w:marTop w:val="0"/>
      <w:marBottom w:val="0"/>
      <w:divBdr>
        <w:top w:val="none" w:sz="0" w:space="0" w:color="auto"/>
        <w:left w:val="none" w:sz="0" w:space="0" w:color="auto"/>
        <w:bottom w:val="none" w:sz="0" w:space="0" w:color="auto"/>
        <w:right w:val="none" w:sz="0" w:space="0" w:color="auto"/>
      </w:divBdr>
    </w:div>
    <w:div w:id="1829176814">
      <w:bodyDiv w:val="1"/>
      <w:marLeft w:val="0"/>
      <w:marRight w:val="0"/>
      <w:marTop w:val="0"/>
      <w:marBottom w:val="0"/>
      <w:divBdr>
        <w:top w:val="none" w:sz="0" w:space="0" w:color="auto"/>
        <w:left w:val="none" w:sz="0" w:space="0" w:color="auto"/>
        <w:bottom w:val="none" w:sz="0" w:space="0" w:color="auto"/>
        <w:right w:val="none" w:sz="0" w:space="0" w:color="auto"/>
      </w:divBdr>
    </w:div>
    <w:div w:id="1858538578">
      <w:bodyDiv w:val="1"/>
      <w:marLeft w:val="0"/>
      <w:marRight w:val="0"/>
      <w:marTop w:val="0"/>
      <w:marBottom w:val="0"/>
      <w:divBdr>
        <w:top w:val="none" w:sz="0" w:space="0" w:color="auto"/>
        <w:left w:val="none" w:sz="0" w:space="0" w:color="auto"/>
        <w:bottom w:val="none" w:sz="0" w:space="0" w:color="auto"/>
        <w:right w:val="none" w:sz="0" w:space="0" w:color="auto"/>
      </w:divBdr>
    </w:div>
    <w:div w:id="20866840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header" Target="header4.xml"/><Relationship Id="rId23" Type="http://schemas.openxmlformats.org/officeDocument/2006/relationships/fontTable" Target="fontTable.xml"/><Relationship Id="rId24" Type="http://schemas.openxmlformats.org/officeDocument/2006/relationships/theme" Target="theme/theme1.xml"/><Relationship Id="rId27" Type="http://schemas.microsoft.com/office/2011/relationships/people" Target="people.xml"/><Relationship Id="rId28" Type="http://schemas.microsoft.com/office/2011/relationships/commentsExtended" Target="commentsExtended.xml"/><Relationship Id="rId29" Type="http://schemas.microsoft.com/office/2016/09/relationships/commentsIds" Target="commentsIds.xml"/><Relationship Id="rId30" Type="http://schemas.microsoft.com/office/2018/08/relationships/commentsExtensible" Target="commentsExtensible.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image" Target="media/image1.emf"/><Relationship Id="rId15" Type="http://schemas.openxmlformats.org/officeDocument/2006/relationships/image" Target="media/image2.emf"/><Relationship Id="rId16" Type="http://schemas.openxmlformats.org/officeDocument/2006/relationships/image" Target="media/image3.png"/><Relationship Id="rId17" Type="http://schemas.openxmlformats.org/officeDocument/2006/relationships/image" Target="media/image4.emf"/><Relationship Id="rId18" Type="http://schemas.openxmlformats.org/officeDocument/2006/relationships/image" Target="media/image5.emf"/><Relationship Id="rId19" Type="http://schemas.openxmlformats.org/officeDocument/2006/relationships/image" Target="media/image6.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4D12D6C-F396-274B-A36C-F57370107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34</Pages>
  <Words>24076</Words>
  <Characters>137239</Characters>
  <Application>Microsoft Macintosh Word</Application>
  <DocSecurity>0</DocSecurity>
  <Lines>1143</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Hanson</dc:creator>
  <cp:keywords/>
  <dc:description/>
  <cp:lastModifiedBy>Jeff Beem-Miller</cp:lastModifiedBy>
  <cp:revision>49</cp:revision>
  <dcterms:created xsi:type="dcterms:W3CDTF">2021-06-13T19:33:00Z</dcterms:created>
  <dcterms:modified xsi:type="dcterms:W3CDTF">2021-06-14T17:47:00Z</dcterms:modified>
</cp:coreProperties>
</file>